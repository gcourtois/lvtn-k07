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rPr>
        <w:id w:val="31359899"/>
        <w:docPartObj>
          <w:docPartGallery w:val="Table of Contents"/>
          <w:docPartUnique/>
        </w:docPartObj>
      </w:sdtPr>
      <w:sdtEndPr>
        <w:rPr>
          <w:b w:val="0"/>
          <w:bCs w:val="0"/>
        </w:rPr>
      </w:sdtEndPr>
      <w:sdtContent>
        <w:p w:rsidR="007423A9" w:rsidRDefault="00BC4D0B" w:rsidP="00E81AE8">
          <w:pPr>
            <w:tabs>
              <w:tab w:val="left" w:pos="720"/>
            </w:tabs>
          </w:pPr>
          <w:r w:rsidRPr="00BC4D0B">
            <w:rPr>
              <w:rStyle w:val="Heading1Char"/>
              <w:rPrChange w:id="0" w:author="Jupiter" w:date="2011-10-13T10:11:00Z">
                <w:rPr/>
              </w:rPrChange>
            </w:rPr>
            <w:t>Mục lục</w:t>
          </w:r>
        </w:p>
        <w:p w:rsidR="00E81AE8" w:rsidRDefault="00BC4D0B">
          <w:pPr>
            <w:pStyle w:val="TOC1"/>
            <w:rPr>
              <w:rFonts w:eastAsiaTheme="minorEastAsia"/>
              <w:noProof/>
            </w:rPr>
          </w:pPr>
          <w:r>
            <w:fldChar w:fldCharType="begin"/>
          </w:r>
          <w:r w:rsidR="007423A9">
            <w:instrText xml:space="preserve"> TOC \o "1-3" \h \z \u </w:instrText>
          </w:r>
          <w:r>
            <w:fldChar w:fldCharType="separate"/>
          </w:r>
          <w:hyperlink w:anchor="_Toc308591605" w:history="1">
            <w:r w:rsidR="00E81AE8" w:rsidRPr="0005131F">
              <w:rPr>
                <w:rStyle w:val="Hyperlink"/>
                <w:noProof/>
              </w:rPr>
              <w:t>Chương 1 - Giới thiệu chung</w:t>
            </w:r>
            <w:r w:rsidR="00E81AE8">
              <w:rPr>
                <w:noProof/>
                <w:webHidden/>
              </w:rPr>
              <w:tab/>
            </w:r>
            <w:r>
              <w:rPr>
                <w:noProof/>
                <w:webHidden/>
              </w:rPr>
              <w:fldChar w:fldCharType="begin"/>
            </w:r>
            <w:r w:rsidR="00E81AE8">
              <w:rPr>
                <w:noProof/>
                <w:webHidden/>
              </w:rPr>
              <w:instrText xml:space="preserve"> PAGEREF _Toc308591605 \h </w:instrText>
            </w:r>
            <w:r>
              <w:rPr>
                <w:noProof/>
                <w:webHidden/>
              </w:rPr>
            </w:r>
            <w:r>
              <w:rPr>
                <w:noProof/>
                <w:webHidden/>
              </w:rPr>
              <w:fldChar w:fldCharType="separate"/>
            </w:r>
            <w:r w:rsidR="00E81AE8">
              <w:rPr>
                <w:noProof/>
                <w:webHidden/>
              </w:rPr>
              <w:t>2</w:t>
            </w:r>
            <w:r>
              <w:rPr>
                <w:noProof/>
                <w:webHidden/>
              </w:rPr>
              <w:fldChar w:fldCharType="end"/>
            </w:r>
          </w:hyperlink>
        </w:p>
        <w:p w:rsidR="00E81AE8" w:rsidRDefault="00BC4D0B">
          <w:pPr>
            <w:pStyle w:val="TOC2"/>
            <w:rPr>
              <w:rFonts w:eastAsiaTheme="minorEastAsia"/>
              <w:noProof/>
            </w:rPr>
          </w:pPr>
          <w:hyperlink w:anchor="_Toc308591606" w:history="1">
            <w:r w:rsidR="00E81AE8" w:rsidRPr="0005131F">
              <w:rPr>
                <w:rStyle w:val="Hyperlink"/>
                <w:rFonts w:ascii="Times New Roman" w:hAnsi="Times New Roman" w:cs="Times New Roman"/>
                <w:noProof/>
              </w:rPr>
              <w:t>1.1</w:t>
            </w:r>
            <w:r w:rsidR="00E81AE8">
              <w:rPr>
                <w:rFonts w:eastAsiaTheme="minorEastAsia"/>
                <w:noProof/>
              </w:rPr>
              <w:tab/>
            </w:r>
            <w:r w:rsidR="00E81AE8" w:rsidRPr="0005131F">
              <w:rPr>
                <w:rStyle w:val="Hyperlink"/>
                <w:rFonts w:ascii="Times New Roman" w:hAnsi="Times New Roman" w:cs="Times New Roman"/>
                <w:noProof/>
              </w:rPr>
              <w:t>Tầm quan trọng của đề tài:</w:t>
            </w:r>
            <w:r w:rsidR="00E81AE8">
              <w:rPr>
                <w:noProof/>
                <w:webHidden/>
              </w:rPr>
              <w:tab/>
            </w:r>
            <w:r>
              <w:rPr>
                <w:noProof/>
                <w:webHidden/>
              </w:rPr>
              <w:fldChar w:fldCharType="begin"/>
            </w:r>
            <w:r w:rsidR="00E81AE8">
              <w:rPr>
                <w:noProof/>
                <w:webHidden/>
              </w:rPr>
              <w:instrText xml:space="preserve"> PAGEREF _Toc308591606 \h </w:instrText>
            </w:r>
            <w:r>
              <w:rPr>
                <w:noProof/>
                <w:webHidden/>
              </w:rPr>
            </w:r>
            <w:r>
              <w:rPr>
                <w:noProof/>
                <w:webHidden/>
              </w:rPr>
              <w:fldChar w:fldCharType="separate"/>
            </w:r>
            <w:r w:rsidR="00E81AE8">
              <w:rPr>
                <w:noProof/>
                <w:webHidden/>
              </w:rPr>
              <w:t>2</w:t>
            </w:r>
            <w:r>
              <w:rPr>
                <w:noProof/>
                <w:webHidden/>
              </w:rPr>
              <w:fldChar w:fldCharType="end"/>
            </w:r>
          </w:hyperlink>
        </w:p>
        <w:p w:rsidR="00E81AE8" w:rsidRDefault="00BC4D0B">
          <w:pPr>
            <w:pStyle w:val="TOC2"/>
            <w:rPr>
              <w:rFonts w:eastAsiaTheme="minorEastAsia"/>
              <w:noProof/>
            </w:rPr>
          </w:pPr>
          <w:hyperlink w:anchor="_Toc308591607" w:history="1">
            <w:r w:rsidR="00E81AE8" w:rsidRPr="0005131F">
              <w:rPr>
                <w:rStyle w:val="Hyperlink"/>
                <w:rFonts w:ascii="Times New Roman" w:hAnsi="Times New Roman" w:cs="Times New Roman"/>
                <w:noProof/>
              </w:rPr>
              <w:t>1.2</w:t>
            </w:r>
            <w:r w:rsidR="00E81AE8">
              <w:rPr>
                <w:rFonts w:eastAsiaTheme="minorEastAsia"/>
                <w:noProof/>
              </w:rPr>
              <w:tab/>
            </w:r>
            <w:r w:rsidR="00E81AE8" w:rsidRPr="0005131F">
              <w:rPr>
                <w:rStyle w:val="Hyperlink"/>
                <w:rFonts w:ascii="Times New Roman" w:hAnsi="Times New Roman" w:cs="Times New Roman"/>
                <w:noProof/>
              </w:rPr>
              <w:t>Phạm vi giới hạn thực hiện đề tài:</w:t>
            </w:r>
            <w:r w:rsidR="00E81AE8">
              <w:rPr>
                <w:noProof/>
                <w:webHidden/>
              </w:rPr>
              <w:tab/>
            </w:r>
            <w:r>
              <w:rPr>
                <w:noProof/>
                <w:webHidden/>
              </w:rPr>
              <w:fldChar w:fldCharType="begin"/>
            </w:r>
            <w:r w:rsidR="00E81AE8">
              <w:rPr>
                <w:noProof/>
                <w:webHidden/>
              </w:rPr>
              <w:instrText xml:space="preserve"> PAGEREF _Toc308591607 \h </w:instrText>
            </w:r>
            <w:r>
              <w:rPr>
                <w:noProof/>
                <w:webHidden/>
              </w:rPr>
            </w:r>
            <w:r>
              <w:rPr>
                <w:noProof/>
                <w:webHidden/>
              </w:rPr>
              <w:fldChar w:fldCharType="separate"/>
            </w:r>
            <w:r w:rsidR="00E81AE8">
              <w:rPr>
                <w:noProof/>
                <w:webHidden/>
              </w:rPr>
              <w:t>2</w:t>
            </w:r>
            <w:r>
              <w:rPr>
                <w:noProof/>
                <w:webHidden/>
              </w:rPr>
              <w:fldChar w:fldCharType="end"/>
            </w:r>
          </w:hyperlink>
        </w:p>
        <w:p w:rsidR="00E81AE8" w:rsidRDefault="00BC4D0B">
          <w:pPr>
            <w:pStyle w:val="TOC2"/>
            <w:rPr>
              <w:rFonts w:eastAsiaTheme="minorEastAsia"/>
              <w:noProof/>
            </w:rPr>
          </w:pPr>
          <w:hyperlink w:anchor="_Toc308591608" w:history="1">
            <w:r w:rsidR="00E81AE8" w:rsidRPr="0005131F">
              <w:rPr>
                <w:rStyle w:val="Hyperlink"/>
                <w:rFonts w:ascii="Times New Roman" w:hAnsi="Times New Roman" w:cs="Times New Roman"/>
                <w:noProof/>
              </w:rPr>
              <w:t>1.3</w:t>
            </w:r>
            <w:r w:rsidR="00E81AE8">
              <w:rPr>
                <w:rFonts w:eastAsiaTheme="minorEastAsia"/>
                <w:noProof/>
              </w:rPr>
              <w:tab/>
            </w:r>
            <w:r w:rsidR="00E81AE8" w:rsidRPr="0005131F">
              <w:rPr>
                <w:rStyle w:val="Hyperlink"/>
                <w:rFonts w:ascii="Times New Roman" w:hAnsi="Times New Roman" w:cs="Times New Roman"/>
                <w:noProof/>
              </w:rPr>
              <w:t>Cấu trúc luận văn:</w:t>
            </w:r>
            <w:r w:rsidR="00E81AE8">
              <w:rPr>
                <w:noProof/>
                <w:webHidden/>
              </w:rPr>
              <w:tab/>
            </w:r>
            <w:r>
              <w:rPr>
                <w:noProof/>
                <w:webHidden/>
              </w:rPr>
              <w:fldChar w:fldCharType="begin"/>
            </w:r>
            <w:r w:rsidR="00E81AE8">
              <w:rPr>
                <w:noProof/>
                <w:webHidden/>
              </w:rPr>
              <w:instrText xml:space="preserve"> PAGEREF _Toc308591608 \h </w:instrText>
            </w:r>
            <w:r>
              <w:rPr>
                <w:noProof/>
                <w:webHidden/>
              </w:rPr>
            </w:r>
            <w:r>
              <w:rPr>
                <w:noProof/>
                <w:webHidden/>
              </w:rPr>
              <w:fldChar w:fldCharType="separate"/>
            </w:r>
            <w:r w:rsidR="00E81AE8">
              <w:rPr>
                <w:noProof/>
                <w:webHidden/>
              </w:rPr>
              <w:t>2</w:t>
            </w:r>
            <w:r>
              <w:rPr>
                <w:noProof/>
                <w:webHidden/>
              </w:rPr>
              <w:fldChar w:fldCharType="end"/>
            </w:r>
          </w:hyperlink>
        </w:p>
        <w:p w:rsidR="00E81AE8" w:rsidRDefault="00BC4D0B">
          <w:pPr>
            <w:pStyle w:val="TOC1"/>
            <w:rPr>
              <w:rFonts w:eastAsiaTheme="minorEastAsia"/>
              <w:noProof/>
            </w:rPr>
          </w:pPr>
          <w:hyperlink w:anchor="_Toc308591610" w:history="1">
            <w:r w:rsidR="00E81AE8" w:rsidRPr="0005131F">
              <w:rPr>
                <w:rStyle w:val="Hyperlink"/>
                <w:noProof/>
              </w:rPr>
              <w:t>Chương 2 - Kiến thức nền tảng</w:t>
            </w:r>
            <w:r w:rsidR="00E81AE8">
              <w:rPr>
                <w:noProof/>
                <w:webHidden/>
              </w:rPr>
              <w:tab/>
            </w:r>
            <w:r>
              <w:rPr>
                <w:noProof/>
                <w:webHidden/>
              </w:rPr>
              <w:fldChar w:fldCharType="begin"/>
            </w:r>
            <w:r w:rsidR="00E81AE8">
              <w:rPr>
                <w:noProof/>
                <w:webHidden/>
              </w:rPr>
              <w:instrText xml:space="preserve"> PAGEREF _Toc308591610 \h </w:instrText>
            </w:r>
            <w:r>
              <w:rPr>
                <w:noProof/>
                <w:webHidden/>
              </w:rPr>
            </w:r>
            <w:r>
              <w:rPr>
                <w:noProof/>
                <w:webHidden/>
              </w:rPr>
              <w:fldChar w:fldCharType="separate"/>
            </w:r>
            <w:r w:rsidR="00E81AE8">
              <w:rPr>
                <w:noProof/>
                <w:webHidden/>
              </w:rPr>
              <w:t>3</w:t>
            </w:r>
            <w:r>
              <w:rPr>
                <w:noProof/>
                <w:webHidden/>
              </w:rPr>
              <w:fldChar w:fldCharType="end"/>
            </w:r>
          </w:hyperlink>
        </w:p>
        <w:p w:rsidR="00E81AE8" w:rsidRDefault="00BC4D0B">
          <w:pPr>
            <w:pStyle w:val="TOC2"/>
            <w:rPr>
              <w:rFonts w:eastAsiaTheme="minorEastAsia"/>
              <w:noProof/>
            </w:rPr>
          </w:pPr>
          <w:hyperlink w:anchor="_Toc308591613" w:history="1">
            <w:r w:rsidR="00E81AE8" w:rsidRPr="0005131F">
              <w:rPr>
                <w:rStyle w:val="Hyperlink"/>
                <w:rFonts w:ascii="Times New Roman" w:hAnsi="Times New Roman" w:cs="Times New Roman"/>
                <w:noProof/>
              </w:rPr>
              <w:t>2.1</w:t>
            </w:r>
            <w:r w:rsidR="00E81AE8">
              <w:rPr>
                <w:rFonts w:eastAsiaTheme="minorEastAsia"/>
                <w:noProof/>
              </w:rPr>
              <w:tab/>
            </w:r>
            <w:r w:rsidR="00E81AE8" w:rsidRPr="0005131F">
              <w:rPr>
                <w:rStyle w:val="Hyperlink"/>
                <w:rFonts w:ascii="Times New Roman" w:hAnsi="Times New Roman" w:cs="Times New Roman"/>
                <w:noProof/>
              </w:rPr>
              <w:t>Ngôn ngữ COBOL:</w:t>
            </w:r>
            <w:r w:rsidR="00E81AE8">
              <w:rPr>
                <w:noProof/>
                <w:webHidden/>
              </w:rPr>
              <w:tab/>
            </w:r>
            <w:r>
              <w:rPr>
                <w:noProof/>
                <w:webHidden/>
              </w:rPr>
              <w:fldChar w:fldCharType="begin"/>
            </w:r>
            <w:r w:rsidR="00E81AE8">
              <w:rPr>
                <w:noProof/>
                <w:webHidden/>
              </w:rPr>
              <w:instrText xml:space="preserve"> PAGEREF _Toc308591613 \h </w:instrText>
            </w:r>
            <w:r>
              <w:rPr>
                <w:noProof/>
                <w:webHidden/>
              </w:rPr>
            </w:r>
            <w:r>
              <w:rPr>
                <w:noProof/>
                <w:webHidden/>
              </w:rPr>
              <w:fldChar w:fldCharType="separate"/>
            </w:r>
            <w:r w:rsidR="00E81AE8">
              <w:rPr>
                <w:noProof/>
                <w:webHidden/>
              </w:rPr>
              <w:t>3</w:t>
            </w:r>
            <w:r>
              <w:rPr>
                <w:noProof/>
                <w:webHidden/>
              </w:rPr>
              <w:fldChar w:fldCharType="end"/>
            </w:r>
          </w:hyperlink>
        </w:p>
        <w:p w:rsidR="00E81AE8" w:rsidRDefault="00BC4D0B">
          <w:pPr>
            <w:pStyle w:val="TOC3"/>
            <w:rPr>
              <w:rFonts w:eastAsiaTheme="minorEastAsia"/>
              <w:noProof/>
            </w:rPr>
          </w:pPr>
          <w:hyperlink w:anchor="_Toc308591614" w:history="1">
            <w:r w:rsidR="00E81AE8" w:rsidRPr="0005131F">
              <w:rPr>
                <w:rStyle w:val="Hyperlink"/>
                <w:rFonts w:ascii="Times New Roman" w:hAnsi="Times New Roman" w:cs="Times New Roman"/>
                <w:noProof/>
              </w:rPr>
              <w:t>2.1.1</w:t>
            </w:r>
            <w:r w:rsidR="00E81AE8">
              <w:rPr>
                <w:rFonts w:eastAsiaTheme="minorEastAsia"/>
                <w:noProof/>
              </w:rPr>
              <w:tab/>
            </w:r>
            <w:r w:rsidR="00E81AE8" w:rsidRPr="0005131F">
              <w:rPr>
                <w:rStyle w:val="Hyperlink"/>
                <w:rFonts w:ascii="Times New Roman" w:hAnsi="Times New Roman" w:cs="Times New Roman"/>
                <w:noProof/>
              </w:rPr>
              <w:t>Quan hệ giữa các thành phần dữ liệu:</w:t>
            </w:r>
            <w:r w:rsidR="00E81AE8">
              <w:rPr>
                <w:noProof/>
                <w:webHidden/>
              </w:rPr>
              <w:tab/>
            </w:r>
            <w:r>
              <w:rPr>
                <w:noProof/>
                <w:webHidden/>
              </w:rPr>
              <w:fldChar w:fldCharType="begin"/>
            </w:r>
            <w:r w:rsidR="00E81AE8">
              <w:rPr>
                <w:noProof/>
                <w:webHidden/>
              </w:rPr>
              <w:instrText xml:space="preserve"> PAGEREF _Toc308591614 \h </w:instrText>
            </w:r>
            <w:r>
              <w:rPr>
                <w:noProof/>
                <w:webHidden/>
              </w:rPr>
            </w:r>
            <w:r>
              <w:rPr>
                <w:noProof/>
                <w:webHidden/>
              </w:rPr>
              <w:fldChar w:fldCharType="separate"/>
            </w:r>
            <w:r w:rsidR="00E81AE8">
              <w:rPr>
                <w:noProof/>
                <w:webHidden/>
              </w:rPr>
              <w:t>3</w:t>
            </w:r>
            <w:r>
              <w:rPr>
                <w:noProof/>
                <w:webHidden/>
              </w:rPr>
              <w:fldChar w:fldCharType="end"/>
            </w:r>
          </w:hyperlink>
        </w:p>
        <w:p w:rsidR="00E81AE8" w:rsidRDefault="00BC4D0B">
          <w:pPr>
            <w:pStyle w:val="TOC3"/>
            <w:rPr>
              <w:rFonts w:eastAsiaTheme="minorEastAsia"/>
              <w:noProof/>
            </w:rPr>
          </w:pPr>
          <w:hyperlink w:anchor="_Toc308591615" w:history="1">
            <w:r w:rsidR="00E81AE8" w:rsidRPr="0005131F">
              <w:rPr>
                <w:rStyle w:val="Hyperlink"/>
                <w:rFonts w:ascii="Times New Roman" w:hAnsi="Times New Roman" w:cs="Times New Roman"/>
                <w:noProof/>
              </w:rPr>
              <w:t>2.1.2</w:t>
            </w:r>
            <w:r w:rsidR="00E81AE8">
              <w:rPr>
                <w:rFonts w:eastAsiaTheme="minorEastAsia"/>
                <w:noProof/>
              </w:rPr>
              <w:tab/>
            </w:r>
            <w:r w:rsidR="00E81AE8" w:rsidRPr="0005131F">
              <w:rPr>
                <w:rStyle w:val="Hyperlink"/>
                <w:rFonts w:ascii="Times New Roman" w:hAnsi="Times New Roman" w:cs="Times New Roman"/>
                <w:noProof/>
              </w:rPr>
              <w:t>Khai báo và định dạng dữ liệu:</w:t>
            </w:r>
            <w:r w:rsidR="00E81AE8">
              <w:rPr>
                <w:noProof/>
                <w:webHidden/>
              </w:rPr>
              <w:tab/>
            </w:r>
            <w:r>
              <w:rPr>
                <w:noProof/>
                <w:webHidden/>
              </w:rPr>
              <w:fldChar w:fldCharType="begin"/>
            </w:r>
            <w:r w:rsidR="00E81AE8">
              <w:rPr>
                <w:noProof/>
                <w:webHidden/>
              </w:rPr>
              <w:instrText xml:space="preserve"> PAGEREF _Toc308591615 \h </w:instrText>
            </w:r>
            <w:r>
              <w:rPr>
                <w:noProof/>
                <w:webHidden/>
              </w:rPr>
            </w:r>
            <w:r>
              <w:rPr>
                <w:noProof/>
                <w:webHidden/>
              </w:rPr>
              <w:fldChar w:fldCharType="separate"/>
            </w:r>
            <w:r w:rsidR="00E81AE8">
              <w:rPr>
                <w:noProof/>
                <w:webHidden/>
              </w:rPr>
              <w:t>5</w:t>
            </w:r>
            <w:r>
              <w:rPr>
                <w:noProof/>
                <w:webHidden/>
              </w:rPr>
              <w:fldChar w:fldCharType="end"/>
            </w:r>
          </w:hyperlink>
        </w:p>
        <w:p w:rsidR="00E81AE8" w:rsidRDefault="00BC4D0B">
          <w:pPr>
            <w:pStyle w:val="TOC3"/>
            <w:rPr>
              <w:rFonts w:eastAsiaTheme="minorEastAsia"/>
              <w:noProof/>
            </w:rPr>
          </w:pPr>
          <w:hyperlink w:anchor="_Toc308591616" w:history="1">
            <w:r w:rsidR="00E81AE8" w:rsidRPr="0005131F">
              <w:rPr>
                <w:rStyle w:val="Hyperlink"/>
                <w:rFonts w:ascii="Times New Roman" w:hAnsi="Times New Roman" w:cs="Times New Roman"/>
                <w:noProof/>
              </w:rPr>
              <w:t>2.1.3</w:t>
            </w:r>
            <w:r w:rsidR="00E81AE8">
              <w:rPr>
                <w:rFonts w:eastAsiaTheme="minorEastAsia"/>
                <w:noProof/>
              </w:rPr>
              <w:tab/>
            </w:r>
            <w:r w:rsidR="00E81AE8" w:rsidRPr="0005131F">
              <w:rPr>
                <w:rStyle w:val="Hyperlink"/>
                <w:rFonts w:ascii="Times New Roman" w:hAnsi="Times New Roman" w:cs="Times New Roman"/>
                <w:noProof/>
              </w:rPr>
              <w:t>Các thao tác trên dữ liệu:</w:t>
            </w:r>
            <w:r w:rsidR="00E81AE8">
              <w:rPr>
                <w:noProof/>
                <w:webHidden/>
              </w:rPr>
              <w:tab/>
            </w:r>
            <w:r>
              <w:rPr>
                <w:noProof/>
                <w:webHidden/>
              </w:rPr>
              <w:fldChar w:fldCharType="begin"/>
            </w:r>
            <w:r w:rsidR="00E81AE8">
              <w:rPr>
                <w:noProof/>
                <w:webHidden/>
              </w:rPr>
              <w:instrText xml:space="preserve"> PAGEREF _Toc308591616 \h </w:instrText>
            </w:r>
            <w:r>
              <w:rPr>
                <w:noProof/>
                <w:webHidden/>
              </w:rPr>
            </w:r>
            <w:r>
              <w:rPr>
                <w:noProof/>
                <w:webHidden/>
              </w:rPr>
              <w:fldChar w:fldCharType="separate"/>
            </w:r>
            <w:r w:rsidR="00E81AE8">
              <w:rPr>
                <w:noProof/>
                <w:webHidden/>
              </w:rPr>
              <w:t>9</w:t>
            </w:r>
            <w:r>
              <w:rPr>
                <w:noProof/>
                <w:webHidden/>
              </w:rPr>
              <w:fldChar w:fldCharType="end"/>
            </w:r>
          </w:hyperlink>
        </w:p>
        <w:p w:rsidR="00E81AE8" w:rsidRDefault="00BC4D0B">
          <w:pPr>
            <w:pStyle w:val="TOC2"/>
            <w:rPr>
              <w:rFonts w:eastAsiaTheme="minorEastAsia"/>
              <w:noProof/>
            </w:rPr>
          </w:pPr>
          <w:hyperlink w:anchor="_Toc308591617" w:history="1">
            <w:r w:rsidR="00E81AE8" w:rsidRPr="0005131F">
              <w:rPr>
                <w:rStyle w:val="Hyperlink"/>
                <w:rFonts w:ascii="Times New Roman" w:hAnsi="Times New Roman" w:cs="Times New Roman"/>
                <w:noProof/>
              </w:rPr>
              <w:t>2.2</w:t>
            </w:r>
            <w:r w:rsidR="00E81AE8">
              <w:rPr>
                <w:rFonts w:eastAsiaTheme="minorEastAsia"/>
                <w:noProof/>
              </w:rPr>
              <w:tab/>
            </w:r>
            <w:r w:rsidR="00E81AE8" w:rsidRPr="0005131F">
              <w:rPr>
                <w:rStyle w:val="Hyperlink"/>
                <w:rFonts w:ascii="Times New Roman" w:hAnsi="Times New Roman" w:cs="Times New Roman"/>
                <w:noProof/>
              </w:rPr>
              <w:t>Ngôn ngữ JAVA:</w:t>
            </w:r>
            <w:r w:rsidR="00E81AE8">
              <w:rPr>
                <w:noProof/>
                <w:webHidden/>
              </w:rPr>
              <w:tab/>
            </w:r>
            <w:r>
              <w:rPr>
                <w:noProof/>
                <w:webHidden/>
              </w:rPr>
              <w:fldChar w:fldCharType="begin"/>
            </w:r>
            <w:r w:rsidR="00E81AE8">
              <w:rPr>
                <w:noProof/>
                <w:webHidden/>
              </w:rPr>
              <w:instrText xml:space="preserve"> PAGEREF _Toc308591617 \h </w:instrText>
            </w:r>
            <w:r>
              <w:rPr>
                <w:noProof/>
                <w:webHidden/>
              </w:rPr>
            </w:r>
            <w:r>
              <w:rPr>
                <w:noProof/>
                <w:webHidden/>
              </w:rPr>
              <w:fldChar w:fldCharType="separate"/>
            </w:r>
            <w:r w:rsidR="00E81AE8">
              <w:rPr>
                <w:noProof/>
                <w:webHidden/>
              </w:rPr>
              <w:t>10</w:t>
            </w:r>
            <w:r>
              <w:rPr>
                <w:noProof/>
                <w:webHidden/>
              </w:rPr>
              <w:fldChar w:fldCharType="end"/>
            </w:r>
          </w:hyperlink>
        </w:p>
        <w:p w:rsidR="00E81AE8" w:rsidRDefault="00BC4D0B">
          <w:pPr>
            <w:pStyle w:val="TOC3"/>
            <w:rPr>
              <w:rFonts w:eastAsiaTheme="minorEastAsia"/>
              <w:noProof/>
            </w:rPr>
          </w:pPr>
          <w:hyperlink w:anchor="_Toc308591618" w:history="1">
            <w:r w:rsidR="00E81AE8" w:rsidRPr="0005131F">
              <w:rPr>
                <w:rStyle w:val="Hyperlink"/>
                <w:rFonts w:ascii="Times New Roman" w:hAnsi="Times New Roman" w:cs="Times New Roman"/>
                <w:noProof/>
              </w:rPr>
              <w:t>2.2.1</w:t>
            </w:r>
            <w:r w:rsidR="00E81AE8">
              <w:rPr>
                <w:rFonts w:eastAsiaTheme="minorEastAsia"/>
                <w:noProof/>
              </w:rPr>
              <w:tab/>
            </w:r>
            <w:r w:rsidR="00E81AE8" w:rsidRPr="0005131F">
              <w:rPr>
                <w:rStyle w:val="Hyperlink"/>
                <w:rFonts w:ascii="Times New Roman" w:hAnsi="Times New Roman" w:cs="Times New Roman"/>
                <w:noProof/>
              </w:rPr>
              <w:t>Các kiểu dữ liệu cơ bản trong ngôn ngữ JAVA:</w:t>
            </w:r>
            <w:r w:rsidR="00E81AE8">
              <w:rPr>
                <w:noProof/>
                <w:webHidden/>
              </w:rPr>
              <w:tab/>
            </w:r>
            <w:r>
              <w:rPr>
                <w:noProof/>
                <w:webHidden/>
              </w:rPr>
              <w:fldChar w:fldCharType="begin"/>
            </w:r>
            <w:r w:rsidR="00E81AE8">
              <w:rPr>
                <w:noProof/>
                <w:webHidden/>
              </w:rPr>
              <w:instrText xml:space="preserve"> PAGEREF _Toc308591618 \h </w:instrText>
            </w:r>
            <w:r>
              <w:rPr>
                <w:noProof/>
                <w:webHidden/>
              </w:rPr>
            </w:r>
            <w:r>
              <w:rPr>
                <w:noProof/>
                <w:webHidden/>
              </w:rPr>
              <w:fldChar w:fldCharType="separate"/>
            </w:r>
            <w:r w:rsidR="00E81AE8">
              <w:rPr>
                <w:noProof/>
                <w:webHidden/>
              </w:rPr>
              <w:t>10</w:t>
            </w:r>
            <w:r>
              <w:rPr>
                <w:noProof/>
                <w:webHidden/>
              </w:rPr>
              <w:fldChar w:fldCharType="end"/>
            </w:r>
          </w:hyperlink>
        </w:p>
        <w:p w:rsidR="00E81AE8" w:rsidRDefault="00BC4D0B">
          <w:pPr>
            <w:pStyle w:val="TOC3"/>
            <w:rPr>
              <w:rFonts w:eastAsiaTheme="minorEastAsia"/>
              <w:noProof/>
            </w:rPr>
          </w:pPr>
          <w:hyperlink w:anchor="_Toc308591619" w:history="1">
            <w:r w:rsidR="00E81AE8" w:rsidRPr="0005131F">
              <w:rPr>
                <w:rStyle w:val="Hyperlink"/>
                <w:rFonts w:ascii="Times New Roman" w:hAnsi="Times New Roman" w:cs="Times New Roman"/>
                <w:noProof/>
              </w:rPr>
              <w:t>2.2.2</w:t>
            </w:r>
            <w:r w:rsidR="00E81AE8">
              <w:rPr>
                <w:rFonts w:eastAsiaTheme="minorEastAsia"/>
                <w:noProof/>
              </w:rPr>
              <w:tab/>
            </w:r>
            <w:r w:rsidR="00E81AE8" w:rsidRPr="0005131F">
              <w:rPr>
                <w:rStyle w:val="Hyperlink"/>
                <w:rFonts w:ascii="Times New Roman" w:hAnsi="Times New Roman" w:cs="Times New Roman"/>
                <w:noProof/>
              </w:rPr>
              <w:t>Các thao tác trên dữ liệu:</w:t>
            </w:r>
            <w:r w:rsidR="00E81AE8">
              <w:rPr>
                <w:noProof/>
                <w:webHidden/>
              </w:rPr>
              <w:tab/>
            </w:r>
            <w:r>
              <w:rPr>
                <w:noProof/>
                <w:webHidden/>
              </w:rPr>
              <w:fldChar w:fldCharType="begin"/>
            </w:r>
            <w:r w:rsidR="00E81AE8">
              <w:rPr>
                <w:noProof/>
                <w:webHidden/>
              </w:rPr>
              <w:instrText xml:space="preserve"> PAGEREF _Toc308591619 \h </w:instrText>
            </w:r>
            <w:r>
              <w:rPr>
                <w:noProof/>
                <w:webHidden/>
              </w:rPr>
            </w:r>
            <w:r>
              <w:rPr>
                <w:noProof/>
                <w:webHidden/>
              </w:rPr>
              <w:fldChar w:fldCharType="separate"/>
            </w:r>
            <w:r w:rsidR="00E81AE8">
              <w:rPr>
                <w:noProof/>
                <w:webHidden/>
              </w:rPr>
              <w:t>11</w:t>
            </w:r>
            <w:r>
              <w:rPr>
                <w:noProof/>
                <w:webHidden/>
              </w:rPr>
              <w:fldChar w:fldCharType="end"/>
            </w:r>
          </w:hyperlink>
        </w:p>
        <w:p w:rsidR="00E81AE8" w:rsidRDefault="00BC4D0B">
          <w:pPr>
            <w:pStyle w:val="TOC2"/>
            <w:rPr>
              <w:rFonts w:eastAsiaTheme="minorEastAsia"/>
              <w:noProof/>
            </w:rPr>
          </w:pPr>
          <w:hyperlink w:anchor="_Toc308591620" w:history="1">
            <w:r w:rsidR="00E81AE8" w:rsidRPr="0005131F">
              <w:rPr>
                <w:rStyle w:val="Hyperlink"/>
                <w:rFonts w:ascii="Times New Roman" w:hAnsi="Times New Roman" w:cs="Times New Roman"/>
                <w:noProof/>
              </w:rPr>
              <w:t>2.3</w:t>
            </w:r>
            <w:r w:rsidR="00E81AE8">
              <w:rPr>
                <w:rFonts w:eastAsiaTheme="minorEastAsia"/>
                <w:noProof/>
              </w:rPr>
              <w:tab/>
            </w:r>
            <w:r w:rsidR="00E81AE8" w:rsidRPr="0005131F">
              <w:rPr>
                <w:rStyle w:val="Hyperlink"/>
                <w:rFonts w:ascii="Times New Roman" w:hAnsi="Times New Roman" w:cs="Times New Roman"/>
                <w:noProof/>
              </w:rPr>
              <w:t>Chương trình RES:</w:t>
            </w:r>
            <w:r w:rsidR="00E81AE8">
              <w:rPr>
                <w:noProof/>
                <w:webHidden/>
              </w:rPr>
              <w:tab/>
            </w:r>
            <w:r>
              <w:rPr>
                <w:noProof/>
                <w:webHidden/>
              </w:rPr>
              <w:fldChar w:fldCharType="begin"/>
            </w:r>
            <w:r w:rsidR="00E81AE8">
              <w:rPr>
                <w:noProof/>
                <w:webHidden/>
              </w:rPr>
              <w:instrText xml:space="preserve"> PAGEREF _Toc308591620 \h </w:instrText>
            </w:r>
            <w:r>
              <w:rPr>
                <w:noProof/>
                <w:webHidden/>
              </w:rPr>
            </w:r>
            <w:r>
              <w:rPr>
                <w:noProof/>
                <w:webHidden/>
              </w:rPr>
              <w:fldChar w:fldCharType="separate"/>
            </w:r>
            <w:r w:rsidR="00E81AE8">
              <w:rPr>
                <w:noProof/>
                <w:webHidden/>
              </w:rPr>
              <w:t>11</w:t>
            </w:r>
            <w:r>
              <w:rPr>
                <w:noProof/>
                <w:webHidden/>
              </w:rPr>
              <w:fldChar w:fldCharType="end"/>
            </w:r>
          </w:hyperlink>
        </w:p>
        <w:p w:rsidR="00E81AE8" w:rsidRDefault="00BC4D0B">
          <w:pPr>
            <w:pStyle w:val="TOC1"/>
            <w:rPr>
              <w:rFonts w:eastAsiaTheme="minorEastAsia"/>
              <w:noProof/>
            </w:rPr>
          </w:pPr>
          <w:hyperlink w:anchor="_Toc308591621" w:history="1">
            <w:r w:rsidR="00E81AE8" w:rsidRPr="0005131F">
              <w:rPr>
                <w:rStyle w:val="Hyperlink"/>
                <w:noProof/>
              </w:rPr>
              <w:t>Chương 3 - Phương pháp hiện thực</w:t>
            </w:r>
            <w:r w:rsidR="00E81AE8">
              <w:rPr>
                <w:noProof/>
                <w:webHidden/>
              </w:rPr>
              <w:tab/>
            </w:r>
            <w:r>
              <w:rPr>
                <w:noProof/>
                <w:webHidden/>
              </w:rPr>
              <w:fldChar w:fldCharType="begin"/>
            </w:r>
            <w:r w:rsidR="00E81AE8">
              <w:rPr>
                <w:noProof/>
                <w:webHidden/>
              </w:rPr>
              <w:instrText xml:space="preserve"> PAGEREF _Toc308591621 \h </w:instrText>
            </w:r>
            <w:r>
              <w:rPr>
                <w:noProof/>
                <w:webHidden/>
              </w:rPr>
            </w:r>
            <w:r>
              <w:rPr>
                <w:noProof/>
                <w:webHidden/>
              </w:rPr>
              <w:fldChar w:fldCharType="separate"/>
            </w:r>
            <w:r w:rsidR="00E81AE8">
              <w:rPr>
                <w:noProof/>
                <w:webHidden/>
              </w:rPr>
              <w:t>12</w:t>
            </w:r>
            <w:r>
              <w:rPr>
                <w:noProof/>
                <w:webHidden/>
              </w:rPr>
              <w:fldChar w:fldCharType="end"/>
            </w:r>
          </w:hyperlink>
        </w:p>
        <w:p w:rsidR="00E81AE8" w:rsidRDefault="00BC4D0B">
          <w:pPr>
            <w:pStyle w:val="TOC2"/>
            <w:rPr>
              <w:rFonts w:eastAsiaTheme="minorEastAsia"/>
              <w:noProof/>
            </w:rPr>
          </w:pPr>
          <w:hyperlink w:anchor="_Toc308591625" w:history="1">
            <w:r w:rsidR="00E81AE8" w:rsidRPr="0005131F">
              <w:rPr>
                <w:rStyle w:val="Hyperlink"/>
                <w:rFonts w:ascii="Times New Roman" w:hAnsi="Times New Roman" w:cs="Times New Roman"/>
                <w:noProof/>
              </w:rPr>
              <w:t>3.1</w:t>
            </w:r>
            <w:r w:rsidR="00E81AE8">
              <w:rPr>
                <w:rFonts w:eastAsiaTheme="minorEastAsia"/>
                <w:noProof/>
              </w:rPr>
              <w:tab/>
            </w:r>
            <w:r w:rsidR="00E81AE8" w:rsidRPr="0005131F">
              <w:rPr>
                <w:rStyle w:val="Hyperlink"/>
                <w:rFonts w:ascii="Times New Roman" w:hAnsi="Times New Roman" w:cs="Times New Roman"/>
                <w:noProof/>
              </w:rPr>
              <w:t>Phân tích vấn đề:</w:t>
            </w:r>
            <w:r w:rsidR="00E81AE8">
              <w:rPr>
                <w:noProof/>
                <w:webHidden/>
              </w:rPr>
              <w:tab/>
            </w:r>
            <w:r>
              <w:rPr>
                <w:noProof/>
                <w:webHidden/>
              </w:rPr>
              <w:fldChar w:fldCharType="begin"/>
            </w:r>
            <w:r w:rsidR="00E81AE8">
              <w:rPr>
                <w:noProof/>
                <w:webHidden/>
              </w:rPr>
              <w:instrText xml:space="preserve"> PAGEREF _Toc308591625 \h </w:instrText>
            </w:r>
            <w:r>
              <w:rPr>
                <w:noProof/>
                <w:webHidden/>
              </w:rPr>
            </w:r>
            <w:r>
              <w:rPr>
                <w:noProof/>
                <w:webHidden/>
              </w:rPr>
              <w:fldChar w:fldCharType="separate"/>
            </w:r>
            <w:r w:rsidR="00E81AE8">
              <w:rPr>
                <w:noProof/>
                <w:webHidden/>
              </w:rPr>
              <w:t>12</w:t>
            </w:r>
            <w:r>
              <w:rPr>
                <w:noProof/>
                <w:webHidden/>
              </w:rPr>
              <w:fldChar w:fldCharType="end"/>
            </w:r>
          </w:hyperlink>
        </w:p>
        <w:p w:rsidR="00E81AE8" w:rsidRDefault="00BC4D0B">
          <w:pPr>
            <w:pStyle w:val="TOC2"/>
            <w:rPr>
              <w:rFonts w:eastAsiaTheme="minorEastAsia"/>
              <w:noProof/>
            </w:rPr>
          </w:pPr>
          <w:hyperlink w:anchor="_Toc308591626" w:history="1">
            <w:r w:rsidR="00E81AE8" w:rsidRPr="0005131F">
              <w:rPr>
                <w:rStyle w:val="Hyperlink"/>
                <w:rFonts w:ascii="Times New Roman" w:hAnsi="Times New Roman" w:cs="Times New Roman"/>
                <w:noProof/>
              </w:rPr>
              <w:t>3.2</w:t>
            </w:r>
            <w:r w:rsidR="00E81AE8">
              <w:rPr>
                <w:rFonts w:eastAsiaTheme="minorEastAsia"/>
                <w:noProof/>
              </w:rPr>
              <w:tab/>
            </w:r>
            <w:r w:rsidR="00E81AE8" w:rsidRPr="0005131F">
              <w:rPr>
                <w:rStyle w:val="Hyperlink"/>
                <w:rFonts w:ascii="Times New Roman" w:hAnsi="Times New Roman" w:cs="Times New Roman"/>
                <w:noProof/>
              </w:rPr>
              <w:t>Phương án được sử dụng:</w:t>
            </w:r>
            <w:r w:rsidR="00E81AE8">
              <w:rPr>
                <w:noProof/>
                <w:webHidden/>
              </w:rPr>
              <w:tab/>
            </w:r>
            <w:r>
              <w:rPr>
                <w:noProof/>
                <w:webHidden/>
              </w:rPr>
              <w:fldChar w:fldCharType="begin"/>
            </w:r>
            <w:r w:rsidR="00E81AE8">
              <w:rPr>
                <w:noProof/>
                <w:webHidden/>
              </w:rPr>
              <w:instrText xml:space="preserve"> PAGEREF _Toc308591626 \h </w:instrText>
            </w:r>
            <w:r>
              <w:rPr>
                <w:noProof/>
                <w:webHidden/>
              </w:rPr>
            </w:r>
            <w:r>
              <w:rPr>
                <w:noProof/>
                <w:webHidden/>
              </w:rPr>
              <w:fldChar w:fldCharType="separate"/>
            </w:r>
            <w:r w:rsidR="00E81AE8">
              <w:rPr>
                <w:noProof/>
                <w:webHidden/>
              </w:rPr>
              <w:t>13</w:t>
            </w:r>
            <w:r>
              <w:rPr>
                <w:noProof/>
                <w:webHidden/>
              </w:rPr>
              <w:fldChar w:fldCharType="end"/>
            </w:r>
          </w:hyperlink>
        </w:p>
        <w:p w:rsidR="00E81AE8" w:rsidRDefault="00BC4D0B">
          <w:pPr>
            <w:pStyle w:val="TOC3"/>
            <w:rPr>
              <w:rFonts w:eastAsiaTheme="minorEastAsia"/>
              <w:noProof/>
            </w:rPr>
          </w:pPr>
          <w:hyperlink w:anchor="_Toc308591627" w:history="1">
            <w:r w:rsidR="00E81AE8" w:rsidRPr="0005131F">
              <w:rPr>
                <w:rStyle w:val="Hyperlink"/>
                <w:rFonts w:ascii="Times New Roman" w:hAnsi="Times New Roman" w:cs="Times New Roman"/>
                <w:noProof/>
              </w:rPr>
              <w:t>3.2.1</w:t>
            </w:r>
            <w:r w:rsidR="00E81AE8">
              <w:rPr>
                <w:rFonts w:eastAsiaTheme="minorEastAsia"/>
                <w:noProof/>
              </w:rPr>
              <w:tab/>
            </w:r>
            <w:r w:rsidR="00E81AE8" w:rsidRPr="0005131F">
              <w:rPr>
                <w:rStyle w:val="Hyperlink"/>
                <w:rFonts w:ascii="Times New Roman" w:hAnsi="Times New Roman" w:cs="Times New Roman"/>
                <w:noProof/>
              </w:rPr>
              <w:t>Chuyển đổi thông thường:</w:t>
            </w:r>
            <w:r w:rsidR="00E81AE8">
              <w:rPr>
                <w:noProof/>
                <w:webHidden/>
              </w:rPr>
              <w:tab/>
            </w:r>
            <w:r>
              <w:rPr>
                <w:noProof/>
                <w:webHidden/>
              </w:rPr>
              <w:fldChar w:fldCharType="begin"/>
            </w:r>
            <w:r w:rsidR="00E81AE8">
              <w:rPr>
                <w:noProof/>
                <w:webHidden/>
              </w:rPr>
              <w:instrText xml:space="preserve"> PAGEREF _Toc308591627 \h </w:instrText>
            </w:r>
            <w:r>
              <w:rPr>
                <w:noProof/>
                <w:webHidden/>
              </w:rPr>
            </w:r>
            <w:r>
              <w:rPr>
                <w:noProof/>
                <w:webHidden/>
              </w:rPr>
              <w:fldChar w:fldCharType="separate"/>
            </w:r>
            <w:r w:rsidR="00E81AE8">
              <w:rPr>
                <w:noProof/>
                <w:webHidden/>
              </w:rPr>
              <w:t>14</w:t>
            </w:r>
            <w:r>
              <w:rPr>
                <w:noProof/>
                <w:webHidden/>
              </w:rPr>
              <w:fldChar w:fldCharType="end"/>
            </w:r>
          </w:hyperlink>
        </w:p>
        <w:p w:rsidR="00E81AE8" w:rsidRDefault="00BC4D0B">
          <w:pPr>
            <w:pStyle w:val="TOC3"/>
            <w:rPr>
              <w:rFonts w:eastAsiaTheme="minorEastAsia"/>
              <w:noProof/>
            </w:rPr>
          </w:pPr>
          <w:hyperlink w:anchor="_Toc308591628" w:history="1">
            <w:r w:rsidR="00E81AE8" w:rsidRPr="0005131F">
              <w:rPr>
                <w:rStyle w:val="Hyperlink"/>
                <w:rFonts w:ascii="Times New Roman" w:hAnsi="Times New Roman" w:cs="Times New Roman"/>
                <w:noProof/>
              </w:rPr>
              <w:t>3.2.2</w:t>
            </w:r>
            <w:r w:rsidR="00E81AE8">
              <w:rPr>
                <w:rFonts w:eastAsiaTheme="minorEastAsia"/>
                <w:noProof/>
              </w:rPr>
              <w:tab/>
            </w:r>
            <w:r w:rsidR="00E81AE8" w:rsidRPr="0005131F">
              <w:rPr>
                <w:rStyle w:val="Hyperlink"/>
                <w:rFonts w:ascii="Times New Roman" w:hAnsi="Times New Roman" w:cs="Times New Roman"/>
                <w:noProof/>
              </w:rPr>
              <w:t>Chuyển đổi mở rộng sinh ra kiểu dữ liệu JAVA.</w:t>
            </w:r>
            <w:r w:rsidR="00E81AE8">
              <w:rPr>
                <w:noProof/>
                <w:webHidden/>
              </w:rPr>
              <w:tab/>
            </w:r>
            <w:r>
              <w:rPr>
                <w:noProof/>
                <w:webHidden/>
              </w:rPr>
              <w:fldChar w:fldCharType="begin"/>
            </w:r>
            <w:r w:rsidR="00E81AE8">
              <w:rPr>
                <w:noProof/>
                <w:webHidden/>
              </w:rPr>
              <w:instrText xml:space="preserve"> PAGEREF _Toc308591628 \h </w:instrText>
            </w:r>
            <w:r>
              <w:rPr>
                <w:noProof/>
                <w:webHidden/>
              </w:rPr>
            </w:r>
            <w:r>
              <w:rPr>
                <w:noProof/>
                <w:webHidden/>
              </w:rPr>
              <w:fldChar w:fldCharType="separate"/>
            </w:r>
            <w:r w:rsidR="00E81AE8">
              <w:rPr>
                <w:noProof/>
                <w:webHidden/>
              </w:rPr>
              <w:t>16</w:t>
            </w:r>
            <w:r>
              <w:rPr>
                <w:noProof/>
                <w:webHidden/>
              </w:rPr>
              <w:fldChar w:fldCharType="end"/>
            </w:r>
          </w:hyperlink>
        </w:p>
        <w:p w:rsidR="00E81AE8" w:rsidRDefault="00BC4D0B">
          <w:pPr>
            <w:pStyle w:val="TOC2"/>
            <w:rPr>
              <w:rFonts w:eastAsiaTheme="minorEastAsia"/>
              <w:noProof/>
            </w:rPr>
          </w:pPr>
          <w:hyperlink w:anchor="_Toc308591629" w:history="1">
            <w:r w:rsidR="00E81AE8" w:rsidRPr="0005131F">
              <w:rPr>
                <w:rStyle w:val="Hyperlink"/>
                <w:rFonts w:ascii="Times New Roman" w:hAnsi="Times New Roman" w:cs="Times New Roman"/>
                <w:noProof/>
              </w:rPr>
              <w:t>3.3</w:t>
            </w:r>
            <w:r w:rsidR="00E81AE8">
              <w:rPr>
                <w:rFonts w:eastAsiaTheme="minorEastAsia"/>
                <w:noProof/>
              </w:rPr>
              <w:tab/>
            </w:r>
            <w:r w:rsidR="00E81AE8" w:rsidRPr="0005131F">
              <w:rPr>
                <w:rStyle w:val="Hyperlink"/>
                <w:rFonts w:ascii="Times New Roman" w:hAnsi="Times New Roman" w:cs="Times New Roman"/>
                <w:noProof/>
              </w:rPr>
              <w:t>Khó khăn trong quá trình thực hiện:</w:t>
            </w:r>
            <w:r w:rsidR="00E81AE8">
              <w:rPr>
                <w:noProof/>
                <w:webHidden/>
              </w:rPr>
              <w:tab/>
            </w:r>
            <w:r>
              <w:rPr>
                <w:noProof/>
                <w:webHidden/>
              </w:rPr>
              <w:fldChar w:fldCharType="begin"/>
            </w:r>
            <w:r w:rsidR="00E81AE8">
              <w:rPr>
                <w:noProof/>
                <w:webHidden/>
              </w:rPr>
              <w:instrText xml:space="preserve"> PAGEREF _Toc308591629 \h </w:instrText>
            </w:r>
            <w:r>
              <w:rPr>
                <w:noProof/>
                <w:webHidden/>
              </w:rPr>
            </w:r>
            <w:r>
              <w:rPr>
                <w:noProof/>
                <w:webHidden/>
              </w:rPr>
              <w:fldChar w:fldCharType="separate"/>
            </w:r>
            <w:r w:rsidR="00E81AE8">
              <w:rPr>
                <w:noProof/>
                <w:webHidden/>
              </w:rPr>
              <w:t>18</w:t>
            </w:r>
            <w:r>
              <w:rPr>
                <w:noProof/>
                <w:webHidden/>
              </w:rPr>
              <w:fldChar w:fldCharType="end"/>
            </w:r>
          </w:hyperlink>
        </w:p>
        <w:p w:rsidR="00E81AE8" w:rsidRDefault="00BC4D0B">
          <w:pPr>
            <w:pStyle w:val="TOC2"/>
            <w:rPr>
              <w:rFonts w:eastAsiaTheme="minorEastAsia"/>
              <w:noProof/>
            </w:rPr>
          </w:pPr>
          <w:hyperlink w:anchor="_Toc308591630" w:history="1">
            <w:r w:rsidR="00E81AE8" w:rsidRPr="0005131F">
              <w:rPr>
                <w:rStyle w:val="Hyperlink"/>
                <w:rFonts w:ascii="Times New Roman" w:hAnsi="Times New Roman" w:cs="Times New Roman"/>
                <w:noProof/>
              </w:rPr>
              <w:t>3.4</w:t>
            </w:r>
            <w:r w:rsidR="00E81AE8">
              <w:rPr>
                <w:rFonts w:eastAsiaTheme="minorEastAsia"/>
                <w:noProof/>
              </w:rPr>
              <w:tab/>
            </w:r>
            <w:r w:rsidR="00E81AE8" w:rsidRPr="0005131F">
              <w:rPr>
                <w:rStyle w:val="Hyperlink"/>
                <w:rFonts w:ascii="Times New Roman" w:hAnsi="Times New Roman" w:cs="Times New Roman"/>
                <w:noProof/>
              </w:rPr>
              <w:t>Các phần mở rộng:</w:t>
            </w:r>
            <w:r w:rsidR="00E81AE8">
              <w:rPr>
                <w:noProof/>
                <w:webHidden/>
              </w:rPr>
              <w:tab/>
            </w:r>
            <w:r>
              <w:rPr>
                <w:noProof/>
                <w:webHidden/>
              </w:rPr>
              <w:fldChar w:fldCharType="begin"/>
            </w:r>
            <w:r w:rsidR="00E81AE8">
              <w:rPr>
                <w:noProof/>
                <w:webHidden/>
              </w:rPr>
              <w:instrText xml:space="preserve"> PAGEREF _Toc308591630 \h </w:instrText>
            </w:r>
            <w:r>
              <w:rPr>
                <w:noProof/>
                <w:webHidden/>
              </w:rPr>
            </w:r>
            <w:r>
              <w:rPr>
                <w:noProof/>
                <w:webHidden/>
              </w:rPr>
              <w:fldChar w:fldCharType="separate"/>
            </w:r>
            <w:r w:rsidR="00E81AE8">
              <w:rPr>
                <w:noProof/>
                <w:webHidden/>
              </w:rPr>
              <w:t>18</w:t>
            </w:r>
            <w:r>
              <w:rPr>
                <w:noProof/>
                <w:webHidden/>
              </w:rPr>
              <w:fldChar w:fldCharType="end"/>
            </w:r>
          </w:hyperlink>
        </w:p>
        <w:p w:rsidR="00E81AE8" w:rsidRDefault="00BC4D0B">
          <w:pPr>
            <w:pStyle w:val="TOC1"/>
            <w:rPr>
              <w:rFonts w:eastAsiaTheme="minorEastAsia"/>
              <w:noProof/>
            </w:rPr>
          </w:pPr>
          <w:hyperlink w:anchor="_Toc308591631" w:history="1">
            <w:r w:rsidR="00E81AE8" w:rsidRPr="0005131F">
              <w:rPr>
                <w:rStyle w:val="Hyperlink"/>
                <w:noProof/>
              </w:rPr>
              <w:t>Chương 4 - Đánh giá và kết quả</w:t>
            </w:r>
            <w:r w:rsidR="00E81AE8">
              <w:rPr>
                <w:noProof/>
                <w:webHidden/>
              </w:rPr>
              <w:tab/>
            </w:r>
            <w:r>
              <w:rPr>
                <w:noProof/>
                <w:webHidden/>
              </w:rPr>
              <w:fldChar w:fldCharType="begin"/>
            </w:r>
            <w:r w:rsidR="00E81AE8">
              <w:rPr>
                <w:noProof/>
                <w:webHidden/>
              </w:rPr>
              <w:instrText xml:space="preserve"> PAGEREF _Toc308591631 \h </w:instrText>
            </w:r>
            <w:r>
              <w:rPr>
                <w:noProof/>
                <w:webHidden/>
              </w:rPr>
            </w:r>
            <w:r>
              <w:rPr>
                <w:noProof/>
                <w:webHidden/>
              </w:rPr>
              <w:fldChar w:fldCharType="separate"/>
            </w:r>
            <w:r w:rsidR="00E81AE8">
              <w:rPr>
                <w:noProof/>
                <w:webHidden/>
              </w:rPr>
              <w:t>18</w:t>
            </w:r>
            <w:r>
              <w:rPr>
                <w:noProof/>
                <w:webHidden/>
              </w:rPr>
              <w:fldChar w:fldCharType="end"/>
            </w:r>
          </w:hyperlink>
        </w:p>
        <w:p w:rsidR="00E81AE8" w:rsidRDefault="00BC4D0B">
          <w:pPr>
            <w:pStyle w:val="TOC2"/>
            <w:rPr>
              <w:rFonts w:eastAsiaTheme="minorEastAsia"/>
              <w:noProof/>
            </w:rPr>
          </w:pPr>
          <w:hyperlink w:anchor="_Toc308591633" w:history="1">
            <w:r w:rsidR="00E81AE8" w:rsidRPr="0005131F">
              <w:rPr>
                <w:rStyle w:val="Hyperlink"/>
                <w:rFonts w:ascii="Times New Roman" w:hAnsi="Times New Roman" w:cs="Times New Roman"/>
                <w:noProof/>
              </w:rPr>
              <w:t>4.1</w:t>
            </w:r>
            <w:r w:rsidR="00E81AE8">
              <w:rPr>
                <w:rFonts w:eastAsiaTheme="minorEastAsia"/>
                <w:noProof/>
              </w:rPr>
              <w:tab/>
            </w:r>
            <w:r w:rsidR="00E81AE8" w:rsidRPr="0005131F">
              <w:rPr>
                <w:rStyle w:val="Hyperlink"/>
                <w:rFonts w:ascii="Times New Roman" w:hAnsi="Times New Roman" w:cs="Times New Roman"/>
                <w:noProof/>
              </w:rPr>
              <w:t>Phương pháp đánh giá:</w:t>
            </w:r>
            <w:r w:rsidR="00E81AE8">
              <w:rPr>
                <w:noProof/>
                <w:webHidden/>
              </w:rPr>
              <w:tab/>
            </w:r>
            <w:r>
              <w:rPr>
                <w:noProof/>
                <w:webHidden/>
              </w:rPr>
              <w:fldChar w:fldCharType="begin"/>
            </w:r>
            <w:r w:rsidR="00E81AE8">
              <w:rPr>
                <w:noProof/>
                <w:webHidden/>
              </w:rPr>
              <w:instrText xml:space="preserve"> PAGEREF _Toc308591633 \h </w:instrText>
            </w:r>
            <w:r>
              <w:rPr>
                <w:noProof/>
                <w:webHidden/>
              </w:rPr>
            </w:r>
            <w:r>
              <w:rPr>
                <w:noProof/>
                <w:webHidden/>
              </w:rPr>
              <w:fldChar w:fldCharType="separate"/>
            </w:r>
            <w:r w:rsidR="00E81AE8">
              <w:rPr>
                <w:noProof/>
                <w:webHidden/>
              </w:rPr>
              <w:t>18</w:t>
            </w:r>
            <w:r>
              <w:rPr>
                <w:noProof/>
                <w:webHidden/>
              </w:rPr>
              <w:fldChar w:fldCharType="end"/>
            </w:r>
          </w:hyperlink>
        </w:p>
        <w:p w:rsidR="00E81AE8" w:rsidRDefault="00BC4D0B">
          <w:pPr>
            <w:pStyle w:val="TOC2"/>
            <w:rPr>
              <w:rFonts w:eastAsiaTheme="minorEastAsia"/>
              <w:noProof/>
            </w:rPr>
          </w:pPr>
          <w:hyperlink w:anchor="_Toc308591634" w:history="1">
            <w:r w:rsidR="00E81AE8" w:rsidRPr="0005131F">
              <w:rPr>
                <w:rStyle w:val="Hyperlink"/>
                <w:rFonts w:ascii="Times New Roman" w:hAnsi="Times New Roman" w:cs="Times New Roman"/>
                <w:noProof/>
              </w:rPr>
              <w:t>4.2</w:t>
            </w:r>
            <w:r w:rsidR="00E81AE8">
              <w:rPr>
                <w:rFonts w:eastAsiaTheme="minorEastAsia"/>
                <w:noProof/>
              </w:rPr>
              <w:tab/>
            </w:r>
            <w:r w:rsidR="00E81AE8" w:rsidRPr="0005131F">
              <w:rPr>
                <w:rStyle w:val="Hyperlink"/>
                <w:rFonts w:ascii="Times New Roman" w:hAnsi="Times New Roman" w:cs="Times New Roman"/>
                <w:noProof/>
              </w:rPr>
              <w:t>Kết quả:</w:t>
            </w:r>
            <w:r w:rsidR="00E81AE8">
              <w:rPr>
                <w:noProof/>
                <w:webHidden/>
              </w:rPr>
              <w:tab/>
            </w:r>
            <w:r>
              <w:rPr>
                <w:noProof/>
                <w:webHidden/>
              </w:rPr>
              <w:fldChar w:fldCharType="begin"/>
            </w:r>
            <w:r w:rsidR="00E81AE8">
              <w:rPr>
                <w:noProof/>
                <w:webHidden/>
              </w:rPr>
              <w:instrText xml:space="preserve"> PAGEREF _Toc308591634 \h </w:instrText>
            </w:r>
            <w:r>
              <w:rPr>
                <w:noProof/>
                <w:webHidden/>
              </w:rPr>
            </w:r>
            <w:r>
              <w:rPr>
                <w:noProof/>
                <w:webHidden/>
              </w:rPr>
              <w:fldChar w:fldCharType="separate"/>
            </w:r>
            <w:r w:rsidR="00E81AE8">
              <w:rPr>
                <w:noProof/>
                <w:webHidden/>
              </w:rPr>
              <w:t>18</w:t>
            </w:r>
            <w:r>
              <w:rPr>
                <w:noProof/>
                <w:webHidden/>
              </w:rPr>
              <w:fldChar w:fldCharType="end"/>
            </w:r>
          </w:hyperlink>
        </w:p>
        <w:p w:rsidR="00E81AE8" w:rsidRDefault="00BC4D0B">
          <w:pPr>
            <w:pStyle w:val="TOC1"/>
            <w:rPr>
              <w:rFonts w:eastAsiaTheme="minorEastAsia"/>
              <w:noProof/>
            </w:rPr>
          </w:pPr>
          <w:hyperlink w:anchor="_Toc308591635" w:history="1">
            <w:r w:rsidR="00E81AE8" w:rsidRPr="0005131F">
              <w:rPr>
                <w:rStyle w:val="Hyperlink"/>
                <w:noProof/>
              </w:rPr>
              <w:t>Chương 5 - Tổng kết</w:t>
            </w:r>
            <w:r w:rsidR="00E81AE8">
              <w:rPr>
                <w:noProof/>
                <w:webHidden/>
              </w:rPr>
              <w:tab/>
            </w:r>
            <w:r>
              <w:rPr>
                <w:noProof/>
                <w:webHidden/>
              </w:rPr>
              <w:fldChar w:fldCharType="begin"/>
            </w:r>
            <w:r w:rsidR="00E81AE8">
              <w:rPr>
                <w:noProof/>
                <w:webHidden/>
              </w:rPr>
              <w:instrText xml:space="preserve"> PAGEREF _Toc308591635 \h </w:instrText>
            </w:r>
            <w:r>
              <w:rPr>
                <w:noProof/>
                <w:webHidden/>
              </w:rPr>
            </w:r>
            <w:r>
              <w:rPr>
                <w:noProof/>
                <w:webHidden/>
              </w:rPr>
              <w:fldChar w:fldCharType="separate"/>
            </w:r>
            <w:r w:rsidR="00E81AE8">
              <w:rPr>
                <w:noProof/>
                <w:webHidden/>
              </w:rPr>
              <w:t>18</w:t>
            </w:r>
            <w:r>
              <w:rPr>
                <w:noProof/>
                <w:webHidden/>
              </w:rPr>
              <w:fldChar w:fldCharType="end"/>
            </w:r>
          </w:hyperlink>
        </w:p>
        <w:p w:rsidR="007423A9" w:rsidRDefault="00BC4D0B">
          <w:r>
            <w:fldChar w:fldCharType="end"/>
          </w:r>
        </w:p>
      </w:sdtContent>
    </w:sdt>
    <w:p w:rsidR="00637D7A" w:rsidRPr="00FA3D47" w:rsidRDefault="00637D7A" w:rsidP="00411C09">
      <w:pPr>
        <w:jc w:val="both"/>
        <w:rPr>
          <w:rFonts w:ascii="Times New Roman" w:hAnsi="Times New Roman" w:cs="Times New Roman"/>
          <w:sz w:val="24"/>
          <w:szCs w:val="24"/>
        </w:rPr>
      </w:pPr>
    </w:p>
    <w:p w:rsidR="00637D7A" w:rsidRPr="00FA3D47" w:rsidRDefault="00637D7A" w:rsidP="00411C09">
      <w:pPr>
        <w:jc w:val="both"/>
        <w:rPr>
          <w:rFonts w:ascii="Times New Roman" w:hAnsi="Times New Roman" w:cs="Times New Roman"/>
          <w:sz w:val="24"/>
          <w:szCs w:val="24"/>
        </w:rPr>
      </w:pPr>
      <w:r w:rsidRPr="00FA3D47">
        <w:rPr>
          <w:rFonts w:ascii="Times New Roman" w:hAnsi="Times New Roman" w:cs="Times New Roman"/>
          <w:sz w:val="24"/>
          <w:szCs w:val="24"/>
        </w:rPr>
        <w:br w:type="page"/>
      </w:r>
    </w:p>
    <w:p w:rsidR="00637D7A" w:rsidRPr="00FA3D47" w:rsidRDefault="00E05F3D" w:rsidP="00C409FD">
      <w:pPr>
        <w:pStyle w:val="Heading1"/>
        <w:numPr>
          <w:ilvl w:val="0"/>
          <w:numId w:val="27"/>
        </w:numPr>
      </w:pPr>
      <w:bookmarkStart w:id="1" w:name="_Toc308591605"/>
      <w:r w:rsidRPr="00FA3D47">
        <w:lastRenderedPageBreak/>
        <w:t>Giới thiệu chung</w:t>
      </w:r>
      <w:bookmarkEnd w:id="1"/>
    </w:p>
    <w:p w:rsidR="00361447" w:rsidRPr="00FA3D47" w:rsidRDefault="0089006F" w:rsidP="00177C3F">
      <w:pPr>
        <w:pStyle w:val="ListParagraph"/>
        <w:numPr>
          <w:ilvl w:val="1"/>
          <w:numId w:val="19"/>
        </w:numPr>
        <w:jc w:val="both"/>
        <w:outlineLvl w:val="1"/>
        <w:rPr>
          <w:rFonts w:ascii="Times New Roman" w:hAnsi="Times New Roman" w:cs="Times New Roman"/>
          <w:sz w:val="24"/>
          <w:szCs w:val="24"/>
        </w:rPr>
      </w:pPr>
      <w:bookmarkStart w:id="2" w:name="_Toc308591606"/>
      <w:r w:rsidRPr="00FA3D47">
        <w:rPr>
          <w:rFonts w:ascii="Times New Roman" w:hAnsi="Times New Roman" w:cs="Times New Roman"/>
          <w:sz w:val="24"/>
          <w:szCs w:val="24"/>
        </w:rPr>
        <w:t>Tầm quan trọng của đề tài:</w:t>
      </w:r>
      <w:bookmarkEnd w:id="2"/>
    </w:p>
    <w:p w:rsidR="005F48F9" w:rsidRPr="00FA3D47" w:rsidRDefault="00FC09AA" w:rsidP="000422B7">
      <w:pPr>
        <w:pStyle w:val="ListParagraph"/>
        <w:ind w:left="1080" w:firstLine="360"/>
        <w:jc w:val="both"/>
        <w:rPr>
          <w:rFonts w:ascii="Times New Roman" w:hAnsi="Times New Roman" w:cs="Times New Roman"/>
          <w:sz w:val="24"/>
          <w:szCs w:val="24"/>
        </w:rPr>
      </w:pPr>
      <w:r w:rsidRPr="00FA3D47">
        <w:rPr>
          <w:rFonts w:ascii="Times New Roman" w:hAnsi="Times New Roman" w:cs="Times New Roman"/>
          <w:sz w:val="24"/>
          <w:szCs w:val="24"/>
        </w:rPr>
        <w:t>N</w:t>
      </w:r>
      <w:r w:rsidR="005F48F9" w:rsidRPr="00FA3D47">
        <w:rPr>
          <w:rFonts w:ascii="Times New Roman" w:hAnsi="Times New Roman" w:cs="Times New Roman"/>
          <w:sz w:val="24"/>
          <w:szCs w:val="24"/>
        </w:rPr>
        <w:t xml:space="preserve">gôn ngữ </w:t>
      </w:r>
      <w:r w:rsidR="005F48F9" w:rsidRPr="00FA3D47">
        <w:rPr>
          <w:rFonts w:ascii="Times New Roman" w:hAnsi="Times New Roman" w:cs="Times New Roman"/>
          <w:b/>
          <w:sz w:val="24"/>
          <w:szCs w:val="24"/>
        </w:rPr>
        <w:t>CO</w:t>
      </w:r>
      <w:r w:rsidR="005F48F9" w:rsidRPr="00FA3D47">
        <w:rPr>
          <w:rFonts w:ascii="Times New Roman" w:hAnsi="Times New Roman" w:cs="Times New Roman"/>
          <w:sz w:val="24"/>
          <w:szCs w:val="24"/>
        </w:rPr>
        <w:t xml:space="preserve">mmon </w:t>
      </w:r>
      <w:r w:rsidR="005F48F9" w:rsidRPr="00FA3D47">
        <w:rPr>
          <w:rFonts w:ascii="Times New Roman" w:hAnsi="Times New Roman" w:cs="Times New Roman"/>
          <w:b/>
          <w:sz w:val="24"/>
          <w:szCs w:val="24"/>
        </w:rPr>
        <w:t>B</w:t>
      </w:r>
      <w:r w:rsidR="005F48F9" w:rsidRPr="00FA3D47">
        <w:rPr>
          <w:rFonts w:ascii="Times New Roman" w:hAnsi="Times New Roman" w:cs="Times New Roman"/>
          <w:sz w:val="24"/>
          <w:szCs w:val="24"/>
        </w:rPr>
        <w:t xml:space="preserve">usiness </w:t>
      </w:r>
      <w:r w:rsidR="005F48F9" w:rsidRPr="00FA3D47">
        <w:rPr>
          <w:rFonts w:ascii="Times New Roman" w:hAnsi="Times New Roman" w:cs="Times New Roman"/>
          <w:b/>
          <w:sz w:val="24"/>
          <w:szCs w:val="24"/>
        </w:rPr>
        <w:t>O</w:t>
      </w:r>
      <w:r w:rsidR="005F48F9" w:rsidRPr="00FA3D47">
        <w:rPr>
          <w:rFonts w:ascii="Times New Roman" w:hAnsi="Times New Roman" w:cs="Times New Roman"/>
          <w:sz w:val="24"/>
          <w:szCs w:val="24"/>
        </w:rPr>
        <w:t xml:space="preserve">riented </w:t>
      </w:r>
      <w:r w:rsidR="005F48F9" w:rsidRPr="00FA3D47">
        <w:rPr>
          <w:rFonts w:ascii="Times New Roman" w:hAnsi="Times New Roman" w:cs="Times New Roman"/>
          <w:b/>
          <w:sz w:val="24"/>
          <w:szCs w:val="24"/>
        </w:rPr>
        <w:t>L</w:t>
      </w:r>
      <w:r w:rsidR="005F48F9" w:rsidRPr="00FA3D47">
        <w:rPr>
          <w:rFonts w:ascii="Times New Roman" w:hAnsi="Times New Roman" w:cs="Times New Roman"/>
          <w:sz w:val="24"/>
          <w:szCs w:val="24"/>
        </w:rPr>
        <w:t xml:space="preserve">anguage (viết tắt là COBOL) đã được phát triển (năm 1959) và đưa vào sử dụng khá lâu (năm 1960). </w:t>
      </w:r>
    </w:p>
    <w:p w:rsidR="005F48F9" w:rsidRPr="00FA3D47" w:rsidRDefault="00FC09AA" w:rsidP="000422B7">
      <w:pPr>
        <w:pStyle w:val="ListParagraph"/>
        <w:ind w:left="1080" w:firstLine="360"/>
        <w:jc w:val="both"/>
        <w:rPr>
          <w:rFonts w:ascii="Times New Roman" w:hAnsi="Times New Roman" w:cs="Times New Roman"/>
          <w:sz w:val="24"/>
          <w:szCs w:val="24"/>
        </w:rPr>
      </w:pPr>
      <w:r w:rsidRPr="00FA3D47">
        <w:rPr>
          <w:rFonts w:ascii="Times New Roman" w:hAnsi="Times New Roman" w:cs="Times New Roman"/>
          <w:sz w:val="24"/>
          <w:szCs w:val="24"/>
        </w:rPr>
        <w:t xml:space="preserve">Mục đích chủ yếu của ngôn ngữ COBOL là hướng tới việc xây dựng các hệ thống thương mại hơn là các hệ thống tính toán khoa học. Vì vậy mà số lượng phần mềm viết bằng ngôn ngữ này đang được sử dụng trong hệ thống của các ngân hàng, công ty tài chính vẫn còn khá cao. </w:t>
      </w:r>
    </w:p>
    <w:p w:rsidR="008646C8" w:rsidRDefault="008646C8" w:rsidP="000422B7">
      <w:pPr>
        <w:pStyle w:val="ListParagraph"/>
        <w:ind w:left="1080" w:firstLine="360"/>
        <w:jc w:val="both"/>
        <w:rPr>
          <w:rFonts w:ascii="Times New Roman" w:hAnsi="Times New Roman" w:cs="Times New Roman"/>
          <w:sz w:val="24"/>
          <w:szCs w:val="24"/>
        </w:rPr>
      </w:pPr>
      <w:r w:rsidRPr="008A5B1C">
        <w:rPr>
          <w:rFonts w:ascii="Times New Roman" w:hAnsi="Times New Roman" w:cs="Times New Roman"/>
          <w:sz w:val="24"/>
          <w:szCs w:val="24"/>
        </w:rPr>
        <w:t xml:space="preserve">Một nghiên cứu năm 2007 của </w:t>
      </w:r>
      <w:r w:rsidRPr="008A5B1C">
        <w:rPr>
          <w:rFonts w:ascii="Times New Roman" w:hAnsi="Times New Roman" w:cs="Times New Roman"/>
          <w:i/>
          <w:sz w:val="24"/>
          <w:szCs w:val="24"/>
        </w:rPr>
        <w:t>David Norfolk and Martin Banks</w:t>
      </w:r>
      <w:r w:rsidRPr="008A5B1C">
        <w:rPr>
          <w:rFonts w:ascii="Times New Roman" w:hAnsi="Times New Roman" w:cs="Times New Roman"/>
          <w:sz w:val="24"/>
          <w:szCs w:val="24"/>
        </w:rPr>
        <w:t xml:space="preserve"> </w:t>
      </w:r>
      <w:r w:rsidR="00E82655">
        <w:rPr>
          <w:rFonts w:ascii="Times New Roman" w:hAnsi="Times New Roman" w:cs="Times New Roman"/>
          <w:sz w:val="24"/>
          <w:szCs w:val="24"/>
        </w:rPr>
        <w:t>[1]</w:t>
      </w:r>
      <w:r w:rsidRPr="008A5B1C">
        <w:rPr>
          <w:rFonts w:ascii="Times New Roman" w:hAnsi="Times New Roman" w:cs="Times New Roman"/>
          <w:sz w:val="24"/>
          <w:szCs w:val="24"/>
        </w:rPr>
        <w:t xml:space="preserve"> cho thấy các giao dịch tài chính dựa trên </w:t>
      </w:r>
      <w:r w:rsidR="009347DD">
        <w:rPr>
          <w:rFonts w:ascii="Times New Roman" w:hAnsi="Times New Roman" w:cs="Times New Roman"/>
          <w:sz w:val="24"/>
          <w:szCs w:val="24"/>
        </w:rPr>
        <w:t>những</w:t>
      </w:r>
      <w:r w:rsidR="00D525D3" w:rsidRPr="008A5B1C">
        <w:rPr>
          <w:rFonts w:ascii="Times New Roman" w:hAnsi="Times New Roman" w:cs="Times New Roman"/>
          <w:sz w:val="24"/>
          <w:szCs w:val="24"/>
        </w:rPr>
        <w:t xml:space="preserve"> </w:t>
      </w:r>
      <w:r w:rsidRPr="008A5B1C">
        <w:rPr>
          <w:rFonts w:ascii="Times New Roman" w:hAnsi="Times New Roman" w:cs="Times New Roman"/>
          <w:sz w:val="24"/>
          <w:szCs w:val="24"/>
        </w:rPr>
        <w:t>chương trình viết bằng ngôn ngữ</w:t>
      </w:r>
      <w:r w:rsidR="00C30F09">
        <w:rPr>
          <w:rFonts w:ascii="Times New Roman" w:hAnsi="Times New Roman" w:cs="Times New Roman"/>
          <w:sz w:val="24"/>
          <w:szCs w:val="24"/>
        </w:rPr>
        <w:t xml:space="preserve"> COBOL</w:t>
      </w:r>
      <w:r w:rsidR="009347DD">
        <w:rPr>
          <w:rFonts w:ascii="Times New Roman" w:hAnsi="Times New Roman" w:cs="Times New Roman"/>
          <w:sz w:val="24"/>
          <w:szCs w:val="24"/>
        </w:rPr>
        <w:t xml:space="preserve"> chiếm</w:t>
      </w:r>
      <w:r w:rsidR="00BA6D67">
        <w:rPr>
          <w:rFonts w:ascii="Times New Roman" w:hAnsi="Times New Roman" w:cs="Times New Roman"/>
          <w:sz w:val="24"/>
          <w:szCs w:val="24"/>
        </w:rPr>
        <w:t xml:space="preserve"> </w:t>
      </w:r>
      <w:r w:rsidR="009347DD">
        <w:rPr>
          <w:rFonts w:ascii="Times New Roman" w:hAnsi="Times New Roman" w:cs="Times New Roman"/>
          <w:sz w:val="24"/>
          <w:szCs w:val="24"/>
        </w:rPr>
        <w:t>đến</w:t>
      </w:r>
      <w:r w:rsidR="004F2B80">
        <w:rPr>
          <w:rFonts w:ascii="Times New Roman" w:hAnsi="Times New Roman" w:cs="Times New Roman"/>
          <w:sz w:val="24"/>
          <w:szCs w:val="24"/>
        </w:rPr>
        <w:t xml:space="preserve"> </w:t>
      </w:r>
      <w:r w:rsidRPr="008A5B1C">
        <w:rPr>
          <w:rFonts w:ascii="Times New Roman" w:hAnsi="Times New Roman" w:cs="Times New Roman"/>
          <w:sz w:val="24"/>
          <w:szCs w:val="24"/>
        </w:rPr>
        <w:t xml:space="preserve">75% tổng số </w:t>
      </w:r>
      <w:r w:rsidR="008A5B1C" w:rsidRPr="008A5B1C">
        <w:rPr>
          <w:rFonts w:ascii="Times New Roman" w:hAnsi="Times New Roman" w:cs="Times New Roman"/>
          <w:sz w:val="24"/>
          <w:szCs w:val="24"/>
        </w:rPr>
        <w:t xml:space="preserve">các </w:t>
      </w:r>
      <w:r w:rsidRPr="008A5B1C">
        <w:rPr>
          <w:rFonts w:ascii="Times New Roman" w:hAnsi="Times New Roman" w:cs="Times New Roman"/>
          <w:sz w:val="24"/>
          <w:szCs w:val="24"/>
        </w:rPr>
        <w:t>giao dịch</w:t>
      </w:r>
      <w:r w:rsidR="008A5B1C">
        <w:rPr>
          <w:rFonts w:ascii="Times New Roman" w:hAnsi="Times New Roman" w:cs="Times New Roman"/>
          <w:sz w:val="24"/>
          <w:szCs w:val="24"/>
        </w:rPr>
        <w:t>.</w:t>
      </w:r>
    </w:p>
    <w:p w:rsidR="00123E90" w:rsidRDefault="00123E90" w:rsidP="00123E90">
      <w:pPr>
        <w:pStyle w:val="ListParagraph"/>
        <w:numPr>
          <w:ilvl w:val="0"/>
          <w:numId w:val="35"/>
        </w:numPr>
        <w:ind w:left="1080"/>
        <w:jc w:val="both"/>
        <w:rPr>
          <w:rFonts w:ascii="Times New Roman" w:hAnsi="Times New Roman" w:cs="Times New Roman"/>
          <w:sz w:val="24"/>
          <w:szCs w:val="24"/>
        </w:rPr>
      </w:pPr>
      <w:r>
        <w:rPr>
          <w:rFonts w:ascii="Times New Roman" w:hAnsi="Times New Roman" w:cs="Times New Roman"/>
          <w:sz w:val="24"/>
          <w:szCs w:val="24"/>
        </w:rPr>
        <w:t>Mặc dù vẫn được sử dụng nhưng các hệ thống viết bằng ngôn ngữ COBOL cũng tồn tại những vấn đề:</w:t>
      </w:r>
    </w:p>
    <w:p w:rsidR="0043048C" w:rsidRDefault="0043048C" w:rsidP="00123E90">
      <w:pPr>
        <w:pStyle w:val="ListParagraph"/>
        <w:numPr>
          <w:ilvl w:val="1"/>
          <w:numId w:val="35"/>
        </w:numPr>
        <w:jc w:val="both"/>
        <w:rPr>
          <w:rFonts w:ascii="Times New Roman" w:hAnsi="Times New Roman" w:cs="Times New Roman"/>
          <w:sz w:val="24"/>
          <w:szCs w:val="24"/>
        </w:rPr>
      </w:pPr>
      <w:r>
        <w:rPr>
          <w:rFonts w:ascii="Times New Roman" w:hAnsi="Times New Roman" w:cs="Times New Roman"/>
          <w:sz w:val="24"/>
          <w:szCs w:val="24"/>
        </w:rPr>
        <w:t>Chỉ chạy trên một nền tảng nhất định (vd here)</w:t>
      </w:r>
      <w:r w:rsidR="00EC64E4">
        <w:rPr>
          <w:rFonts w:ascii="Times New Roman" w:hAnsi="Times New Roman" w:cs="Times New Roman"/>
          <w:sz w:val="24"/>
          <w:szCs w:val="24"/>
        </w:rPr>
        <w:t xml:space="preserve">. Bên cạnh đó một số </w:t>
      </w:r>
      <w:del w:id="3" w:author="Jupiter" w:date="2011-10-12T09:23:00Z">
        <w:r w:rsidR="00EC64E4" w:rsidDel="004F16BD">
          <w:rPr>
            <w:rFonts w:ascii="Times New Roman" w:hAnsi="Times New Roman" w:cs="Times New Roman"/>
            <w:sz w:val="24"/>
            <w:szCs w:val="24"/>
          </w:rPr>
          <w:delText xml:space="preserve">chuẩn </w:delText>
        </w:r>
      </w:del>
      <w:ins w:id="4" w:author="Jupiter" w:date="2011-10-12T09:43:00Z">
        <w:r w:rsidR="00CC633D">
          <w:rPr>
            <w:rFonts w:ascii="Times New Roman" w:hAnsi="Times New Roman" w:cs="Times New Roman"/>
            <w:sz w:val="24"/>
            <w:szCs w:val="24"/>
          </w:rPr>
          <w:t xml:space="preserve"> đặc tả</w:t>
        </w:r>
      </w:ins>
      <w:ins w:id="5" w:author="Jupiter" w:date="2011-10-12T09:23:00Z">
        <w:r w:rsidR="004F16BD">
          <w:rPr>
            <w:rFonts w:ascii="Times New Roman" w:hAnsi="Times New Roman" w:cs="Times New Roman"/>
            <w:sz w:val="24"/>
            <w:szCs w:val="24"/>
          </w:rPr>
          <w:t xml:space="preserve"> </w:t>
        </w:r>
      </w:ins>
      <w:r w:rsidR="00362677">
        <w:rPr>
          <w:rFonts w:ascii="Times New Roman" w:hAnsi="Times New Roman" w:cs="Times New Roman"/>
          <w:sz w:val="24"/>
          <w:szCs w:val="24"/>
        </w:rPr>
        <w:t>ngôn ngữ</w:t>
      </w:r>
      <w:ins w:id="6" w:author="Jupiter" w:date="2011-10-12T09:23:00Z">
        <w:r w:rsidR="004F16BD">
          <w:rPr>
            <w:rFonts w:ascii="Times New Roman" w:hAnsi="Times New Roman" w:cs="Times New Roman"/>
            <w:sz w:val="24"/>
            <w:szCs w:val="24"/>
          </w:rPr>
          <w:t xml:space="preserve"> </w:t>
        </w:r>
      </w:ins>
      <w:r w:rsidR="00EC64E4">
        <w:rPr>
          <w:rFonts w:ascii="Times New Roman" w:hAnsi="Times New Roman" w:cs="Times New Roman"/>
          <w:sz w:val="24"/>
          <w:szCs w:val="24"/>
        </w:rPr>
        <w:t>COBOL cũ cũng hỗ trợ rất hạn chế việc truy xuất cơ sở dữ liệu mà chủ yếu làm việc trên các tập tin dữ liệu (data files).</w:t>
      </w:r>
    </w:p>
    <w:p w:rsidR="00123E90" w:rsidRDefault="00123E90" w:rsidP="00123E90">
      <w:pPr>
        <w:pStyle w:val="ListParagraph"/>
        <w:numPr>
          <w:ilvl w:val="1"/>
          <w:numId w:val="35"/>
        </w:numPr>
        <w:jc w:val="both"/>
        <w:rPr>
          <w:rFonts w:ascii="Times New Roman" w:hAnsi="Times New Roman" w:cs="Times New Roman"/>
          <w:sz w:val="24"/>
          <w:szCs w:val="24"/>
        </w:rPr>
      </w:pPr>
      <w:r>
        <w:rPr>
          <w:rFonts w:ascii="Times New Roman" w:hAnsi="Times New Roman" w:cs="Times New Roman"/>
          <w:sz w:val="24"/>
          <w:szCs w:val="24"/>
        </w:rPr>
        <w:t xml:space="preserve">Số lượng lập trình viên </w:t>
      </w:r>
      <w:r w:rsidR="00E87E3E">
        <w:rPr>
          <w:rFonts w:ascii="Times New Roman" w:hAnsi="Times New Roman" w:cs="Times New Roman"/>
          <w:sz w:val="24"/>
          <w:szCs w:val="24"/>
        </w:rPr>
        <w:t xml:space="preserve">am hiểu ngôn ngữ </w:t>
      </w:r>
      <w:r>
        <w:rPr>
          <w:rFonts w:ascii="Times New Roman" w:hAnsi="Times New Roman" w:cs="Times New Roman"/>
          <w:sz w:val="24"/>
          <w:szCs w:val="24"/>
        </w:rPr>
        <w:t>hiện nay không nhiều.</w:t>
      </w:r>
      <w:r w:rsidR="0043048C">
        <w:rPr>
          <w:rFonts w:ascii="Times New Roman" w:hAnsi="Times New Roman" w:cs="Times New Roman"/>
          <w:sz w:val="24"/>
          <w:szCs w:val="24"/>
        </w:rPr>
        <w:t xml:space="preserve"> (vd here)</w:t>
      </w:r>
    </w:p>
    <w:p w:rsidR="00123E90" w:rsidRDefault="00123E90" w:rsidP="00123E90">
      <w:pPr>
        <w:pStyle w:val="ListParagraph"/>
        <w:numPr>
          <w:ilvl w:val="1"/>
          <w:numId w:val="35"/>
        </w:numPr>
        <w:jc w:val="both"/>
        <w:rPr>
          <w:rFonts w:ascii="Times New Roman" w:hAnsi="Times New Roman" w:cs="Times New Roman"/>
          <w:sz w:val="24"/>
          <w:szCs w:val="24"/>
        </w:rPr>
      </w:pPr>
      <w:r>
        <w:rPr>
          <w:rFonts w:ascii="Times New Roman" w:hAnsi="Times New Roman" w:cs="Times New Roman"/>
          <w:sz w:val="24"/>
          <w:szCs w:val="24"/>
        </w:rPr>
        <w:t>Nhu cầu tích hợp hệ thố</w:t>
      </w:r>
      <w:r w:rsidR="001673E6">
        <w:rPr>
          <w:rFonts w:ascii="Times New Roman" w:hAnsi="Times New Roman" w:cs="Times New Roman"/>
          <w:sz w:val="24"/>
          <w:szCs w:val="24"/>
        </w:rPr>
        <w:t xml:space="preserve">ng </w:t>
      </w:r>
      <w:r w:rsidR="00CC633D">
        <w:rPr>
          <w:rFonts w:ascii="Times New Roman" w:hAnsi="Times New Roman" w:cs="Times New Roman"/>
          <w:sz w:val="24"/>
          <w:szCs w:val="24"/>
        </w:rPr>
        <w:t>cũ</w:t>
      </w:r>
      <w:r>
        <w:rPr>
          <w:rFonts w:ascii="Times New Roman" w:hAnsi="Times New Roman" w:cs="Times New Roman"/>
          <w:sz w:val="24"/>
          <w:szCs w:val="24"/>
        </w:rPr>
        <w:t xml:space="preserve">với các hệ thống </w:t>
      </w:r>
      <w:r w:rsidR="00CC633D">
        <w:rPr>
          <w:rFonts w:ascii="Times New Roman" w:hAnsi="Times New Roman" w:cs="Times New Roman"/>
          <w:sz w:val="24"/>
          <w:szCs w:val="24"/>
        </w:rPr>
        <w:t xml:space="preserve">mới hơn </w:t>
      </w:r>
      <w:r>
        <w:rPr>
          <w:rFonts w:ascii="Times New Roman" w:hAnsi="Times New Roman" w:cs="Times New Roman"/>
          <w:sz w:val="24"/>
          <w:szCs w:val="24"/>
        </w:rPr>
        <w:t>được viết bằng các ngôn ngữ khác (JAVA, C#, VB…).</w:t>
      </w:r>
      <w:r w:rsidR="0043048C">
        <w:rPr>
          <w:rFonts w:ascii="Times New Roman" w:hAnsi="Times New Roman" w:cs="Times New Roman"/>
          <w:sz w:val="24"/>
          <w:szCs w:val="24"/>
        </w:rPr>
        <w:t xml:space="preserve"> (vd here)</w:t>
      </w:r>
    </w:p>
    <w:p w:rsidR="00123E90" w:rsidRDefault="004C1BE0" w:rsidP="00123E90">
      <w:pPr>
        <w:pStyle w:val="ListParagraph"/>
        <w:numPr>
          <w:ilvl w:val="0"/>
          <w:numId w:val="35"/>
        </w:numPr>
        <w:ind w:left="1080"/>
        <w:jc w:val="both"/>
        <w:rPr>
          <w:rFonts w:ascii="Times New Roman" w:hAnsi="Times New Roman" w:cs="Times New Roman"/>
          <w:sz w:val="24"/>
          <w:szCs w:val="24"/>
        </w:rPr>
      </w:pPr>
      <w:del w:id="7" w:author="Jupiter" w:date="2011-10-13T09:55:00Z">
        <w:r w:rsidDel="00193452">
          <w:rPr>
            <w:rFonts w:ascii="Times New Roman" w:hAnsi="Times New Roman" w:cs="Times New Roman"/>
            <w:sz w:val="24"/>
            <w:szCs w:val="24"/>
          </w:rPr>
          <w:delText>Hiện nay đang tồn tại hai giải pháp để giải quyết cho nhu cầu trên</w:delText>
        </w:r>
      </w:del>
      <w:ins w:id="8" w:author="Jupiter" w:date="2011-10-13T09:55:00Z">
        <w:r w:rsidR="00193452">
          <w:rPr>
            <w:rFonts w:ascii="Times New Roman" w:hAnsi="Times New Roman" w:cs="Times New Roman"/>
            <w:sz w:val="24"/>
            <w:szCs w:val="24"/>
          </w:rPr>
          <w:t xml:space="preserve">Hiện nay trên thế giới, </w:t>
        </w:r>
      </w:ins>
      <w:r w:rsidR="007E042A">
        <w:rPr>
          <w:rFonts w:ascii="Times New Roman" w:hAnsi="Times New Roman" w:cs="Times New Roman"/>
          <w:sz w:val="24"/>
          <w:szCs w:val="24"/>
        </w:rPr>
        <w:t>có</w:t>
      </w:r>
      <w:ins w:id="9" w:author="Jupiter" w:date="2011-10-13T09:55:00Z">
        <w:r w:rsidR="00193452">
          <w:rPr>
            <w:rFonts w:ascii="Times New Roman" w:hAnsi="Times New Roman" w:cs="Times New Roman"/>
            <w:sz w:val="24"/>
            <w:szCs w:val="24"/>
          </w:rPr>
          <w:t xml:space="preserve"> hai giải pháp được đưa ra để giải quyết cho nhu cầu trên</w:t>
        </w:r>
      </w:ins>
      <w:r>
        <w:rPr>
          <w:rFonts w:ascii="Times New Roman" w:hAnsi="Times New Roman" w:cs="Times New Roman"/>
          <w:sz w:val="24"/>
          <w:szCs w:val="24"/>
        </w:rPr>
        <w:t>:</w:t>
      </w:r>
    </w:p>
    <w:p w:rsidR="004C1BE0" w:rsidRDefault="004C1BE0" w:rsidP="004C1BE0">
      <w:pPr>
        <w:pStyle w:val="ListParagraph"/>
        <w:numPr>
          <w:ilvl w:val="1"/>
          <w:numId w:val="35"/>
        </w:numPr>
        <w:jc w:val="both"/>
        <w:rPr>
          <w:rFonts w:ascii="Times New Roman" w:hAnsi="Times New Roman" w:cs="Times New Roman"/>
          <w:sz w:val="24"/>
          <w:szCs w:val="24"/>
        </w:rPr>
      </w:pPr>
      <w:r>
        <w:rPr>
          <w:rFonts w:ascii="Times New Roman" w:hAnsi="Times New Roman" w:cs="Times New Roman"/>
          <w:sz w:val="24"/>
          <w:szCs w:val="24"/>
        </w:rPr>
        <w:t>Bổ sung vào ngôn ngữ COBOL các tính năng để có thể tích hợp được với các hệ thống viết bằng ngôn ngữ khác. Ví dụ:</w:t>
      </w:r>
    </w:p>
    <w:p w:rsidR="004C1BE0" w:rsidRDefault="004C1BE0" w:rsidP="004C1BE0">
      <w:pPr>
        <w:pStyle w:val="ListParagraph"/>
        <w:numPr>
          <w:ilvl w:val="1"/>
          <w:numId w:val="35"/>
        </w:numPr>
        <w:jc w:val="both"/>
        <w:rPr>
          <w:rFonts w:ascii="Times New Roman" w:hAnsi="Times New Roman" w:cs="Times New Roman"/>
          <w:sz w:val="24"/>
          <w:szCs w:val="24"/>
        </w:rPr>
      </w:pPr>
      <w:r>
        <w:rPr>
          <w:rFonts w:ascii="Times New Roman" w:hAnsi="Times New Roman" w:cs="Times New Roman"/>
          <w:sz w:val="24"/>
          <w:szCs w:val="24"/>
        </w:rPr>
        <w:t xml:space="preserve">Chuyển đổi toàn bộ </w:t>
      </w:r>
      <w:r w:rsidR="007714D6">
        <w:rPr>
          <w:rFonts w:ascii="Times New Roman" w:hAnsi="Times New Roman" w:cs="Times New Roman"/>
          <w:sz w:val="24"/>
          <w:szCs w:val="24"/>
        </w:rPr>
        <w:t xml:space="preserve">mã nguồn </w:t>
      </w:r>
      <w:r>
        <w:rPr>
          <w:rFonts w:ascii="Times New Roman" w:hAnsi="Times New Roman" w:cs="Times New Roman"/>
          <w:sz w:val="24"/>
          <w:szCs w:val="24"/>
        </w:rPr>
        <w:t>chương trình COBOL có sẵn sang ngôn ngữ khác (có thể tự động hoặc không).</w:t>
      </w:r>
    </w:p>
    <w:p w:rsidR="00193452" w:rsidRDefault="00193452" w:rsidP="00EC64E4">
      <w:pPr>
        <w:pStyle w:val="ListParagraph"/>
        <w:numPr>
          <w:ilvl w:val="0"/>
          <w:numId w:val="35"/>
        </w:numPr>
        <w:ind w:left="1080"/>
        <w:jc w:val="both"/>
        <w:rPr>
          <w:rFonts w:ascii="Times New Roman" w:hAnsi="Times New Roman" w:cs="Times New Roman"/>
          <w:sz w:val="24"/>
          <w:szCs w:val="24"/>
        </w:rPr>
      </w:pPr>
      <w:r>
        <w:rPr>
          <w:rFonts w:ascii="Times New Roman" w:hAnsi="Times New Roman" w:cs="Times New Roman"/>
          <w:sz w:val="24"/>
          <w:szCs w:val="24"/>
        </w:rPr>
        <w:t>Với những nhu cầu bức thiết kể trên, định hướng của để tài sẽ hiện thực giải pháp chuyển đổi mã nguồn chương trình COBOL có sẵn sang ngôn ngữ khác</w:t>
      </w:r>
      <w:r w:rsidR="006773DB">
        <w:rPr>
          <w:rFonts w:ascii="Times New Roman" w:hAnsi="Times New Roman" w:cs="Times New Roman"/>
          <w:sz w:val="24"/>
          <w:szCs w:val="24"/>
        </w:rPr>
        <w:t xml:space="preserve"> một cách tự động</w:t>
      </w:r>
      <w:r>
        <w:rPr>
          <w:rFonts w:ascii="Times New Roman" w:hAnsi="Times New Roman" w:cs="Times New Roman"/>
          <w:sz w:val="24"/>
          <w:szCs w:val="24"/>
        </w:rPr>
        <w:t>. Tuy nhiên, đề tài chỉ dừng lại ở mức chuyển đổi phần cấu trúc dữ liệu. Ngôn ngữ đích được chọn là JAVA với nhữ</w:t>
      </w:r>
      <w:r w:rsidR="000B28E0">
        <w:rPr>
          <w:rFonts w:ascii="Times New Roman" w:hAnsi="Times New Roman" w:cs="Times New Roman"/>
          <w:sz w:val="24"/>
          <w:szCs w:val="24"/>
        </w:rPr>
        <w:t>ng</w:t>
      </w:r>
      <w:r>
        <w:rPr>
          <w:rFonts w:ascii="Times New Roman" w:hAnsi="Times New Roman" w:cs="Times New Roman"/>
          <w:sz w:val="24"/>
          <w:szCs w:val="24"/>
        </w:rPr>
        <w:t xml:space="preserve"> ưu điểm:</w:t>
      </w:r>
    </w:p>
    <w:p w:rsidR="00EC64E4" w:rsidRDefault="00EC64E4" w:rsidP="00EC64E4">
      <w:pPr>
        <w:pStyle w:val="ListParagraph"/>
        <w:numPr>
          <w:ilvl w:val="1"/>
          <w:numId w:val="35"/>
        </w:numPr>
        <w:jc w:val="both"/>
        <w:rPr>
          <w:rFonts w:ascii="Times New Roman" w:hAnsi="Times New Roman" w:cs="Times New Roman"/>
          <w:sz w:val="24"/>
          <w:szCs w:val="24"/>
        </w:rPr>
      </w:pPr>
      <w:r>
        <w:rPr>
          <w:rFonts w:ascii="Times New Roman" w:hAnsi="Times New Roman" w:cs="Times New Roman"/>
          <w:sz w:val="24"/>
          <w:szCs w:val="24"/>
        </w:rPr>
        <w:t>Những chương trình viết bằng ngôn ngữ JAVA có thể chạy ở nhiều nền tảng khác nhau mà không cần sửa đổi mã nguồn.</w:t>
      </w:r>
    </w:p>
    <w:p w:rsidR="00EC64E4" w:rsidRDefault="00EC64E4" w:rsidP="00EC64E4">
      <w:pPr>
        <w:pStyle w:val="ListParagraph"/>
        <w:numPr>
          <w:ilvl w:val="1"/>
          <w:numId w:val="35"/>
        </w:numPr>
        <w:jc w:val="both"/>
        <w:rPr>
          <w:rFonts w:ascii="Times New Roman" w:hAnsi="Times New Roman" w:cs="Times New Roman"/>
          <w:sz w:val="24"/>
          <w:szCs w:val="24"/>
        </w:rPr>
      </w:pPr>
      <w:r>
        <w:rPr>
          <w:rFonts w:ascii="Times New Roman" w:hAnsi="Times New Roman" w:cs="Times New Roman"/>
          <w:sz w:val="24"/>
          <w:szCs w:val="24"/>
        </w:rPr>
        <w:t>JAVA là một ngôn ngữ mạnh dùng để viết các hệ thống quản lý</w:t>
      </w:r>
      <w:ins w:id="10" w:author="Jupiter" w:date="2011-10-13T09:59:00Z">
        <w:r w:rsidR="00AD690B">
          <w:rPr>
            <w:rFonts w:ascii="Times New Roman" w:hAnsi="Times New Roman" w:cs="Times New Roman"/>
            <w:sz w:val="24"/>
            <w:szCs w:val="24"/>
          </w:rPr>
          <w:t>.</w:t>
        </w:r>
      </w:ins>
    </w:p>
    <w:p w:rsidR="00EC64E4" w:rsidRDefault="00EC64E4" w:rsidP="00EC64E4">
      <w:pPr>
        <w:pStyle w:val="ListParagraph"/>
        <w:numPr>
          <w:ilvl w:val="1"/>
          <w:numId w:val="35"/>
        </w:numPr>
        <w:jc w:val="both"/>
        <w:rPr>
          <w:rFonts w:ascii="Times New Roman" w:hAnsi="Times New Roman" w:cs="Times New Roman"/>
          <w:sz w:val="24"/>
          <w:szCs w:val="24"/>
        </w:rPr>
      </w:pPr>
      <w:r>
        <w:rPr>
          <w:rFonts w:ascii="Times New Roman" w:hAnsi="Times New Roman" w:cs="Times New Roman"/>
          <w:sz w:val="24"/>
          <w:szCs w:val="24"/>
        </w:rPr>
        <w:t>Số lậ</w:t>
      </w:r>
      <w:r w:rsidR="003B49D9">
        <w:rPr>
          <w:rFonts w:ascii="Times New Roman" w:hAnsi="Times New Roman" w:cs="Times New Roman"/>
          <w:sz w:val="24"/>
          <w:szCs w:val="24"/>
        </w:rPr>
        <w:t xml:space="preserve">p trình viên </w:t>
      </w:r>
      <w:r w:rsidR="0035058F">
        <w:rPr>
          <w:rFonts w:ascii="Times New Roman" w:hAnsi="Times New Roman" w:cs="Times New Roman"/>
          <w:sz w:val="24"/>
          <w:szCs w:val="24"/>
        </w:rPr>
        <w:t>thông thạo</w:t>
      </w:r>
      <w:r w:rsidR="003B49D9">
        <w:rPr>
          <w:rFonts w:ascii="Times New Roman" w:hAnsi="Times New Roman" w:cs="Times New Roman"/>
          <w:sz w:val="24"/>
          <w:szCs w:val="24"/>
        </w:rPr>
        <w:t xml:space="preserve"> ngôn ngữ</w:t>
      </w:r>
      <w:r w:rsidR="0022214D">
        <w:rPr>
          <w:rFonts w:ascii="Times New Roman" w:hAnsi="Times New Roman" w:cs="Times New Roman"/>
          <w:sz w:val="24"/>
          <w:szCs w:val="24"/>
        </w:rPr>
        <w:t xml:space="preserve"> JAVA</w:t>
      </w:r>
      <w:r w:rsidR="003B49D9">
        <w:rPr>
          <w:rFonts w:ascii="Times New Roman" w:hAnsi="Times New Roman" w:cs="Times New Roman"/>
          <w:sz w:val="24"/>
          <w:szCs w:val="24"/>
        </w:rPr>
        <w:t xml:space="preserve"> khá phổ biến, có thể dễ dàng </w:t>
      </w:r>
      <w:r w:rsidR="00A248E1">
        <w:rPr>
          <w:rFonts w:ascii="Times New Roman" w:hAnsi="Times New Roman" w:cs="Times New Roman"/>
          <w:sz w:val="24"/>
          <w:szCs w:val="24"/>
        </w:rPr>
        <w:t>hiểu được</w:t>
      </w:r>
      <w:r w:rsidR="003B49D9">
        <w:rPr>
          <w:rFonts w:ascii="Times New Roman" w:hAnsi="Times New Roman" w:cs="Times New Roman"/>
          <w:sz w:val="24"/>
          <w:szCs w:val="24"/>
        </w:rPr>
        <w:t xml:space="preserve"> cũng như </w:t>
      </w:r>
      <w:r w:rsidR="00A248E1">
        <w:rPr>
          <w:rFonts w:ascii="Times New Roman" w:hAnsi="Times New Roman" w:cs="Times New Roman"/>
          <w:sz w:val="24"/>
          <w:szCs w:val="24"/>
        </w:rPr>
        <w:t>sửa đổi</w:t>
      </w:r>
      <w:r w:rsidR="003B49D9">
        <w:rPr>
          <w:rFonts w:ascii="Times New Roman" w:hAnsi="Times New Roman" w:cs="Times New Roman"/>
          <w:sz w:val="24"/>
          <w:szCs w:val="24"/>
        </w:rPr>
        <w:t xml:space="preserve"> mã nguồn sinh ra.</w:t>
      </w:r>
    </w:p>
    <w:p w:rsidR="00361447" w:rsidRDefault="00361447" w:rsidP="00B07981">
      <w:pPr>
        <w:pStyle w:val="ListParagraph"/>
        <w:numPr>
          <w:ilvl w:val="1"/>
          <w:numId w:val="19"/>
        </w:numPr>
        <w:jc w:val="both"/>
        <w:outlineLvl w:val="1"/>
        <w:rPr>
          <w:rFonts w:ascii="Times New Roman" w:hAnsi="Times New Roman" w:cs="Times New Roman"/>
          <w:sz w:val="24"/>
          <w:szCs w:val="24"/>
        </w:rPr>
      </w:pPr>
      <w:bookmarkStart w:id="11" w:name="_Toc308591607"/>
      <w:r w:rsidRPr="00FA3D47">
        <w:rPr>
          <w:rFonts w:ascii="Times New Roman" w:hAnsi="Times New Roman" w:cs="Times New Roman"/>
          <w:sz w:val="24"/>
          <w:szCs w:val="24"/>
        </w:rPr>
        <w:t>Phạm vi giới hạn thực hiện đề tài:</w:t>
      </w:r>
      <w:bookmarkEnd w:id="11"/>
    </w:p>
    <w:p w:rsidR="0089006F" w:rsidRDefault="0089006F" w:rsidP="00B07981">
      <w:pPr>
        <w:pStyle w:val="ListParagraph"/>
        <w:numPr>
          <w:ilvl w:val="1"/>
          <w:numId w:val="19"/>
        </w:numPr>
        <w:jc w:val="both"/>
        <w:outlineLvl w:val="1"/>
        <w:rPr>
          <w:rFonts w:ascii="Times New Roman" w:hAnsi="Times New Roman" w:cs="Times New Roman"/>
          <w:sz w:val="24"/>
          <w:szCs w:val="24"/>
        </w:rPr>
      </w:pPr>
      <w:bookmarkStart w:id="12" w:name="_Toc308591608"/>
      <w:r w:rsidRPr="00404917">
        <w:rPr>
          <w:rFonts w:ascii="Times New Roman" w:hAnsi="Times New Roman" w:cs="Times New Roman"/>
          <w:sz w:val="24"/>
          <w:szCs w:val="24"/>
        </w:rPr>
        <w:t>Cấu trúc luận văn:</w:t>
      </w:r>
      <w:bookmarkEnd w:id="12"/>
    </w:p>
    <w:p w:rsidR="00404917" w:rsidRDefault="00404917" w:rsidP="00404917">
      <w:pPr>
        <w:pStyle w:val="ListParagraph"/>
        <w:ind w:left="1080"/>
        <w:jc w:val="both"/>
        <w:outlineLvl w:val="1"/>
        <w:rPr>
          <w:rFonts w:ascii="Times New Roman" w:hAnsi="Times New Roman" w:cs="Times New Roman"/>
          <w:sz w:val="24"/>
          <w:szCs w:val="24"/>
        </w:rPr>
      </w:pPr>
    </w:p>
    <w:p w:rsidR="00404917" w:rsidRDefault="00404917" w:rsidP="00404917">
      <w:pPr>
        <w:pStyle w:val="ListParagraph"/>
        <w:ind w:left="1080"/>
        <w:jc w:val="both"/>
        <w:outlineLvl w:val="1"/>
        <w:rPr>
          <w:rFonts w:ascii="Times New Roman" w:hAnsi="Times New Roman" w:cs="Times New Roman"/>
          <w:sz w:val="24"/>
          <w:szCs w:val="24"/>
        </w:rPr>
      </w:pPr>
    </w:p>
    <w:p w:rsidR="00404917" w:rsidRDefault="00404917" w:rsidP="00404917">
      <w:pPr>
        <w:pStyle w:val="ListParagraph"/>
        <w:ind w:left="1080"/>
        <w:jc w:val="both"/>
        <w:outlineLvl w:val="1"/>
        <w:rPr>
          <w:rFonts w:ascii="Times New Roman" w:hAnsi="Times New Roman" w:cs="Times New Roman"/>
          <w:sz w:val="24"/>
          <w:szCs w:val="24"/>
        </w:rPr>
      </w:pPr>
    </w:p>
    <w:p w:rsidR="00404917" w:rsidRDefault="00404917" w:rsidP="00404917">
      <w:pPr>
        <w:pStyle w:val="ListParagraph"/>
        <w:ind w:left="1080"/>
        <w:jc w:val="both"/>
        <w:outlineLvl w:val="1"/>
        <w:rPr>
          <w:rFonts w:ascii="Times New Roman" w:hAnsi="Times New Roman" w:cs="Times New Roman"/>
          <w:sz w:val="24"/>
          <w:szCs w:val="24"/>
        </w:rPr>
      </w:pPr>
    </w:p>
    <w:p w:rsidR="00404917" w:rsidRDefault="00404917" w:rsidP="00404917">
      <w:pPr>
        <w:pStyle w:val="ListParagraph"/>
        <w:ind w:left="1080"/>
        <w:jc w:val="both"/>
        <w:outlineLvl w:val="1"/>
        <w:rPr>
          <w:rFonts w:ascii="Times New Roman" w:hAnsi="Times New Roman" w:cs="Times New Roman"/>
          <w:sz w:val="24"/>
          <w:szCs w:val="24"/>
        </w:rPr>
      </w:pPr>
    </w:p>
    <w:p w:rsidR="00404917" w:rsidRDefault="00404917" w:rsidP="00404917">
      <w:pPr>
        <w:pStyle w:val="ListParagraph"/>
        <w:ind w:left="1080"/>
        <w:jc w:val="both"/>
        <w:outlineLvl w:val="1"/>
        <w:rPr>
          <w:rFonts w:ascii="Times New Roman" w:hAnsi="Times New Roman" w:cs="Times New Roman"/>
          <w:sz w:val="24"/>
          <w:szCs w:val="24"/>
        </w:rPr>
      </w:pPr>
    </w:p>
    <w:p w:rsidR="00404917" w:rsidRPr="00404917" w:rsidRDefault="00404917" w:rsidP="00404917">
      <w:pPr>
        <w:pStyle w:val="ListParagraph"/>
        <w:ind w:left="1080"/>
        <w:jc w:val="both"/>
        <w:outlineLvl w:val="1"/>
        <w:rPr>
          <w:rFonts w:ascii="Times New Roman" w:hAnsi="Times New Roman" w:cs="Times New Roman"/>
          <w:sz w:val="24"/>
          <w:szCs w:val="24"/>
        </w:rPr>
      </w:pPr>
    </w:p>
    <w:p w:rsidR="00E9112D" w:rsidRPr="00FA3D47" w:rsidRDefault="00E9112D" w:rsidP="00E9112D">
      <w:pPr>
        <w:pStyle w:val="ListParagraph"/>
        <w:keepNext/>
        <w:keepLines/>
        <w:numPr>
          <w:ilvl w:val="0"/>
          <w:numId w:val="16"/>
        </w:numPr>
        <w:spacing w:before="480" w:after="0"/>
        <w:contextualSpacing w:val="0"/>
        <w:outlineLvl w:val="0"/>
        <w:rPr>
          <w:rFonts w:ascii="Times New Roman" w:eastAsiaTheme="majorEastAsia" w:hAnsi="Times New Roman" w:cs="Times New Roman"/>
          <w:b/>
          <w:bCs/>
          <w:vanish/>
          <w:color w:val="365F91" w:themeColor="accent1" w:themeShade="BF"/>
          <w:sz w:val="24"/>
          <w:szCs w:val="24"/>
        </w:rPr>
      </w:pPr>
      <w:bookmarkStart w:id="13" w:name="_Toc304817412"/>
      <w:bookmarkStart w:id="14" w:name="_Toc306174094"/>
      <w:bookmarkStart w:id="15" w:name="_Toc306261733"/>
      <w:bookmarkStart w:id="16" w:name="_Toc306261829"/>
      <w:bookmarkStart w:id="17" w:name="_Toc306261856"/>
      <w:bookmarkStart w:id="18" w:name="_Toc306748745"/>
      <w:bookmarkStart w:id="19" w:name="_Toc306748777"/>
      <w:bookmarkStart w:id="20" w:name="_Toc306748809"/>
      <w:bookmarkStart w:id="21" w:name="_Toc307859991"/>
      <w:bookmarkStart w:id="22" w:name="_Toc307860021"/>
      <w:bookmarkStart w:id="23" w:name="_Toc307951281"/>
      <w:bookmarkStart w:id="24" w:name="_Toc307951326"/>
      <w:bookmarkStart w:id="25" w:name="_Toc307951366"/>
      <w:bookmarkStart w:id="26" w:name="_Toc308591539"/>
      <w:bookmarkStart w:id="27" w:name="_Toc308591576"/>
      <w:bookmarkStart w:id="28" w:name="_Toc308591609"/>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E05F3D" w:rsidRPr="00FA3D47" w:rsidRDefault="001A0BC9" w:rsidP="00177C3F">
      <w:pPr>
        <w:pStyle w:val="Heading1"/>
        <w:numPr>
          <w:ilvl w:val="0"/>
          <w:numId w:val="62"/>
        </w:numPr>
      </w:pPr>
      <w:bookmarkStart w:id="29" w:name="_Toc308591610"/>
      <w:r>
        <w:t>Kiến thức nền tảng</w:t>
      </w:r>
      <w:bookmarkEnd w:id="29"/>
    </w:p>
    <w:p w:rsidR="00E9112D" w:rsidRPr="00FA3D47" w:rsidRDefault="00E9112D" w:rsidP="00E9112D">
      <w:pPr>
        <w:pStyle w:val="ListParagraph"/>
        <w:numPr>
          <w:ilvl w:val="0"/>
          <w:numId w:val="17"/>
        </w:numPr>
        <w:jc w:val="both"/>
        <w:rPr>
          <w:rFonts w:ascii="Times New Roman" w:hAnsi="Times New Roman" w:cs="Times New Roman"/>
          <w:vanish/>
          <w:sz w:val="24"/>
          <w:szCs w:val="24"/>
        </w:rPr>
      </w:pPr>
    </w:p>
    <w:p w:rsidR="00E9112D" w:rsidRPr="00FA3D47" w:rsidRDefault="00E9112D" w:rsidP="00E9112D">
      <w:pPr>
        <w:pStyle w:val="ListParagraph"/>
        <w:numPr>
          <w:ilvl w:val="0"/>
          <w:numId w:val="17"/>
        </w:numPr>
        <w:jc w:val="both"/>
        <w:rPr>
          <w:rFonts w:ascii="Times New Roman" w:hAnsi="Times New Roman" w:cs="Times New Roman"/>
          <w:vanish/>
          <w:sz w:val="24"/>
          <w:szCs w:val="24"/>
        </w:rPr>
      </w:pPr>
    </w:p>
    <w:p w:rsidR="00361447" w:rsidRPr="00FA3D47" w:rsidRDefault="001A0BC9" w:rsidP="00177C3F">
      <w:pPr>
        <w:pStyle w:val="ListParagraph"/>
        <w:numPr>
          <w:ilvl w:val="1"/>
          <w:numId w:val="55"/>
        </w:numPr>
        <w:jc w:val="both"/>
        <w:outlineLvl w:val="1"/>
        <w:rPr>
          <w:rFonts w:ascii="Times New Roman" w:hAnsi="Times New Roman" w:cs="Times New Roman"/>
          <w:sz w:val="24"/>
          <w:szCs w:val="24"/>
        </w:rPr>
      </w:pPr>
      <w:bookmarkStart w:id="30" w:name="_Toc307859993"/>
      <w:bookmarkStart w:id="31" w:name="_Toc307860023"/>
      <w:bookmarkStart w:id="32" w:name="_Toc307951283"/>
      <w:bookmarkStart w:id="33" w:name="_Toc307951328"/>
      <w:bookmarkStart w:id="34" w:name="_Toc307951368"/>
      <w:bookmarkStart w:id="35" w:name="_Toc308591541"/>
      <w:bookmarkStart w:id="36" w:name="_Toc308591578"/>
      <w:bookmarkStart w:id="37" w:name="_Toc308591611"/>
      <w:bookmarkStart w:id="38" w:name="_Toc308591613"/>
      <w:bookmarkEnd w:id="30"/>
      <w:bookmarkEnd w:id="31"/>
      <w:bookmarkEnd w:id="32"/>
      <w:bookmarkEnd w:id="33"/>
      <w:bookmarkEnd w:id="34"/>
      <w:bookmarkEnd w:id="35"/>
      <w:bookmarkEnd w:id="36"/>
      <w:bookmarkEnd w:id="37"/>
      <w:r>
        <w:rPr>
          <w:rFonts w:ascii="Times New Roman" w:hAnsi="Times New Roman" w:cs="Times New Roman"/>
          <w:sz w:val="24"/>
          <w:szCs w:val="24"/>
        </w:rPr>
        <w:t>Ngôn ngữ COBOL</w:t>
      </w:r>
      <w:r w:rsidR="009628E8" w:rsidRPr="00FA3D47">
        <w:rPr>
          <w:rFonts w:ascii="Times New Roman" w:hAnsi="Times New Roman" w:cs="Times New Roman"/>
          <w:sz w:val="24"/>
          <w:szCs w:val="24"/>
        </w:rPr>
        <w:t>:</w:t>
      </w:r>
      <w:bookmarkEnd w:id="38"/>
    </w:p>
    <w:p w:rsidR="00FC09AA" w:rsidRPr="00FA3D47" w:rsidRDefault="008077EE" w:rsidP="00FE16F5">
      <w:pPr>
        <w:pStyle w:val="ListParagraph"/>
        <w:ind w:left="1080"/>
        <w:jc w:val="both"/>
        <w:rPr>
          <w:rFonts w:ascii="Times New Roman" w:hAnsi="Times New Roman" w:cs="Times New Roman"/>
          <w:sz w:val="24"/>
          <w:szCs w:val="24"/>
        </w:rPr>
      </w:pPr>
      <w:r w:rsidRPr="00FA3D47">
        <w:rPr>
          <w:rFonts w:ascii="Times New Roman" w:hAnsi="Times New Roman" w:cs="Times New Roman"/>
          <w:sz w:val="24"/>
          <w:szCs w:val="24"/>
        </w:rPr>
        <w:t>COBOL là ngôn ngữ lập trình thủ tụ</w:t>
      </w:r>
      <w:r w:rsidR="004D42FF">
        <w:rPr>
          <w:rFonts w:ascii="Times New Roman" w:hAnsi="Times New Roman" w:cs="Times New Roman"/>
          <w:sz w:val="24"/>
          <w:szCs w:val="24"/>
        </w:rPr>
        <w:t>c có cú pháp được thiết kế</w:t>
      </w:r>
      <w:r w:rsidRPr="00FA3D47">
        <w:rPr>
          <w:rFonts w:ascii="Times New Roman" w:hAnsi="Times New Roman" w:cs="Times New Roman"/>
          <w:sz w:val="24"/>
          <w:szCs w:val="24"/>
        </w:rPr>
        <w:t xml:space="preserve"> gần giống với tiếng Anh thông thường nên rất đơn giản, dễ hiểu. </w:t>
      </w:r>
    </w:p>
    <w:p w:rsidR="00081E47" w:rsidRPr="00FA3D47" w:rsidRDefault="008C2639" w:rsidP="00FE16F5">
      <w:pPr>
        <w:pStyle w:val="ListParagraph"/>
        <w:ind w:left="1080"/>
        <w:jc w:val="both"/>
        <w:rPr>
          <w:rFonts w:ascii="Times New Roman" w:hAnsi="Times New Roman" w:cs="Times New Roman"/>
          <w:sz w:val="24"/>
          <w:szCs w:val="24"/>
        </w:rPr>
      </w:pPr>
      <w:r w:rsidRPr="00FA3D47">
        <w:rPr>
          <w:rFonts w:ascii="Times New Roman" w:hAnsi="Times New Roman" w:cs="Times New Roman"/>
          <w:sz w:val="24"/>
          <w:szCs w:val="24"/>
        </w:rPr>
        <w:t>Hiện nay tồn tạ</w:t>
      </w:r>
      <w:r w:rsidR="00B10977">
        <w:rPr>
          <w:rFonts w:ascii="Times New Roman" w:hAnsi="Times New Roman" w:cs="Times New Roman"/>
          <w:sz w:val="24"/>
          <w:szCs w:val="24"/>
        </w:rPr>
        <w:t>i</w:t>
      </w:r>
      <w:r w:rsidR="00FC7A54" w:rsidRPr="00FA3D47">
        <w:rPr>
          <w:rFonts w:ascii="Times New Roman" w:hAnsi="Times New Roman" w:cs="Times New Roman"/>
          <w:sz w:val="24"/>
          <w:szCs w:val="24"/>
        </w:rPr>
        <w:t xml:space="preserve"> các</w:t>
      </w:r>
      <w:r w:rsidRPr="00FA3D47">
        <w:rPr>
          <w:rFonts w:ascii="Times New Roman" w:hAnsi="Times New Roman" w:cs="Times New Roman"/>
          <w:sz w:val="24"/>
          <w:szCs w:val="24"/>
        </w:rPr>
        <w:t xml:space="preserve"> tiêu chuẩn</w:t>
      </w:r>
      <w:r w:rsidR="000A73E8">
        <w:rPr>
          <w:rFonts w:ascii="Times New Roman" w:hAnsi="Times New Roman" w:cs="Times New Roman"/>
          <w:sz w:val="24"/>
          <w:szCs w:val="24"/>
        </w:rPr>
        <w:t xml:space="preserve"> về đặc tả ngôn ngữ</w:t>
      </w:r>
      <w:r w:rsidRPr="00FA3D47">
        <w:rPr>
          <w:rFonts w:ascii="Times New Roman" w:hAnsi="Times New Roman" w:cs="Times New Roman"/>
          <w:sz w:val="24"/>
          <w:szCs w:val="24"/>
        </w:rPr>
        <w:t xml:space="preserve"> COBOL </w:t>
      </w:r>
      <w:r w:rsidR="00F525AA">
        <w:rPr>
          <w:rFonts w:ascii="Times New Roman" w:hAnsi="Times New Roman" w:cs="Times New Roman"/>
          <w:sz w:val="24"/>
          <w:szCs w:val="24"/>
        </w:rPr>
        <w:t xml:space="preserve">như: </w:t>
      </w:r>
      <w:r w:rsidR="00FC7A54" w:rsidRPr="00FA3D47">
        <w:rPr>
          <w:rFonts w:ascii="Times New Roman" w:hAnsi="Times New Roman" w:cs="Times New Roman"/>
          <w:sz w:val="24"/>
          <w:szCs w:val="24"/>
        </w:rPr>
        <w:t>COBOL68, COBOL74, COBOL85, COBOL2002.</w:t>
      </w:r>
      <w:r w:rsidR="00F925B7">
        <w:rPr>
          <w:rFonts w:ascii="Times New Roman" w:hAnsi="Times New Roman" w:cs="Times New Roman"/>
          <w:sz w:val="24"/>
          <w:szCs w:val="24"/>
        </w:rPr>
        <w:t xml:space="preserve"> Đề tài chỉ tập trung giới thiệu và chuyển đổi chủ yếu các chương trình viết theo chuẩn ngôn ngữ COBOL85.</w:t>
      </w:r>
    </w:p>
    <w:p w:rsidR="00644E60" w:rsidRPr="00FA3D47" w:rsidRDefault="00644E60" w:rsidP="005A668A">
      <w:pPr>
        <w:pStyle w:val="ListParagraph"/>
        <w:ind w:left="1080"/>
        <w:jc w:val="both"/>
        <w:rPr>
          <w:rFonts w:ascii="Times New Roman" w:hAnsi="Times New Roman" w:cs="Times New Roman"/>
          <w:sz w:val="24"/>
          <w:szCs w:val="24"/>
        </w:rPr>
      </w:pPr>
      <w:r w:rsidRPr="00FA3D47">
        <w:rPr>
          <w:rFonts w:ascii="Times New Roman" w:hAnsi="Times New Roman" w:cs="Times New Roman"/>
          <w:sz w:val="24"/>
          <w:szCs w:val="24"/>
        </w:rPr>
        <w:t xml:space="preserve">Một chương trình COBOL có cấu trúc phân cấp, bao gồm 4 phần chính: </w:t>
      </w:r>
    </w:p>
    <w:p w:rsidR="001F0F50" w:rsidRPr="00FA3D47" w:rsidRDefault="001F0F50" w:rsidP="00A42D6C">
      <w:pPr>
        <w:pStyle w:val="ListParagraph"/>
        <w:numPr>
          <w:ilvl w:val="1"/>
          <w:numId w:val="4"/>
        </w:numPr>
        <w:ind w:left="1350" w:hanging="270"/>
        <w:jc w:val="both"/>
        <w:rPr>
          <w:rFonts w:ascii="Times New Roman" w:hAnsi="Times New Roman" w:cs="Times New Roman"/>
          <w:b/>
          <w:sz w:val="24"/>
          <w:szCs w:val="24"/>
        </w:rPr>
      </w:pPr>
      <w:r w:rsidRPr="00DF10A2">
        <w:rPr>
          <w:rFonts w:ascii="Times New Roman" w:hAnsi="Times New Roman" w:cs="Times New Roman"/>
          <w:b/>
          <w:i/>
          <w:sz w:val="24"/>
          <w:szCs w:val="24"/>
        </w:rPr>
        <w:t>Identification Division:</w:t>
      </w:r>
      <w:r w:rsidR="005613E9" w:rsidRPr="00DF10A2">
        <w:rPr>
          <w:rFonts w:ascii="Times New Roman" w:hAnsi="Times New Roman" w:cs="Times New Roman"/>
          <w:b/>
          <w:i/>
          <w:sz w:val="24"/>
          <w:szCs w:val="24"/>
        </w:rPr>
        <w:t xml:space="preserve"> </w:t>
      </w:r>
      <w:r w:rsidR="00B10977">
        <w:rPr>
          <w:rFonts w:ascii="Times New Roman" w:hAnsi="Times New Roman" w:cs="Times New Roman"/>
          <w:sz w:val="24"/>
          <w:szCs w:val="24"/>
        </w:rPr>
        <w:t>chứa các thông tin chung về chương trình như: tên chương trình, ngày viết, tên tác giả…</w:t>
      </w:r>
    </w:p>
    <w:p w:rsidR="001F0F50" w:rsidRPr="00FA3D47" w:rsidRDefault="001F0F50" w:rsidP="00A42D6C">
      <w:pPr>
        <w:pStyle w:val="ListParagraph"/>
        <w:numPr>
          <w:ilvl w:val="1"/>
          <w:numId w:val="4"/>
        </w:numPr>
        <w:ind w:left="1350" w:hanging="270"/>
        <w:jc w:val="both"/>
        <w:rPr>
          <w:rFonts w:ascii="Times New Roman" w:hAnsi="Times New Roman" w:cs="Times New Roman"/>
          <w:b/>
          <w:sz w:val="24"/>
          <w:szCs w:val="24"/>
        </w:rPr>
      </w:pPr>
      <w:r w:rsidRPr="00DF10A2">
        <w:rPr>
          <w:rFonts w:ascii="Times New Roman" w:hAnsi="Times New Roman" w:cs="Times New Roman"/>
          <w:b/>
          <w:i/>
          <w:sz w:val="24"/>
          <w:szCs w:val="24"/>
        </w:rPr>
        <w:t>Environment Division:</w:t>
      </w:r>
      <w:r w:rsidR="00C77BC6">
        <w:rPr>
          <w:rFonts w:ascii="Times New Roman" w:hAnsi="Times New Roman" w:cs="Times New Roman"/>
          <w:b/>
          <w:sz w:val="24"/>
          <w:szCs w:val="24"/>
        </w:rPr>
        <w:t xml:space="preserve"> </w:t>
      </w:r>
      <w:r w:rsidR="00C77BC6">
        <w:rPr>
          <w:rFonts w:ascii="Times New Roman" w:hAnsi="Times New Roman" w:cs="Times New Roman"/>
          <w:sz w:val="24"/>
          <w:szCs w:val="24"/>
        </w:rPr>
        <w:t>chứa các thông tin về cấu hình môi trường mà chương trình sẽ được thực thi như: loại kiến trúc máy tính, các tên đặc biệt, các tập tin được sử dụng trong chương trình…</w:t>
      </w:r>
    </w:p>
    <w:p w:rsidR="00803057" w:rsidRPr="00803057" w:rsidRDefault="001F0F50" w:rsidP="00A42D6C">
      <w:pPr>
        <w:pStyle w:val="ListParagraph"/>
        <w:numPr>
          <w:ilvl w:val="1"/>
          <w:numId w:val="4"/>
        </w:numPr>
        <w:ind w:left="1350" w:hanging="270"/>
        <w:jc w:val="both"/>
        <w:rPr>
          <w:rFonts w:ascii="Times New Roman" w:hAnsi="Times New Roman" w:cs="Times New Roman"/>
          <w:b/>
          <w:sz w:val="24"/>
          <w:szCs w:val="24"/>
        </w:rPr>
      </w:pPr>
      <w:r w:rsidRPr="00DF10A2">
        <w:rPr>
          <w:rFonts w:ascii="Times New Roman" w:hAnsi="Times New Roman" w:cs="Times New Roman"/>
          <w:b/>
          <w:i/>
          <w:sz w:val="24"/>
          <w:szCs w:val="24"/>
        </w:rPr>
        <w:t>Data Division:</w:t>
      </w:r>
      <w:r w:rsidR="004D42FF" w:rsidRPr="00803057">
        <w:rPr>
          <w:rFonts w:ascii="Times New Roman" w:hAnsi="Times New Roman" w:cs="Times New Roman"/>
          <w:b/>
          <w:sz w:val="24"/>
          <w:szCs w:val="24"/>
        </w:rPr>
        <w:t xml:space="preserve"> </w:t>
      </w:r>
      <w:r w:rsidR="004D42FF" w:rsidRPr="00803057">
        <w:rPr>
          <w:rFonts w:ascii="Times New Roman" w:hAnsi="Times New Roman" w:cs="Times New Roman"/>
          <w:sz w:val="24"/>
          <w:szCs w:val="24"/>
        </w:rPr>
        <w:t xml:space="preserve">chứa </w:t>
      </w:r>
      <w:r w:rsidR="005E0DD5" w:rsidRPr="00803057">
        <w:rPr>
          <w:rFonts w:ascii="Times New Roman" w:hAnsi="Times New Roman" w:cs="Times New Roman"/>
          <w:sz w:val="24"/>
          <w:szCs w:val="24"/>
        </w:rPr>
        <w:t>định nghĩa các biến sẽ được sử dụng trong chương trình, ngoài ra còn chứa định nghĩa các biến được truyền qua các lệnh gọi, các cấu trúc bản ghi tập tin (file record).</w:t>
      </w:r>
      <w:r w:rsidR="00803057" w:rsidRPr="00803057">
        <w:rPr>
          <w:rFonts w:ascii="Times New Roman" w:hAnsi="Times New Roman" w:cs="Times New Roman"/>
          <w:sz w:val="24"/>
          <w:szCs w:val="24"/>
        </w:rPr>
        <w:t xml:space="preserve"> </w:t>
      </w:r>
      <w:r w:rsidR="000664AC">
        <w:rPr>
          <w:rFonts w:ascii="Times New Roman" w:hAnsi="Times New Roman" w:cs="Times New Roman"/>
          <w:sz w:val="24"/>
          <w:szCs w:val="24"/>
        </w:rPr>
        <w:t xml:space="preserve">Đây là phần quan trọng </w:t>
      </w:r>
      <w:r w:rsidR="00950AD5">
        <w:rPr>
          <w:rFonts w:ascii="Times New Roman" w:hAnsi="Times New Roman" w:cs="Times New Roman"/>
          <w:sz w:val="24"/>
          <w:szCs w:val="24"/>
        </w:rPr>
        <w:t xml:space="preserve">trực tiếp </w:t>
      </w:r>
      <w:r w:rsidR="000664AC">
        <w:rPr>
          <w:rFonts w:ascii="Times New Roman" w:hAnsi="Times New Roman" w:cs="Times New Roman"/>
          <w:sz w:val="24"/>
          <w:szCs w:val="24"/>
        </w:rPr>
        <w:t>liên quan đến mục tiêu thực hiện của đề tài và sẽ được mô tả kĩ trong phần sau.</w:t>
      </w:r>
    </w:p>
    <w:p w:rsidR="001F0F50" w:rsidRPr="008315F9" w:rsidRDefault="001F0F50" w:rsidP="00A42D6C">
      <w:pPr>
        <w:pStyle w:val="ListParagraph"/>
        <w:numPr>
          <w:ilvl w:val="1"/>
          <w:numId w:val="4"/>
        </w:numPr>
        <w:ind w:left="1350" w:hanging="270"/>
        <w:jc w:val="both"/>
        <w:rPr>
          <w:rFonts w:ascii="Times New Roman" w:hAnsi="Times New Roman" w:cs="Times New Roman"/>
          <w:b/>
          <w:sz w:val="24"/>
          <w:szCs w:val="24"/>
        </w:rPr>
      </w:pPr>
      <w:r w:rsidRPr="00DF10A2">
        <w:rPr>
          <w:rFonts w:ascii="Times New Roman" w:hAnsi="Times New Roman" w:cs="Times New Roman"/>
          <w:b/>
          <w:i/>
          <w:sz w:val="24"/>
          <w:szCs w:val="24"/>
        </w:rPr>
        <w:t>Procedure Division:</w:t>
      </w:r>
      <w:r w:rsidR="00654679">
        <w:rPr>
          <w:rFonts w:ascii="Times New Roman" w:hAnsi="Times New Roman" w:cs="Times New Roman"/>
          <w:b/>
          <w:sz w:val="24"/>
          <w:szCs w:val="24"/>
        </w:rPr>
        <w:t xml:space="preserve"> </w:t>
      </w:r>
      <w:r w:rsidR="00654679">
        <w:rPr>
          <w:rFonts w:ascii="Times New Roman" w:hAnsi="Times New Roman" w:cs="Times New Roman"/>
          <w:sz w:val="24"/>
          <w:szCs w:val="24"/>
        </w:rPr>
        <w:t>chứa các câu lệnh thể hiện giải thuật của chương trình.</w:t>
      </w:r>
    </w:p>
    <w:p w:rsidR="008315F9" w:rsidRPr="008315F9" w:rsidRDefault="008315F9" w:rsidP="008315F9">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Tùy theo bộ biên dịch (compiler) mà một chương trình COBOL bắt buộc chứa cả 4 phần trên hoặc chỉ cần chứa </w:t>
      </w:r>
      <w:r w:rsidRPr="00FB1FC8">
        <w:rPr>
          <w:rFonts w:ascii="Times New Roman" w:hAnsi="Times New Roman" w:cs="Times New Roman"/>
          <w:i/>
          <w:sz w:val="24"/>
          <w:szCs w:val="24"/>
        </w:rPr>
        <w:t>IDENTIFICATION DIVISION</w:t>
      </w:r>
      <w:r>
        <w:rPr>
          <w:rFonts w:ascii="Times New Roman" w:hAnsi="Times New Roman" w:cs="Times New Roman"/>
          <w:sz w:val="24"/>
          <w:szCs w:val="24"/>
        </w:rPr>
        <w:t xml:space="preserve"> và </w:t>
      </w:r>
      <w:r w:rsidRPr="00FB1FC8">
        <w:rPr>
          <w:rFonts w:ascii="Times New Roman" w:hAnsi="Times New Roman" w:cs="Times New Roman"/>
          <w:i/>
          <w:sz w:val="24"/>
          <w:szCs w:val="24"/>
        </w:rPr>
        <w:t>PROCEDURE DIVISION</w:t>
      </w:r>
      <w:r>
        <w:rPr>
          <w:rFonts w:ascii="Times New Roman" w:hAnsi="Times New Roman" w:cs="Times New Roman"/>
          <w:sz w:val="24"/>
          <w:szCs w:val="24"/>
        </w:rPr>
        <w:t>.</w:t>
      </w:r>
    </w:p>
    <w:p w:rsidR="00644E60" w:rsidRDefault="00BC4D0B" w:rsidP="00AF2A9E">
      <w:pPr>
        <w:pStyle w:val="ListParagraph"/>
        <w:ind w:left="1080"/>
        <w:jc w:val="both"/>
        <w:rPr>
          <w:rFonts w:ascii="Times New Roman" w:hAnsi="Times New Roman" w:cs="Times New Roman"/>
          <w:sz w:val="24"/>
          <w:szCs w:val="24"/>
          <w:highlight w:val="yellow"/>
        </w:rPr>
      </w:pPr>
      <w:r w:rsidRPr="00BC4D0B">
        <w:rPr>
          <w:rFonts w:ascii="Times New Roman" w:hAnsi="Times New Roman" w:cs="Times New Roman"/>
          <w:sz w:val="24"/>
          <w:szCs w:val="24"/>
          <w:highlight w:val="yellow"/>
          <w:rPrChange w:id="39" w:author="Jupiter" w:date="2011-10-12T09:29:00Z">
            <w:rPr>
              <w:rFonts w:ascii="Times New Roman" w:hAnsi="Times New Roman" w:cs="Times New Roman"/>
              <w:sz w:val="24"/>
              <w:szCs w:val="24"/>
            </w:rPr>
          </w:rPrChange>
        </w:rPr>
        <w:t xml:space="preserve">Các biến được sử dụng nội bộ trong chương trình COBOL sẽ được khai báo trong mục </w:t>
      </w:r>
      <w:r w:rsidRPr="00BC4D0B">
        <w:rPr>
          <w:rFonts w:ascii="Times New Roman" w:hAnsi="Times New Roman" w:cs="Times New Roman"/>
          <w:i/>
          <w:sz w:val="24"/>
          <w:szCs w:val="24"/>
          <w:highlight w:val="yellow"/>
          <w:rPrChange w:id="40" w:author="Jupiter" w:date="2011-10-12T09:29:00Z">
            <w:rPr>
              <w:rFonts w:ascii="Times New Roman" w:hAnsi="Times New Roman" w:cs="Times New Roman"/>
              <w:sz w:val="24"/>
              <w:szCs w:val="24"/>
            </w:rPr>
          </w:rPrChange>
        </w:rPr>
        <w:t>Working Data Section</w:t>
      </w:r>
      <w:r w:rsidRPr="00BC4D0B">
        <w:rPr>
          <w:rFonts w:ascii="Times New Roman" w:hAnsi="Times New Roman" w:cs="Times New Roman"/>
          <w:sz w:val="24"/>
          <w:szCs w:val="24"/>
          <w:highlight w:val="yellow"/>
          <w:rPrChange w:id="41" w:author="Jupiter" w:date="2011-10-12T09:29:00Z">
            <w:rPr>
              <w:rFonts w:ascii="Times New Roman" w:hAnsi="Times New Roman" w:cs="Times New Roman"/>
              <w:sz w:val="24"/>
              <w:szCs w:val="24"/>
            </w:rPr>
          </w:rPrChange>
        </w:rPr>
        <w:t xml:space="preserve"> nằm trong </w:t>
      </w:r>
      <w:r w:rsidR="0022458B">
        <w:rPr>
          <w:rFonts w:ascii="Times New Roman" w:hAnsi="Times New Roman" w:cs="Times New Roman"/>
          <w:sz w:val="24"/>
          <w:szCs w:val="24"/>
          <w:highlight w:val="yellow"/>
        </w:rPr>
        <w:t xml:space="preserve">phần </w:t>
      </w:r>
      <w:r w:rsidRPr="00BC4D0B">
        <w:rPr>
          <w:rFonts w:ascii="Times New Roman" w:hAnsi="Times New Roman" w:cs="Times New Roman"/>
          <w:i/>
          <w:sz w:val="24"/>
          <w:szCs w:val="24"/>
          <w:highlight w:val="yellow"/>
          <w:rPrChange w:id="42" w:author="Jupiter" w:date="2011-10-12T09:29:00Z">
            <w:rPr>
              <w:rFonts w:ascii="Times New Roman" w:hAnsi="Times New Roman" w:cs="Times New Roman"/>
              <w:sz w:val="24"/>
              <w:szCs w:val="24"/>
            </w:rPr>
          </w:rPrChange>
        </w:rPr>
        <w:t>Data Division</w:t>
      </w:r>
      <w:r w:rsidRPr="00BC4D0B">
        <w:rPr>
          <w:rFonts w:ascii="Times New Roman" w:hAnsi="Times New Roman" w:cs="Times New Roman"/>
          <w:sz w:val="24"/>
          <w:szCs w:val="24"/>
          <w:highlight w:val="yellow"/>
          <w:rPrChange w:id="43" w:author="Jupiter" w:date="2011-10-12T09:29:00Z">
            <w:rPr>
              <w:rFonts w:ascii="Times New Roman" w:hAnsi="Times New Roman" w:cs="Times New Roman"/>
              <w:sz w:val="24"/>
              <w:szCs w:val="24"/>
            </w:rPr>
          </w:rPrChange>
        </w:rPr>
        <w:t>.</w:t>
      </w:r>
      <w:r w:rsidR="002176B1">
        <w:rPr>
          <w:rFonts w:ascii="Times New Roman" w:hAnsi="Times New Roman" w:cs="Times New Roman"/>
          <w:sz w:val="24"/>
          <w:szCs w:val="24"/>
          <w:highlight w:val="yellow"/>
        </w:rPr>
        <w:t xml:space="preserve"> Cú pháp khai báo biến:</w:t>
      </w:r>
    </w:p>
    <w:p w:rsidR="002176B1" w:rsidRDefault="002176B1" w:rsidP="00AF2A9E">
      <w:pPr>
        <w:pStyle w:val="ListParagraph"/>
        <w:ind w:left="1080"/>
        <w:jc w:val="both"/>
        <w:rPr>
          <w:rFonts w:ascii="Times New Roman" w:hAnsi="Times New Roman" w:cs="Times New Roman"/>
          <w:sz w:val="24"/>
          <w:szCs w:val="24"/>
          <w:highlight w:val="yellow"/>
        </w:rPr>
      </w:pPr>
    </w:p>
    <w:p w:rsidR="002176B1" w:rsidRDefault="002176B1" w:rsidP="00AF2A9E">
      <w:pPr>
        <w:pStyle w:val="ListParagraph"/>
        <w:ind w:left="1080"/>
        <w:jc w:val="both"/>
        <w:rPr>
          <w:rFonts w:ascii="Times New Roman" w:hAnsi="Times New Roman" w:cs="Times New Roman"/>
          <w:sz w:val="24"/>
          <w:szCs w:val="24"/>
          <w:highlight w:val="yellow"/>
        </w:rPr>
      </w:pPr>
      <w:r>
        <w:rPr>
          <w:rFonts w:ascii="Times New Roman" w:hAnsi="Times New Roman" w:cs="Times New Roman"/>
          <w:sz w:val="24"/>
          <w:szCs w:val="24"/>
          <w:highlight w:val="yellow"/>
        </w:rPr>
        <w:t>Ví dụ:</w:t>
      </w:r>
    </w:p>
    <w:p w:rsidR="002176B1" w:rsidRDefault="00BC4D0B" w:rsidP="00AF2A9E">
      <w:pPr>
        <w:pStyle w:val="ListParagraph"/>
        <w:ind w:left="1080"/>
        <w:jc w:val="both"/>
        <w:rPr>
          <w:rFonts w:ascii="Times New Roman" w:hAnsi="Times New Roman" w:cs="Times New Roman"/>
          <w:sz w:val="24"/>
          <w:szCs w:val="24"/>
          <w:highlight w:val="yellow"/>
        </w:rPr>
      </w:pPr>
      <w:r w:rsidRPr="00BC4D0B">
        <w:rPr>
          <w:sz w:val="24"/>
          <w:szCs w:val="24"/>
        </w:rPr>
      </w:r>
      <w:r w:rsidRPr="00BC4D0B">
        <w:rPr>
          <w:sz w:val="24"/>
          <w:szCs w:val="24"/>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width:182.5pt;height:412.45pt;rotation:90;visibility:visible;mso-wrap-distance-right:36pt;mso-position-horizontal-relative:char;mso-position-vertical-relative:li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" o:allowincell="f" adj="2346" strokecolor="#4579b8 [3044]">
            <v:textbox style="mso-next-textbox:#_x0000_s1037" inset="18pt,18pt,,18pt">
              <w:txbxContent>
                <w:p w:rsidR="001F2CDF" w:rsidRPr="008A4088" w:rsidRDefault="001F2CDF" w:rsidP="002176B1">
                  <w:pPr>
                    <w:pStyle w:val="ListParagraph"/>
                    <w:ind w:left="0"/>
                    <w:rPr>
                      <w:rFonts w:ascii="Courier New" w:hAnsi="Courier New" w:cs="Courier New"/>
                      <w:b/>
                      <w:sz w:val="24"/>
                      <w:szCs w:val="24"/>
                    </w:rPr>
                  </w:pPr>
                  <w:r w:rsidRPr="008A4088">
                    <w:rPr>
                      <w:rFonts w:ascii="Courier New" w:hAnsi="Courier New" w:cs="Courier New"/>
                      <w:b/>
                      <w:sz w:val="24"/>
                      <w:szCs w:val="24"/>
                    </w:rPr>
                    <w:t>DATA DIVISION.</w:t>
                  </w:r>
                </w:p>
                <w:p w:rsidR="001F2CDF" w:rsidRPr="008A4088" w:rsidRDefault="001F2CDF" w:rsidP="002176B1">
                  <w:pPr>
                    <w:pStyle w:val="ListParagraph"/>
                    <w:ind w:left="0"/>
                    <w:rPr>
                      <w:rFonts w:ascii="Courier New" w:hAnsi="Courier New" w:cs="Courier New"/>
                      <w:b/>
                      <w:sz w:val="24"/>
                      <w:szCs w:val="24"/>
                    </w:rPr>
                  </w:pPr>
                  <w:r w:rsidRPr="008A4088">
                    <w:rPr>
                      <w:rFonts w:ascii="Courier New" w:hAnsi="Courier New" w:cs="Courier New"/>
                      <w:b/>
                      <w:sz w:val="24"/>
                      <w:szCs w:val="24"/>
                    </w:rPr>
                    <w:t>WORKING-STORAGE SECTION.</w:t>
                  </w:r>
                </w:p>
                <w:p w:rsidR="001F2CDF" w:rsidRPr="008A4088" w:rsidRDefault="001F2CDF" w:rsidP="002176B1">
                  <w:pPr>
                    <w:pStyle w:val="ListParagraph"/>
                    <w:ind w:left="0"/>
                    <w:rPr>
                      <w:rFonts w:ascii="Courier New" w:hAnsi="Courier New" w:cs="Courier New"/>
                      <w:b/>
                      <w:sz w:val="24"/>
                      <w:szCs w:val="24"/>
                    </w:rPr>
                  </w:pPr>
                  <w:r w:rsidRPr="008A4088">
                    <w:rPr>
                      <w:rFonts w:ascii="Courier New" w:hAnsi="Courier New" w:cs="Courier New"/>
                      <w:b/>
                      <w:sz w:val="24"/>
                      <w:szCs w:val="24"/>
                    </w:rPr>
                    <w:t>01   EMPLOYEE-RECORD.</w:t>
                  </w:r>
                </w:p>
                <w:p w:rsidR="001F2CDF" w:rsidRPr="008A4088" w:rsidRDefault="001F2CDF" w:rsidP="002176B1">
                  <w:pPr>
                    <w:pStyle w:val="ListParagraph"/>
                    <w:ind w:left="0"/>
                    <w:rPr>
                      <w:rFonts w:ascii="Courier New" w:hAnsi="Courier New" w:cs="Courier New"/>
                      <w:b/>
                      <w:sz w:val="24"/>
                      <w:szCs w:val="24"/>
                    </w:rPr>
                  </w:pPr>
                  <w:r w:rsidRPr="008A4088">
                    <w:rPr>
                      <w:rFonts w:ascii="Courier New" w:hAnsi="Courier New" w:cs="Courier New"/>
                      <w:b/>
                      <w:sz w:val="24"/>
                      <w:szCs w:val="24"/>
                    </w:rPr>
                    <w:t xml:space="preserve">     05    EMPLOYEE-NAME </w:t>
                  </w:r>
                </w:p>
                <w:p w:rsidR="001F2CDF" w:rsidRPr="008A4088" w:rsidRDefault="001F2CDF" w:rsidP="002176B1">
                  <w:pPr>
                    <w:pStyle w:val="ListParagraph"/>
                    <w:ind w:left="0"/>
                    <w:rPr>
                      <w:rFonts w:ascii="Courier New" w:hAnsi="Courier New" w:cs="Courier New"/>
                      <w:b/>
                      <w:sz w:val="24"/>
                      <w:szCs w:val="24"/>
                    </w:rPr>
                  </w:pPr>
                  <w:r w:rsidRPr="008A4088">
                    <w:rPr>
                      <w:rFonts w:ascii="Courier New" w:hAnsi="Courier New" w:cs="Courier New"/>
                      <w:b/>
                      <w:sz w:val="24"/>
                      <w:szCs w:val="24"/>
                    </w:rPr>
                    <w:t xml:space="preserve">          10    FIRST          PICTURE    X(10)</w:t>
                  </w:r>
                </w:p>
                <w:p w:rsidR="001F2CDF" w:rsidRPr="008A4088" w:rsidRDefault="001F2CDF" w:rsidP="002176B1">
                  <w:pPr>
                    <w:pStyle w:val="ListParagraph"/>
                    <w:ind w:left="0"/>
                    <w:rPr>
                      <w:rFonts w:ascii="Courier New" w:hAnsi="Courier New" w:cs="Courier New"/>
                      <w:b/>
                      <w:sz w:val="24"/>
                      <w:szCs w:val="24"/>
                    </w:rPr>
                  </w:pPr>
                  <w:r w:rsidRPr="008A4088">
                    <w:rPr>
                      <w:rFonts w:ascii="Courier New" w:hAnsi="Courier New" w:cs="Courier New"/>
                      <w:b/>
                      <w:sz w:val="24"/>
                      <w:szCs w:val="24"/>
                    </w:rPr>
                    <w:t xml:space="preserve">          10    LAST           PICTURE    X(10)</w:t>
                  </w:r>
                </w:p>
                <w:p w:rsidR="001F2CDF" w:rsidRPr="008A4088" w:rsidRDefault="001F2CDF" w:rsidP="002176B1">
                  <w:pPr>
                    <w:pStyle w:val="ListParagraph"/>
                    <w:ind w:left="0"/>
                    <w:rPr>
                      <w:rFonts w:ascii="Courier New" w:hAnsi="Courier New" w:cs="Courier New"/>
                      <w:b/>
                      <w:sz w:val="24"/>
                      <w:szCs w:val="24"/>
                    </w:rPr>
                  </w:pPr>
                  <w:r w:rsidRPr="008A4088">
                    <w:rPr>
                      <w:rFonts w:ascii="Courier New" w:hAnsi="Courier New" w:cs="Courier New"/>
                      <w:b/>
                      <w:sz w:val="24"/>
                      <w:szCs w:val="24"/>
                    </w:rPr>
                    <w:t xml:space="preserve">     05    EMPLOYEE-ADDRESS.</w:t>
                  </w:r>
                </w:p>
                <w:p w:rsidR="001F2CDF" w:rsidRPr="008A4088" w:rsidRDefault="001F2CDF" w:rsidP="002176B1">
                  <w:pPr>
                    <w:pStyle w:val="ListParagraph"/>
                    <w:ind w:left="0"/>
                    <w:rPr>
                      <w:rFonts w:ascii="Courier New" w:hAnsi="Courier New" w:cs="Courier New"/>
                      <w:b/>
                      <w:sz w:val="24"/>
                      <w:szCs w:val="24"/>
                    </w:rPr>
                  </w:pPr>
                  <w:r w:rsidRPr="008A4088">
                    <w:rPr>
                      <w:rFonts w:ascii="Courier New" w:hAnsi="Courier New" w:cs="Courier New"/>
                      <w:b/>
                      <w:sz w:val="24"/>
                      <w:szCs w:val="24"/>
                    </w:rPr>
                    <w:t xml:space="preserve">          10    STREET      PICTURE    X(10).</w:t>
                  </w:r>
                </w:p>
                <w:p w:rsidR="001F2CDF" w:rsidRPr="008A4088" w:rsidRDefault="001F2CDF" w:rsidP="002176B1">
                  <w:pPr>
                    <w:pStyle w:val="ListParagraph"/>
                    <w:ind w:left="0"/>
                    <w:rPr>
                      <w:rFonts w:ascii="Courier New" w:hAnsi="Courier New" w:cs="Courier New"/>
                      <w:b/>
                      <w:iCs/>
                    </w:rPr>
                  </w:pPr>
                  <w:r w:rsidRPr="008A4088">
                    <w:rPr>
                      <w:rFonts w:ascii="Courier New" w:hAnsi="Courier New" w:cs="Courier New"/>
                      <w:b/>
                      <w:sz w:val="24"/>
                      <w:szCs w:val="24"/>
                    </w:rPr>
                    <w:t xml:space="preserve">          10    CITY           PICTURE    X(10).</w:t>
                  </w:r>
                </w:p>
              </w:txbxContent>
            </v:textbox>
            <w10:wrap type="none" anchorx="margin" anchory="margin"/>
            <w10:anchorlock/>
          </v:shape>
        </w:pict>
      </w:r>
    </w:p>
    <w:p w:rsidR="002D6BC6" w:rsidRPr="00BE6587" w:rsidRDefault="002D6BC6" w:rsidP="00AF2A9E">
      <w:pPr>
        <w:pStyle w:val="ListParagraph"/>
        <w:ind w:left="1080"/>
        <w:jc w:val="both"/>
        <w:rPr>
          <w:rFonts w:ascii="Times New Roman" w:hAnsi="Times New Roman" w:cs="Times New Roman"/>
          <w:sz w:val="24"/>
          <w:szCs w:val="24"/>
          <w:highlight w:val="yellow"/>
          <w:rPrChange w:id="44" w:author="Jupiter" w:date="2011-10-12T09:29:00Z">
            <w:rPr>
              <w:rFonts w:ascii="Times New Roman" w:hAnsi="Times New Roman" w:cs="Times New Roman"/>
              <w:sz w:val="24"/>
              <w:szCs w:val="24"/>
            </w:rPr>
          </w:rPrChange>
        </w:rPr>
      </w:pPr>
    </w:p>
    <w:p w:rsidR="006E1751" w:rsidRPr="00FA3D47" w:rsidRDefault="006E1751" w:rsidP="00177C3F">
      <w:pPr>
        <w:pStyle w:val="ListParagraph"/>
        <w:numPr>
          <w:ilvl w:val="2"/>
          <w:numId w:val="55"/>
        </w:numPr>
        <w:jc w:val="both"/>
        <w:outlineLvl w:val="2"/>
        <w:rPr>
          <w:rFonts w:ascii="Times New Roman" w:hAnsi="Times New Roman" w:cs="Times New Roman"/>
          <w:sz w:val="24"/>
          <w:szCs w:val="24"/>
        </w:rPr>
      </w:pPr>
      <w:bookmarkStart w:id="45" w:name="_Toc308591614"/>
      <w:r w:rsidRPr="00FA3D47">
        <w:rPr>
          <w:rFonts w:ascii="Times New Roman" w:hAnsi="Times New Roman" w:cs="Times New Roman"/>
          <w:sz w:val="24"/>
          <w:szCs w:val="24"/>
        </w:rPr>
        <w:t>Quan hệ giữa các thành phần dữ liệu:</w:t>
      </w:r>
      <w:bookmarkEnd w:id="45"/>
      <w:r w:rsidR="00D63042" w:rsidRPr="00FA3D47">
        <w:rPr>
          <w:rFonts w:ascii="Times New Roman" w:hAnsi="Times New Roman" w:cs="Times New Roman"/>
          <w:sz w:val="24"/>
          <w:szCs w:val="24"/>
        </w:rPr>
        <w:t xml:space="preserve"> </w:t>
      </w:r>
    </w:p>
    <w:p w:rsidR="0039736E" w:rsidRDefault="0039736E" w:rsidP="00FA01D2">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Ngôn ngữ COBOL hỗ trợ định nghĩa kiểu dữ liệu dạng phân cấp, có nghĩa là:</w:t>
      </w:r>
    </w:p>
    <w:p w:rsidR="008A78BC" w:rsidRDefault="008A78BC" w:rsidP="0039736E">
      <w:pPr>
        <w:pStyle w:val="ListParagraph"/>
        <w:numPr>
          <w:ilvl w:val="1"/>
          <w:numId w:val="4"/>
        </w:numPr>
        <w:tabs>
          <w:tab w:val="left" w:pos="1440"/>
        </w:tabs>
        <w:ind w:left="1350"/>
        <w:jc w:val="both"/>
        <w:rPr>
          <w:rFonts w:ascii="Times New Roman" w:hAnsi="Times New Roman" w:cs="Times New Roman"/>
          <w:sz w:val="24"/>
          <w:szCs w:val="24"/>
        </w:rPr>
      </w:pPr>
      <w:r>
        <w:rPr>
          <w:rFonts w:ascii="Times New Roman" w:hAnsi="Times New Roman" w:cs="Times New Roman"/>
          <w:sz w:val="24"/>
          <w:szCs w:val="24"/>
        </w:rPr>
        <w:lastRenderedPageBreak/>
        <w:t>Một thành phần cơ bản là một biến được định nghĩa mang kiểu dữ liệu như số, kí tự chữ, chuỗi.</w:t>
      </w:r>
    </w:p>
    <w:p w:rsidR="0039736E" w:rsidRDefault="0039736E" w:rsidP="0039736E">
      <w:pPr>
        <w:pStyle w:val="ListParagraph"/>
        <w:numPr>
          <w:ilvl w:val="1"/>
          <w:numId w:val="4"/>
        </w:numPr>
        <w:tabs>
          <w:tab w:val="left" w:pos="1440"/>
        </w:tabs>
        <w:ind w:left="1350"/>
        <w:jc w:val="both"/>
        <w:rPr>
          <w:rFonts w:ascii="Times New Roman" w:hAnsi="Times New Roman" w:cs="Times New Roman"/>
          <w:sz w:val="24"/>
          <w:szCs w:val="24"/>
        </w:rPr>
      </w:pPr>
      <w:r>
        <w:rPr>
          <w:rFonts w:ascii="Times New Roman" w:hAnsi="Times New Roman" w:cs="Times New Roman"/>
          <w:sz w:val="24"/>
          <w:szCs w:val="24"/>
        </w:rPr>
        <w:t xml:space="preserve">Các </w:t>
      </w:r>
      <w:r w:rsidR="00C156D1">
        <w:rPr>
          <w:rFonts w:ascii="Times New Roman" w:hAnsi="Times New Roman" w:cs="Times New Roman"/>
          <w:sz w:val="24"/>
          <w:szCs w:val="24"/>
        </w:rPr>
        <w:t>thành phần dữ liệu cơ bản (element data) có thể được gộp thành một nhóm.</w:t>
      </w:r>
    </w:p>
    <w:p w:rsidR="00C156D1" w:rsidRDefault="004F2C5C" w:rsidP="0039736E">
      <w:pPr>
        <w:pStyle w:val="ListParagraph"/>
        <w:numPr>
          <w:ilvl w:val="1"/>
          <w:numId w:val="4"/>
        </w:numPr>
        <w:tabs>
          <w:tab w:val="left" w:pos="1440"/>
        </w:tabs>
        <w:ind w:left="1350"/>
        <w:jc w:val="both"/>
        <w:rPr>
          <w:rFonts w:ascii="Times New Roman" w:hAnsi="Times New Roman" w:cs="Times New Roman"/>
          <w:sz w:val="24"/>
          <w:szCs w:val="24"/>
        </w:rPr>
      </w:pPr>
      <w:r>
        <w:rPr>
          <w:rFonts w:ascii="Times New Roman" w:hAnsi="Times New Roman" w:cs="Times New Roman"/>
          <w:sz w:val="24"/>
          <w:szCs w:val="24"/>
        </w:rPr>
        <w:t>Một hay n</w:t>
      </w:r>
      <w:r w:rsidR="00C156D1">
        <w:rPr>
          <w:rFonts w:ascii="Times New Roman" w:hAnsi="Times New Roman" w:cs="Times New Roman"/>
          <w:sz w:val="24"/>
          <w:szCs w:val="24"/>
        </w:rPr>
        <w:t>hiều nhóm có thể được gộp thành nhóm lớn hơn.</w:t>
      </w:r>
    </w:p>
    <w:p w:rsidR="00C156D1" w:rsidRDefault="00C156D1" w:rsidP="00FA01D2">
      <w:pPr>
        <w:pStyle w:val="ListParagraph"/>
        <w:ind w:left="1080"/>
        <w:jc w:val="both"/>
        <w:rPr>
          <w:rFonts w:ascii="Times New Roman" w:hAnsi="Times New Roman" w:cs="Times New Roman"/>
          <w:sz w:val="24"/>
          <w:szCs w:val="24"/>
        </w:rPr>
      </w:pPr>
    </w:p>
    <w:p w:rsidR="00411C09" w:rsidRPr="00FA3D47" w:rsidRDefault="00F24758" w:rsidP="00FA01D2">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Để phục vụ việc quản lý các biến theo mô hình trên, ngôn ngữ </w:t>
      </w:r>
      <w:r w:rsidR="004A680C">
        <w:rPr>
          <w:rFonts w:ascii="Times New Roman" w:hAnsi="Times New Roman" w:cs="Times New Roman"/>
          <w:sz w:val="24"/>
          <w:szCs w:val="24"/>
        </w:rPr>
        <w:t xml:space="preserve">COBOL đưa ra </w:t>
      </w:r>
      <w:r w:rsidR="00411C09" w:rsidRPr="00FA3D47">
        <w:rPr>
          <w:rFonts w:ascii="Times New Roman" w:hAnsi="Times New Roman" w:cs="Times New Roman"/>
          <w:sz w:val="24"/>
          <w:szCs w:val="24"/>
        </w:rPr>
        <w:t xml:space="preserve">hệ thống </w:t>
      </w:r>
      <w:r w:rsidR="00DD30DD">
        <w:rPr>
          <w:rFonts w:ascii="Times New Roman" w:hAnsi="Times New Roman" w:cs="Times New Roman"/>
          <w:sz w:val="24"/>
          <w:szCs w:val="24"/>
        </w:rPr>
        <w:t>đánh dấ</w:t>
      </w:r>
      <w:r w:rsidR="002A5115">
        <w:rPr>
          <w:rFonts w:ascii="Times New Roman" w:hAnsi="Times New Roman" w:cs="Times New Roman"/>
          <w:sz w:val="24"/>
          <w:szCs w:val="24"/>
        </w:rPr>
        <w:t>u cấp</w:t>
      </w:r>
      <w:r w:rsidR="00DD30DD">
        <w:rPr>
          <w:rFonts w:ascii="Times New Roman" w:hAnsi="Times New Roman" w:cs="Times New Roman"/>
          <w:sz w:val="24"/>
          <w:szCs w:val="24"/>
        </w:rPr>
        <w:t xml:space="preserve"> (</w:t>
      </w:r>
      <w:r w:rsidR="00411C09" w:rsidRPr="00FA3D47">
        <w:rPr>
          <w:rFonts w:ascii="Times New Roman" w:hAnsi="Times New Roman" w:cs="Times New Roman"/>
          <w:sz w:val="24"/>
          <w:szCs w:val="24"/>
        </w:rPr>
        <w:t>level indicator</w:t>
      </w:r>
      <w:r w:rsidR="00DD30DD">
        <w:rPr>
          <w:rFonts w:ascii="Times New Roman" w:hAnsi="Times New Roman" w:cs="Times New Roman"/>
          <w:sz w:val="24"/>
          <w:szCs w:val="24"/>
        </w:rPr>
        <w:t>)</w:t>
      </w:r>
      <w:r w:rsidR="00411C09" w:rsidRPr="00FA3D47">
        <w:rPr>
          <w:rFonts w:ascii="Times New Roman" w:hAnsi="Times New Roman" w:cs="Times New Roman"/>
          <w:sz w:val="24"/>
          <w:szCs w:val="24"/>
        </w:rPr>
        <w:t xml:space="preserve"> và </w:t>
      </w:r>
      <w:r w:rsidR="005A47F4">
        <w:rPr>
          <w:rFonts w:ascii="Times New Roman" w:hAnsi="Times New Roman" w:cs="Times New Roman"/>
          <w:sz w:val="24"/>
          <w:szCs w:val="24"/>
        </w:rPr>
        <w:t>số thứ tự</w:t>
      </w:r>
      <w:r w:rsidR="003A66B2">
        <w:rPr>
          <w:rFonts w:ascii="Times New Roman" w:hAnsi="Times New Roman" w:cs="Times New Roman"/>
          <w:sz w:val="24"/>
          <w:szCs w:val="24"/>
        </w:rPr>
        <w:t xml:space="preserve"> cấp</w:t>
      </w:r>
      <w:r w:rsidR="005A47F4">
        <w:rPr>
          <w:rFonts w:ascii="Times New Roman" w:hAnsi="Times New Roman" w:cs="Times New Roman"/>
          <w:sz w:val="24"/>
          <w:szCs w:val="24"/>
        </w:rPr>
        <w:t xml:space="preserve"> (</w:t>
      </w:r>
      <w:r w:rsidR="00411C09" w:rsidRPr="00FA3D47">
        <w:rPr>
          <w:rFonts w:ascii="Times New Roman" w:hAnsi="Times New Roman" w:cs="Times New Roman"/>
          <w:sz w:val="24"/>
          <w:szCs w:val="24"/>
        </w:rPr>
        <w:t>level number</w:t>
      </w:r>
      <w:r w:rsidR="005A47F4">
        <w:rPr>
          <w:rFonts w:ascii="Times New Roman" w:hAnsi="Times New Roman" w:cs="Times New Roman"/>
          <w:sz w:val="24"/>
          <w:szCs w:val="24"/>
        </w:rPr>
        <w:t>)</w:t>
      </w:r>
      <w:r w:rsidR="00411C09" w:rsidRPr="00FA3D47">
        <w:rPr>
          <w:rFonts w:ascii="Times New Roman" w:hAnsi="Times New Roman" w:cs="Times New Roman"/>
          <w:sz w:val="24"/>
          <w:szCs w:val="24"/>
        </w:rPr>
        <w:t>:</w:t>
      </w:r>
    </w:p>
    <w:p w:rsidR="007404DD" w:rsidRPr="00FA3D47" w:rsidRDefault="00A30309" w:rsidP="007404DD">
      <w:pPr>
        <w:pStyle w:val="ListParagraph"/>
        <w:numPr>
          <w:ilvl w:val="0"/>
          <w:numId w:val="5"/>
        </w:numPr>
        <w:ind w:left="1440"/>
        <w:jc w:val="both"/>
        <w:rPr>
          <w:rFonts w:ascii="Times New Roman" w:hAnsi="Times New Roman" w:cs="Times New Roman"/>
          <w:sz w:val="24"/>
          <w:szCs w:val="24"/>
        </w:rPr>
      </w:pPr>
      <w:r>
        <w:rPr>
          <w:rFonts w:ascii="Times New Roman" w:hAnsi="Times New Roman" w:cs="Times New Roman"/>
          <w:sz w:val="24"/>
          <w:szCs w:val="24"/>
        </w:rPr>
        <w:t>Hệ thống đánh dấu cấp</w:t>
      </w:r>
      <w:r w:rsidR="007404DD" w:rsidRPr="00FA3D47">
        <w:rPr>
          <w:rFonts w:ascii="Times New Roman" w:hAnsi="Times New Roman" w:cs="Times New Roman"/>
          <w:sz w:val="24"/>
          <w:szCs w:val="24"/>
        </w:rPr>
        <w:t>:</w:t>
      </w:r>
    </w:p>
    <w:p w:rsidR="00411C09" w:rsidRPr="00FA3D47" w:rsidRDefault="00B918D1" w:rsidP="004A680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Đây là hệ thống </w:t>
      </w:r>
      <w:r w:rsidR="00001CBB">
        <w:rPr>
          <w:rFonts w:ascii="Times New Roman" w:hAnsi="Times New Roman" w:cs="Times New Roman"/>
          <w:sz w:val="24"/>
          <w:szCs w:val="24"/>
        </w:rPr>
        <w:t xml:space="preserve">được </w:t>
      </w:r>
      <w:r>
        <w:rPr>
          <w:rFonts w:ascii="Times New Roman" w:hAnsi="Times New Roman" w:cs="Times New Roman"/>
          <w:sz w:val="24"/>
          <w:szCs w:val="24"/>
        </w:rPr>
        <w:t>dùng trong việc định nghĩa các tập tin được sử dụng tr</w:t>
      </w:r>
      <w:r w:rsidR="0014208A">
        <w:rPr>
          <w:rFonts w:ascii="Times New Roman" w:hAnsi="Times New Roman" w:cs="Times New Roman"/>
          <w:sz w:val="24"/>
          <w:szCs w:val="24"/>
        </w:rPr>
        <w:t>ong chương trình</w:t>
      </w:r>
      <w:r>
        <w:rPr>
          <w:rFonts w:ascii="Times New Roman" w:hAnsi="Times New Roman" w:cs="Times New Roman"/>
          <w:sz w:val="24"/>
          <w:szCs w:val="24"/>
        </w:rPr>
        <w:t>.</w:t>
      </w:r>
      <w:r w:rsidR="008B21A4">
        <w:rPr>
          <w:rFonts w:ascii="Times New Roman" w:hAnsi="Times New Roman" w:cs="Times New Roman"/>
          <w:sz w:val="24"/>
          <w:szCs w:val="24"/>
        </w:rPr>
        <w:t xml:space="preserve"> </w:t>
      </w:r>
      <w:r w:rsidR="00DF0CE3">
        <w:rPr>
          <w:rFonts w:ascii="Times New Roman" w:hAnsi="Times New Roman" w:cs="Times New Roman"/>
          <w:sz w:val="24"/>
          <w:szCs w:val="24"/>
        </w:rPr>
        <w:t>Hệ thống gồm hai mức FD và SD. FD dùng để định nghĩa</w:t>
      </w:r>
      <w:r w:rsidR="00B35B0F">
        <w:rPr>
          <w:rFonts w:ascii="Times New Roman" w:hAnsi="Times New Roman" w:cs="Times New Roman"/>
          <w:sz w:val="24"/>
          <w:szCs w:val="24"/>
        </w:rPr>
        <w:t xml:space="preserve"> cho một tập tin </w:t>
      </w:r>
      <w:r w:rsidR="00411C09" w:rsidRPr="00FA3D47">
        <w:rPr>
          <w:rFonts w:ascii="Times New Roman" w:hAnsi="Times New Roman" w:cs="Times New Roman"/>
          <w:sz w:val="24"/>
          <w:szCs w:val="24"/>
        </w:rPr>
        <w:t xml:space="preserve">thông thường, </w:t>
      </w:r>
      <w:r w:rsidR="00BA5DAB">
        <w:rPr>
          <w:rFonts w:ascii="Times New Roman" w:hAnsi="Times New Roman" w:cs="Times New Roman"/>
          <w:sz w:val="24"/>
          <w:szCs w:val="24"/>
        </w:rPr>
        <w:t>SD dùng để định nghĩa cho tập tin</w:t>
      </w:r>
      <w:r w:rsidR="00411C09" w:rsidRPr="00FA3D47">
        <w:rPr>
          <w:rFonts w:ascii="Times New Roman" w:hAnsi="Times New Roman" w:cs="Times New Roman"/>
          <w:sz w:val="24"/>
          <w:szCs w:val="24"/>
        </w:rPr>
        <w:t xml:space="preserve"> cần sắp xế</w:t>
      </w:r>
      <w:r w:rsidR="00B46273">
        <w:rPr>
          <w:rFonts w:ascii="Times New Roman" w:hAnsi="Times New Roman" w:cs="Times New Roman"/>
          <w:sz w:val="24"/>
          <w:szCs w:val="24"/>
        </w:rPr>
        <w:t>p</w:t>
      </w:r>
      <w:r w:rsidR="00411C09" w:rsidRPr="00FA3D47">
        <w:rPr>
          <w:rFonts w:ascii="Times New Roman" w:hAnsi="Times New Roman" w:cs="Times New Roman"/>
          <w:sz w:val="24"/>
          <w:szCs w:val="24"/>
        </w:rPr>
        <w:t xml:space="preserve"> (sort-merge file).</w:t>
      </w:r>
      <w:r w:rsidR="006C2CC3">
        <w:rPr>
          <w:rFonts w:ascii="Times New Roman" w:hAnsi="Times New Roman" w:cs="Times New Roman"/>
          <w:sz w:val="24"/>
          <w:szCs w:val="24"/>
        </w:rPr>
        <w:t xml:space="preserve"> Hệ thống này chỉ được dùng trong phầ</w:t>
      </w:r>
      <w:r w:rsidR="001840BF">
        <w:rPr>
          <w:rFonts w:ascii="Times New Roman" w:hAnsi="Times New Roman" w:cs="Times New Roman"/>
          <w:sz w:val="24"/>
          <w:szCs w:val="24"/>
        </w:rPr>
        <w:t>n FILE SECTION.</w:t>
      </w:r>
    </w:p>
    <w:p w:rsidR="00411C09" w:rsidRPr="00FA3D47" w:rsidRDefault="005452F3" w:rsidP="007404DD">
      <w:pPr>
        <w:pStyle w:val="ListParagraph"/>
        <w:numPr>
          <w:ilvl w:val="0"/>
          <w:numId w:val="5"/>
        </w:numPr>
        <w:ind w:left="1440"/>
        <w:jc w:val="both"/>
        <w:rPr>
          <w:rFonts w:ascii="Times New Roman" w:hAnsi="Times New Roman" w:cs="Times New Roman"/>
          <w:sz w:val="24"/>
          <w:szCs w:val="24"/>
        </w:rPr>
      </w:pPr>
      <w:r>
        <w:rPr>
          <w:rFonts w:ascii="Times New Roman" w:hAnsi="Times New Roman" w:cs="Times New Roman"/>
          <w:sz w:val="24"/>
          <w:szCs w:val="24"/>
        </w:rPr>
        <w:t>Hệ thống số t</w:t>
      </w:r>
      <w:r w:rsidR="00B07011">
        <w:rPr>
          <w:rFonts w:ascii="Times New Roman" w:hAnsi="Times New Roman" w:cs="Times New Roman"/>
          <w:sz w:val="24"/>
          <w:szCs w:val="24"/>
        </w:rPr>
        <w:t>hứ tự cấp</w:t>
      </w:r>
      <w:r w:rsidR="00411C09" w:rsidRPr="00FA3D47">
        <w:rPr>
          <w:rFonts w:ascii="Times New Roman" w:hAnsi="Times New Roman" w:cs="Times New Roman"/>
          <w:sz w:val="24"/>
          <w:szCs w:val="24"/>
        </w:rPr>
        <w:t>:</w:t>
      </w:r>
    </w:p>
    <w:p w:rsidR="003910FA" w:rsidRPr="00FA3D47" w:rsidRDefault="003910FA" w:rsidP="0047542C">
      <w:pPr>
        <w:pStyle w:val="ListParagraph"/>
        <w:ind w:left="1080"/>
        <w:jc w:val="both"/>
        <w:rPr>
          <w:rFonts w:ascii="Times New Roman" w:hAnsi="Times New Roman" w:cs="Times New Roman"/>
          <w:sz w:val="24"/>
          <w:szCs w:val="24"/>
        </w:rPr>
      </w:pPr>
      <w:r w:rsidRPr="00FA3D47">
        <w:rPr>
          <w:rFonts w:ascii="Times New Roman" w:hAnsi="Times New Roman" w:cs="Times New Roman"/>
          <w:sz w:val="24"/>
          <w:szCs w:val="24"/>
        </w:rPr>
        <w:t>Hệ thố</w:t>
      </w:r>
      <w:r w:rsidR="00A07BEC">
        <w:rPr>
          <w:rFonts w:ascii="Times New Roman" w:hAnsi="Times New Roman" w:cs="Times New Roman"/>
          <w:sz w:val="24"/>
          <w:szCs w:val="24"/>
        </w:rPr>
        <w:t xml:space="preserve">ng </w:t>
      </w:r>
      <w:r w:rsidR="00D258BB">
        <w:rPr>
          <w:rFonts w:ascii="Times New Roman" w:hAnsi="Times New Roman" w:cs="Times New Roman"/>
          <w:sz w:val="24"/>
          <w:szCs w:val="24"/>
        </w:rPr>
        <w:t xml:space="preserve">số </w:t>
      </w:r>
      <w:r w:rsidR="00A07BEC">
        <w:rPr>
          <w:rFonts w:ascii="Times New Roman" w:hAnsi="Times New Roman" w:cs="Times New Roman"/>
          <w:sz w:val="24"/>
          <w:szCs w:val="24"/>
        </w:rPr>
        <w:t>thứ tự</w:t>
      </w:r>
      <w:r w:rsidR="001825CF">
        <w:rPr>
          <w:rFonts w:ascii="Times New Roman" w:hAnsi="Times New Roman" w:cs="Times New Roman"/>
          <w:sz w:val="24"/>
          <w:szCs w:val="24"/>
        </w:rPr>
        <w:t xml:space="preserve"> cấp</w:t>
      </w:r>
      <w:r w:rsidR="00D258BB">
        <w:rPr>
          <w:rFonts w:ascii="Times New Roman" w:hAnsi="Times New Roman" w:cs="Times New Roman"/>
          <w:sz w:val="24"/>
          <w:szCs w:val="24"/>
        </w:rPr>
        <w:t xml:space="preserve"> được sử dụng nhằm mục đích xác định quan hệ cha con giữa hai nhóm cũng như phân biệt giữa</w:t>
      </w:r>
      <w:r w:rsidR="007B07AD">
        <w:rPr>
          <w:rFonts w:ascii="Times New Roman" w:hAnsi="Times New Roman" w:cs="Times New Roman"/>
          <w:sz w:val="24"/>
          <w:szCs w:val="24"/>
        </w:rPr>
        <w:t xml:space="preserve"> </w:t>
      </w:r>
      <w:r w:rsidR="00D258BB">
        <w:rPr>
          <w:rFonts w:ascii="Times New Roman" w:hAnsi="Times New Roman" w:cs="Times New Roman"/>
          <w:sz w:val="24"/>
          <w:szCs w:val="24"/>
        </w:rPr>
        <w:t xml:space="preserve">nhóm </w:t>
      </w:r>
      <w:r w:rsidR="007B07AD">
        <w:rPr>
          <w:rFonts w:ascii="Times New Roman" w:hAnsi="Times New Roman" w:cs="Times New Roman"/>
          <w:sz w:val="24"/>
          <w:szCs w:val="24"/>
        </w:rPr>
        <w:t>và thành phần cơ bản</w:t>
      </w:r>
      <w:r w:rsidRPr="00FA3D47">
        <w:rPr>
          <w:rFonts w:ascii="Times New Roman" w:hAnsi="Times New Roman" w:cs="Times New Roman"/>
          <w:sz w:val="24"/>
          <w:szCs w:val="24"/>
        </w:rPr>
        <w:t>.</w:t>
      </w:r>
    </w:p>
    <w:p w:rsidR="00411C09" w:rsidRPr="00FA3D47" w:rsidRDefault="008D2CB0" w:rsidP="0047542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Số thứ tự cấp</w:t>
      </w:r>
      <w:r w:rsidR="00411C09" w:rsidRPr="00FA3D47">
        <w:rPr>
          <w:rFonts w:ascii="Times New Roman" w:hAnsi="Times New Roman" w:cs="Times New Roman"/>
          <w:sz w:val="24"/>
          <w:szCs w:val="24"/>
        </w:rPr>
        <w:t xml:space="preserve"> là một số</w:t>
      </w:r>
      <w:r w:rsidR="00B15F74">
        <w:rPr>
          <w:rFonts w:ascii="Times New Roman" w:hAnsi="Times New Roman" w:cs="Times New Roman"/>
          <w:sz w:val="24"/>
          <w:szCs w:val="24"/>
        </w:rPr>
        <w:t xml:space="preserve"> có một</w:t>
      </w:r>
      <w:r w:rsidR="00411C09" w:rsidRPr="00FA3D47">
        <w:rPr>
          <w:rFonts w:ascii="Times New Roman" w:hAnsi="Times New Roman" w:cs="Times New Roman"/>
          <w:sz w:val="24"/>
          <w:szCs w:val="24"/>
        </w:rPr>
        <w:t xml:space="preserve"> hoặ</w:t>
      </w:r>
      <w:r w:rsidR="00B15F74">
        <w:rPr>
          <w:rFonts w:ascii="Times New Roman" w:hAnsi="Times New Roman" w:cs="Times New Roman"/>
          <w:sz w:val="24"/>
          <w:szCs w:val="24"/>
        </w:rPr>
        <w:t>c hai</w:t>
      </w:r>
      <w:r w:rsidR="00411C09" w:rsidRPr="00FA3D47">
        <w:rPr>
          <w:rFonts w:ascii="Times New Roman" w:hAnsi="Times New Roman" w:cs="Times New Roman"/>
          <w:sz w:val="24"/>
          <w:szCs w:val="24"/>
        </w:rPr>
        <w:t xml:space="preserve"> chữ số, giá trị từ 01 đến 49, hoặc một trong </w:t>
      </w:r>
      <w:r w:rsidR="00DE1AAD">
        <w:rPr>
          <w:rFonts w:ascii="Times New Roman" w:hAnsi="Times New Roman" w:cs="Times New Roman"/>
          <w:sz w:val="24"/>
          <w:szCs w:val="24"/>
        </w:rPr>
        <w:t>ba</w:t>
      </w:r>
      <w:r w:rsidR="00411C09" w:rsidRPr="00FA3D47">
        <w:rPr>
          <w:rFonts w:ascii="Times New Roman" w:hAnsi="Times New Roman" w:cs="Times New Roman"/>
          <w:sz w:val="24"/>
          <w:szCs w:val="24"/>
        </w:rPr>
        <w:t xml:space="preserve"> giá trị đặc biệt: 66, 77, 88. Cụ thể như sau:</w:t>
      </w:r>
    </w:p>
    <w:p w:rsidR="00411C09" w:rsidRPr="00FA3D47" w:rsidRDefault="00411C09" w:rsidP="003910FA">
      <w:pPr>
        <w:pStyle w:val="ListParagraph"/>
        <w:numPr>
          <w:ilvl w:val="0"/>
          <w:numId w:val="6"/>
        </w:numPr>
        <w:ind w:left="1530" w:hanging="450"/>
        <w:jc w:val="both"/>
        <w:rPr>
          <w:rFonts w:ascii="Times New Roman" w:hAnsi="Times New Roman" w:cs="Times New Roman"/>
          <w:sz w:val="24"/>
          <w:szCs w:val="24"/>
        </w:rPr>
      </w:pPr>
      <w:r w:rsidRPr="00FA3D47">
        <w:rPr>
          <w:rFonts w:ascii="Times New Roman" w:hAnsi="Times New Roman" w:cs="Times New Roman"/>
          <w:b/>
          <w:sz w:val="24"/>
          <w:szCs w:val="24"/>
        </w:rPr>
        <w:t>01</w:t>
      </w:r>
      <w:r w:rsidR="000A188B">
        <w:rPr>
          <w:rFonts w:ascii="Times New Roman" w:hAnsi="Times New Roman" w:cs="Times New Roman"/>
          <w:sz w:val="24"/>
          <w:szCs w:val="24"/>
        </w:rPr>
        <w:t xml:space="preserve">: </w:t>
      </w:r>
      <w:r w:rsidR="00975542">
        <w:rPr>
          <w:rFonts w:ascii="Times New Roman" w:hAnsi="Times New Roman" w:cs="Times New Roman"/>
          <w:sz w:val="24"/>
          <w:szCs w:val="24"/>
        </w:rPr>
        <w:t>số thứ tự</w:t>
      </w:r>
      <w:r w:rsidRPr="00FA3D47">
        <w:rPr>
          <w:rFonts w:ascii="Times New Roman" w:hAnsi="Times New Roman" w:cs="Times New Roman"/>
          <w:sz w:val="24"/>
          <w:szCs w:val="24"/>
        </w:rPr>
        <w:t xml:space="preserve"> chỉ định một </w:t>
      </w:r>
      <w:r w:rsidR="00F76511">
        <w:rPr>
          <w:rFonts w:ascii="Times New Roman" w:hAnsi="Times New Roman" w:cs="Times New Roman"/>
          <w:sz w:val="24"/>
          <w:szCs w:val="24"/>
        </w:rPr>
        <w:t>thành phần</w:t>
      </w:r>
      <w:r w:rsidRPr="00FA3D47">
        <w:rPr>
          <w:rFonts w:ascii="Times New Roman" w:hAnsi="Times New Roman" w:cs="Times New Roman"/>
          <w:sz w:val="24"/>
          <w:szCs w:val="24"/>
        </w:rPr>
        <w:t xml:space="preserve"> dữ liệu, có thể là một thành phần nhóm hoặc một thành phần cơ bản. 01 là cấp độ cao nhất trong hệ thố</w:t>
      </w:r>
      <w:r w:rsidR="00AE308C">
        <w:rPr>
          <w:rFonts w:ascii="Times New Roman" w:hAnsi="Times New Roman" w:cs="Times New Roman"/>
          <w:sz w:val="24"/>
          <w:szCs w:val="24"/>
        </w:rPr>
        <w:t>ng số thứ tự cấp</w:t>
      </w:r>
      <w:r w:rsidRPr="00FA3D47">
        <w:rPr>
          <w:rFonts w:ascii="Times New Roman" w:hAnsi="Times New Roman" w:cs="Times New Roman"/>
          <w:sz w:val="24"/>
          <w:szCs w:val="24"/>
        </w:rPr>
        <w:t>.</w:t>
      </w:r>
    </w:p>
    <w:p w:rsidR="00411C09" w:rsidRPr="00FA3D47" w:rsidRDefault="00411C09" w:rsidP="003910FA">
      <w:pPr>
        <w:pStyle w:val="ListParagraph"/>
        <w:numPr>
          <w:ilvl w:val="0"/>
          <w:numId w:val="6"/>
        </w:numPr>
        <w:ind w:left="1530" w:hanging="450"/>
        <w:jc w:val="both"/>
        <w:rPr>
          <w:rFonts w:ascii="Times New Roman" w:hAnsi="Times New Roman" w:cs="Times New Roman"/>
          <w:sz w:val="24"/>
          <w:szCs w:val="24"/>
        </w:rPr>
      </w:pPr>
      <w:r w:rsidRPr="00FA3D47">
        <w:rPr>
          <w:rFonts w:ascii="Times New Roman" w:hAnsi="Times New Roman" w:cs="Times New Roman"/>
          <w:b/>
          <w:sz w:val="24"/>
          <w:szCs w:val="24"/>
        </w:rPr>
        <w:t>02-49</w:t>
      </w:r>
      <w:r w:rsidRPr="00FA3D47">
        <w:rPr>
          <w:rFonts w:ascii="Times New Roman" w:hAnsi="Times New Roman" w:cs="Times New Roman"/>
          <w:sz w:val="24"/>
          <w:szCs w:val="24"/>
        </w:rPr>
        <w:t xml:space="preserve">: </w:t>
      </w:r>
      <w:r w:rsidR="00F64EF3">
        <w:rPr>
          <w:rFonts w:ascii="Times New Roman" w:hAnsi="Times New Roman" w:cs="Times New Roman"/>
          <w:sz w:val="24"/>
          <w:szCs w:val="24"/>
        </w:rPr>
        <w:t xml:space="preserve">số thứ tự </w:t>
      </w:r>
      <w:r w:rsidRPr="00FA3D47">
        <w:rPr>
          <w:rFonts w:ascii="Times New Roman" w:hAnsi="Times New Roman" w:cs="Times New Roman"/>
          <w:sz w:val="24"/>
          <w:szCs w:val="24"/>
        </w:rPr>
        <w:t xml:space="preserve">chỉ định các nhóm hoặc thành phần cơ bản bên trong một </w:t>
      </w:r>
      <w:r w:rsidR="00015F96">
        <w:rPr>
          <w:rFonts w:ascii="Times New Roman" w:hAnsi="Times New Roman" w:cs="Times New Roman"/>
          <w:sz w:val="24"/>
          <w:szCs w:val="24"/>
        </w:rPr>
        <w:t>thành phần</w:t>
      </w:r>
      <w:r w:rsidRPr="00FA3D47">
        <w:rPr>
          <w:rFonts w:ascii="Times New Roman" w:hAnsi="Times New Roman" w:cs="Times New Roman"/>
          <w:sz w:val="24"/>
          <w:szCs w:val="24"/>
        </w:rPr>
        <w:t xml:space="preserve"> dữ liệu. Một thành phần sẽ nằm bên trong thành phầ</w:t>
      </w:r>
      <w:r w:rsidR="00095784">
        <w:rPr>
          <w:rFonts w:ascii="Times New Roman" w:hAnsi="Times New Roman" w:cs="Times New Roman"/>
          <w:sz w:val="24"/>
          <w:szCs w:val="24"/>
        </w:rPr>
        <w:t xml:space="preserve">n khác </w:t>
      </w:r>
      <w:r w:rsidRPr="00FA3D47">
        <w:rPr>
          <w:rFonts w:ascii="Times New Roman" w:hAnsi="Times New Roman" w:cs="Times New Roman"/>
          <w:sz w:val="24"/>
          <w:szCs w:val="24"/>
        </w:rPr>
        <w:t>nế</w:t>
      </w:r>
      <w:r w:rsidR="006111CF">
        <w:rPr>
          <w:rFonts w:ascii="Times New Roman" w:hAnsi="Times New Roman" w:cs="Times New Roman"/>
          <w:sz w:val="24"/>
          <w:szCs w:val="24"/>
        </w:rPr>
        <w:t xml:space="preserve">u </w:t>
      </w:r>
      <w:r w:rsidR="002D5925">
        <w:rPr>
          <w:rFonts w:ascii="Times New Roman" w:hAnsi="Times New Roman" w:cs="Times New Roman"/>
          <w:sz w:val="24"/>
          <w:szCs w:val="24"/>
        </w:rPr>
        <w:t xml:space="preserve">số </w:t>
      </w:r>
      <w:r w:rsidR="006111CF">
        <w:rPr>
          <w:rFonts w:ascii="Times New Roman" w:hAnsi="Times New Roman" w:cs="Times New Roman"/>
          <w:sz w:val="24"/>
          <w:szCs w:val="24"/>
        </w:rPr>
        <w:t>thứ tự</w:t>
      </w:r>
      <w:r w:rsidRPr="00FA3D47">
        <w:rPr>
          <w:rFonts w:ascii="Times New Roman" w:hAnsi="Times New Roman" w:cs="Times New Roman"/>
          <w:sz w:val="24"/>
          <w:szCs w:val="24"/>
        </w:rPr>
        <w:t xml:space="preserve"> </w:t>
      </w:r>
      <w:r w:rsidR="002D5925">
        <w:rPr>
          <w:rFonts w:ascii="Times New Roman" w:hAnsi="Times New Roman" w:cs="Times New Roman"/>
          <w:sz w:val="24"/>
          <w:szCs w:val="24"/>
        </w:rPr>
        <w:t xml:space="preserve">cấp </w:t>
      </w:r>
      <w:r w:rsidRPr="00FA3D47">
        <w:rPr>
          <w:rFonts w:ascii="Times New Roman" w:hAnsi="Times New Roman" w:cs="Times New Roman"/>
          <w:sz w:val="24"/>
          <w:szCs w:val="24"/>
        </w:rPr>
        <w:t>của nó có giá trị lớ</w:t>
      </w:r>
      <w:r w:rsidR="00925A0F">
        <w:rPr>
          <w:rFonts w:ascii="Times New Roman" w:hAnsi="Times New Roman" w:cs="Times New Roman"/>
          <w:sz w:val="24"/>
          <w:szCs w:val="24"/>
        </w:rPr>
        <w:t>n hơn số thứ tự cấp</w:t>
      </w:r>
      <w:r w:rsidRPr="00FA3D47">
        <w:rPr>
          <w:rFonts w:ascii="Times New Roman" w:hAnsi="Times New Roman" w:cs="Times New Roman"/>
          <w:sz w:val="24"/>
          <w:szCs w:val="24"/>
        </w:rPr>
        <w:t xml:space="preserve"> của thành phầ</w:t>
      </w:r>
      <w:r w:rsidR="00A865DA">
        <w:rPr>
          <w:rFonts w:ascii="Times New Roman" w:hAnsi="Times New Roman" w:cs="Times New Roman"/>
          <w:sz w:val="24"/>
          <w:szCs w:val="24"/>
        </w:rPr>
        <w:t>n kia</w:t>
      </w:r>
      <w:r w:rsidRPr="00FA3D47">
        <w:rPr>
          <w:rFonts w:ascii="Times New Roman" w:hAnsi="Times New Roman" w:cs="Times New Roman"/>
          <w:sz w:val="24"/>
          <w:szCs w:val="24"/>
        </w:rPr>
        <w:t>. Những thành phầ</w:t>
      </w:r>
      <w:r w:rsidR="000E29A6">
        <w:rPr>
          <w:rFonts w:ascii="Times New Roman" w:hAnsi="Times New Roman" w:cs="Times New Roman"/>
          <w:sz w:val="24"/>
          <w:szCs w:val="24"/>
        </w:rPr>
        <w:t>n cùng cấp phải có cùng số thứ tự.</w:t>
      </w:r>
    </w:p>
    <w:p w:rsidR="00411C09" w:rsidRPr="00FA3D47" w:rsidRDefault="00411C09" w:rsidP="003910FA">
      <w:pPr>
        <w:pStyle w:val="ListParagraph"/>
        <w:numPr>
          <w:ilvl w:val="0"/>
          <w:numId w:val="6"/>
        </w:numPr>
        <w:ind w:left="1530" w:hanging="450"/>
        <w:jc w:val="both"/>
        <w:rPr>
          <w:rFonts w:ascii="Times New Roman" w:hAnsi="Times New Roman" w:cs="Times New Roman"/>
          <w:sz w:val="24"/>
          <w:szCs w:val="24"/>
        </w:rPr>
      </w:pPr>
      <w:r w:rsidRPr="00FA3D47">
        <w:rPr>
          <w:rFonts w:ascii="Times New Roman" w:hAnsi="Times New Roman" w:cs="Times New Roman"/>
          <w:b/>
          <w:sz w:val="24"/>
          <w:szCs w:val="24"/>
        </w:rPr>
        <w:t>66</w:t>
      </w:r>
      <w:r w:rsidRPr="00FA3D47">
        <w:rPr>
          <w:rFonts w:ascii="Times New Roman" w:hAnsi="Times New Roman" w:cs="Times New Roman"/>
          <w:sz w:val="24"/>
          <w:szCs w:val="24"/>
        </w:rPr>
        <w:t xml:space="preserve">: </w:t>
      </w:r>
      <w:r w:rsidR="00383EE5">
        <w:rPr>
          <w:rFonts w:ascii="Times New Roman" w:hAnsi="Times New Roman" w:cs="Times New Roman"/>
          <w:sz w:val="24"/>
          <w:szCs w:val="24"/>
        </w:rPr>
        <w:t xml:space="preserve">số thứ tự </w:t>
      </w:r>
      <w:r w:rsidRPr="00FA3D47">
        <w:rPr>
          <w:rFonts w:ascii="Times New Roman" w:hAnsi="Times New Roman" w:cs="Times New Roman"/>
          <w:sz w:val="24"/>
          <w:szCs w:val="24"/>
        </w:rPr>
        <w:t xml:space="preserve">áp dụng cho những thành phần sử dụng </w:t>
      </w:r>
      <w:r w:rsidR="002E5273" w:rsidRPr="00FA3D47">
        <w:rPr>
          <w:rFonts w:ascii="Times New Roman" w:hAnsi="Times New Roman" w:cs="Times New Roman"/>
          <w:sz w:val="24"/>
          <w:szCs w:val="24"/>
        </w:rPr>
        <w:t xml:space="preserve">mệnh đề </w:t>
      </w:r>
      <w:r w:rsidRPr="00FA3D47">
        <w:rPr>
          <w:rFonts w:ascii="Times New Roman" w:hAnsi="Times New Roman" w:cs="Times New Roman"/>
          <w:sz w:val="24"/>
          <w:szCs w:val="24"/>
        </w:rPr>
        <w:t>RENAMES.</w:t>
      </w:r>
    </w:p>
    <w:p w:rsidR="00411C09" w:rsidRPr="00FA3D47" w:rsidRDefault="00411C09" w:rsidP="003910FA">
      <w:pPr>
        <w:pStyle w:val="ListParagraph"/>
        <w:numPr>
          <w:ilvl w:val="0"/>
          <w:numId w:val="6"/>
        </w:numPr>
        <w:ind w:left="1530" w:hanging="450"/>
        <w:jc w:val="both"/>
        <w:rPr>
          <w:rFonts w:ascii="Times New Roman" w:hAnsi="Times New Roman" w:cs="Times New Roman"/>
          <w:sz w:val="24"/>
          <w:szCs w:val="24"/>
        </w:rPr>
      </w:pPr>
      <w:r w:rsidRPr="00FA3D47">
        <w:rPr>
          <w:rFonts w:ascii="Times New Roman" w:hAnsi="Times New Roman" w:cs="Times New Roman"/>
          <w:b/>
          <w:sz w:val="24"/>
          <w:szCs w:val="24"/>
        </w:rPr>
        <w:t>77</w:t>
      </w:r>
      <w:r w:rsidRPr="00FA3D47">
        <w:rPr>
          <w:rFonts w:ascii="Times New Roman" w:hAnsi="Times New Roman" w:cs="Times New Roman"/>
          <w:sz w:val="24"/>
          <w:szCs w:val="24"/>
        </w:rPr>
        <w:t>: xác định một thành phần cơ bản độc lập (không nằm trong một nhóm, không có các thành phần nhỏ hơn).</w:t>
      </w:r>
    </w:p>
    <w:p w:rsidR="00390BF9" w:rsidRDefault="00411C09" w:rsidP="003910FA">
      <w:pPr>
        <w:pStyle w:val="ListParagraph"/>
        <w:numPr>
          <w:ilvl w:val="0"/>
          <w:numId w:val="6"/>
        </w:numPr>
        <w:spacing w:line="240" w:lineRule="auto"/>
        <w:ind w:left="1530" w:hanging="450"/>
        <w:jc w:val="both"/>
        <w:rPr>
          <w:rFonts w:ascii="Times New Roman" w:hAnsi="Times New Roman" w:cs="Times New Roman"/>
          <w:sz w:val="24"/>
          <w:szCs w:val="24"/>
        </w:rPr>
      </w:pPr>
      <w:r w:rsidRPr="00FA3D47">
        <w:rPr>
          <w:rFonts w:ascii="Times New Roman" w:hAnsi="Times New Roman" w:cs="Times New Roman"/>
          <w:b/>
          <w:sz w:val="24"/>
          <w:szCs w:val="24"/>
        </w:rPr>
        <w:t>88</w:t>
      </w:r>
      <w:r w:rsidRPr="00FA3D47">
        <w:rPr>
          <w:rFonts w:ascii="Times New Roman" w:hAnsi="Times New Roman" w:cs="Times New Roman"/>
          <w:sz w:val="24"/>
          <w:szCs w:val="24"/>
        </w:rPr>
        <w:t xml:space="preserve">: </w:t>
      </w:r>
      <w:r w:rsidR="0030734D">
        <w:rPr>
          <w:rFonts w:ascii="Times New Roman" w:hAnsi="Times New Roman" w:cs="Times New Roman"/>
          <w:sz w:val="24"/>
          <w:szCs w:val="24"/>
        </w:rPr>
        <w:t xml:space="preserve">số thứ tự chỉ áp dụng cho các thành phần điều kiện. Thành phần điều kiện là một thành phần dữ liệu bổ trợ cho một thành phần khác. Mỗi thành phần điều kiện sẽ tương ứng với một mệnh đề </w:t>
      </w:r>
      <w:r w:rsidR="0030734D" w:rsidRPr="0030734D">
        <w:rPr>
          <w:rFonts w:ascii="Times New Roman" w:hAnsi="Times New Roman" w:cs="Times New Roman"/>
          <w:i/>
          <w:sz w:val="24"/>
          <w:szCs w:val="24"/>
        </w:rPr>
        <w:t xml:space="preserve">if </w:t>
      </w:r>
      <w:r w:rsidR="0030734D">
        <w:rPr>
          <w:rFonts w:ascii="Times New Roman" w:hAnsi="Times New Roman" w:cs="Times New Roman"/>
          <w:sz w:val="24"/>
          <w:szCs w:val="24"/>
        </w:rPr>
        <w:t xml:space="preserve"> so sánh giá trị </w:t>
      </w:r>
      <w:r w:rsidR="0024106D">
        <w:rPr>
          <w:rFonts w:ascii="Times New Roman" w:hAnsi="Times New Roman" w:cs="Times New Roman"/>
          <w:sz w:val="24"/>
          <w:szCs w:val="24"/>
        </w:rPr>
        <w:t xml:space="preserve">trong mệnh đề </w:t>
      </w:r>
      <w:r w:rsidR="0024106D" w:rsidRPr="0024106D">
        <w:rPr>
          <w:rFonts w:ascii="Times New Roman" w:hAnsi="Times New Roman" w:cs="Times New Roman"/>
          <w:i/>
          <w:sz w:val="24"/>
          <w:szCs w:val="24"/>
        </w:rPr>
        <w:t>VALUE</w:t>
      </w:r>
      <w:r w:rsidR="0030734D">
        <w:rPr>
          <w:rFonts w:ascii="Times New Roman" w:hAnsi="Times New Roman" w:cs="Times New Roman"/>
          <w:sz w:val="24"/>
          <w:szCs w:val="24"/>
        </w:rPr>
        <w:t xml:space="preserve"> thành phần điều kiện với giá trị của thành phần nó bổ trợ. </w:t>
      </w:r>
    </w:p>
    <w:p w:rsidR="00411C09" w:rsidRDefault="0030734D" w:rsidP="00390BF9">
      <w:pPr>
        <w:pStyle w:val="ListParagraph"/>
        <w:spacing w:line="240" w:lineRule="auto"/>
        <w:ind w:left="1530"/>
        <w:jc w:val="both"/>
        <w:rPr>
          <w:rFonts w:ascii="Times New Roman" w:hAnsi="Times New Roman" w:cs="Times New Roman"/>
          <w:sz w:val="24"/>
          <w:szCs w:val="24"/>
        </w:rPr>
      </w:pPr>
      <w:r>
        <w:rPr>
          <w:rFonts w:ascii="Times New Roman" w:hAnsi="Times New Roman" w:cs="Times New Roman"/>
          <w:sz w:val="24"/>
          <w:szCs w:val="24"/>
        </w:rPr>
        <w:t>Ví dụ:</w:t>
      </w:r>
    </w:p>
    <w:p w:rsidR="0030734D" w:rsidRDefault="00BC4D0B" w:rsidP="0030734D">
      <w:pPr>
        <w:pStyle w:val="ListParagraph"/>
        <w:spacing w:line="240" w:lineRule="auto"/>
        <w:ind w:left="1530"/>
        <w:jc w:val="both"/>
        <w:rPr>
          <w:sz w:val="24"/>
          <w:szCs w:val="24"/>
        </w:rPr>
      </w:pPr>
      <w:r>
        <w:rPr>
          <w:sz w:val="24"/>
          <w:szCs w:val="24"/>
        </w:rPr>
      </w:r>
      <w:r>
        <w:rPr>
          <w:sz w:val="24"/>
          <w:szCs w:val="24"/>
        </w:rPr>
        <w:pict>
          <v:shape id="_x0000_s1036" type="#_x0000_t185" style="width:139.65pt;height:388.2pt;rotation:90;visibility:visible;mso-wrap-distance-right:36pt;mso-position-horizontal-relative:char;mso-position-vertical-relative:li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" o:allowincell="f" adj="2346" strokecolor="#4579b8 [3044]">
            <v:textbox style="mso-next-textbox:#_x0000_s1036" inset="18pt,18pt,,18pt">
              <w:txbxContent>
                <w:p w:rsidR="001F2CDF" w:rsidRPr="008A4088" w:rsidRDefault="001F2CDF" w:rsidP="0030734D">
                  <w:pPr>
                    <w:pStyle w:val="ListParagraph"/>
                    <w:ind w:left="0"/>
                    <w:rPr>
                      <w:rFonts w:ascii="Courier New" w:hAnsi="Courier New" w:cs="Courier New"/>
                      <w:b/>
                      <w:sz w:val="24"/>
                      <w:szCs w:val="24"/>
                    </w:rPr>
                  </w:pPr>
                  <w:r w:rsidRPr="008A4088">
                    <w:rPr>
                      <w:rFonts w:ascii="Courier New" w:hAnsi="Courier New" w:cs="Courier New"/>
                      <w:b/>
                      <w:sz w:val="24"/>
                      <w:szCs w:val="24"/>
                    </w:rPr>
                    <w:t>01   EMPLOYEE-RECORD.</w:t>
                  </w:r>
                </w:p>
                <w:p w:rsidR="001F2CDF" w:rsidRPr="008A4088" w:rsidRDefault="001F2CDF" w:rsidP="0030734D">
                  <w:pPr>
                    <w:pStyle w:val="ListParagraph"/>
                    <w:ind w:left="0"/>
                    <w:rPr>
                      <w:rFonts w:ascii="Courier New" w:hAnsi="Courier New" w:cs="Courier New"/>
                      <w:b/>
                      <w:sz w:val="24"/>
                      <w:szCs w:val="24"/>
                    </w:rPr>
                  </w:pPr>
                  <w:r>
                    <w:rPr>
                      <w:rFonts w:ascii="Courier New" w:hAnsi="Courier New" w:cs="Courier New"/>
                      <w:b/>
                      <w:sz w:val="24"/>
                      <w:szCs w:val="24"/>
                    </w:rPr>
                    <w:t xml:space="preserve">     05    EMPLOYEE-NAME</w:t>
                  </w:r>
                </w:p>
                <w:p w:rsidR="001F2CDF" w:rsidRPr="008A4088" w:rsidRDefault="001F2CDF" w:rsidP="0030734D">
                  <w:pPr>
                    <w:pStyle w:val="ListParagraph"/>
                    <w:ind w:left="0"/>
                    <w:rPr>
                      <w:rFonts w:ascii="Courier New" w:hAnsi="Courier New" w:cs="Courier New"/>
                      <w:b/>
                      <w:sz w:val="24"/>
                      <w:szCs w:val="24"/>
                    </w:rPr>
                  </w:pPr>
                  <w:r w:rsidRPr="008A4088">
                    <w:rPr>
                      <w:rFonts w:ascii="Courier New" w:hAnsi="Courier New" w:cs="Courier New"/>
                      <w:b/>
                      <w:sz w:val="24"/>
                      <w:szCs w:val="24"/>
                    </w:rPr>
                    <w:t xml:space="preserve">          10    FIRST         PICTURE    X(10)</w:t>
                  </w:r>
                </w:p>
                <w:p w:rsidR="001F2CDF" w:rsidRPr="008A4088" w:rsidRDefault="001F2CDF" w:rsidP="0030734D">
                  <w:pPr>
                    <w:pStyle w:val="ListParagraph"/>
                    <w:ind w:left="0"/>
                    <w:rPr>
                      <w:rFonts w:ascii="Courier New" w:hAnsi="Courier New" w:cs="Courier New"/>
                      <w:b/>
                      <w:sz w:val="24"/>
                      <w:szCs w:val="24"/>
                    </w:rPr>
                  </w:pPr>
                  <w:r w:rsidRPr="008A4088">
                    <w:rPr>
                      <w:rFonts w:ascii="Courier New" w:hAnsi="Courier New" w:cs="Courier New"/>
                      <w:b/>
                      <w:sz w:val="24"/>
                      <w:szCs w:val="24"/>
                    </w:rPr>
                    <w:t xml:space="preserve">          10    LAST          PICTURE    X(10)</w:t>
                  </w:r>
                </w:p>
                <w:p w:rsidR="001F2CDF" w:rsidRPr="008A4088" w:rsidRDefault="001F2CDF" w:rsidP="0030734D">
                  <w:pPr>
                    <w:pStyle w:val="ListParagraph"/>
                    <w:ind w:left="0"/>
                    <w:rPr>
                      <w:rFonts w:ascii="Courier New" w:hAnsi="Courier New" w:cs="Courier New"/>
                      <w:b/>
                      <w:sz w:val="24"/>
                      <w:szCs w:val="24"/>
                    </w:rPr>
                  </w:pPr>
                  <w:r>
                    <w:rPr>
                      <w:rFonts w:ascii="Courier New" w:hAnsi="Courier New" w:cs="Courier New"/>
                      <w:b/>
                      <w:sz w:val="24"/>
                      <w:szCs w:val="24"/>
                    </w:rPr>
                    <w:t xml:space="preserve">     05    EMPLOYEE-POSITION PICTURE 9(1).</w:t>
                  </w:r>
                </w:p>
                <w:p w:rsidR="001F2CDF" w:rsidRPr="008A4088" w:rsidRDefault="001F2CDF" w:rsidP="0030734D">
                  <w:pPr>
                    <w:pStyle w:val="ListParagraph"/>
                    <w:ind w:left="0"/>
                    <w:rPr>
                      <w:rFonts w:ascii="Courier New" w:hAnsi="Courier New" w:cs="Courier New"/>
                      <w:b/>
                      <w:sz w:val="24"/>
                      <w:szCs w:val="24"/>
                    </w:rPr>
                  </w:pPr>
                  <w:r>
                    <w:rPr>
                      <w:rFonts w:ascii="Courier New" w:hAnsi="Courier New" w:cs="Courier New"/>
                      <w:b/>
                      <w:sz w:val="24"/>
                      <w:szCs w:val="24"/>
                    </w:rPr>
                    <w:t xml:space="preserve">          88    MANAGER </w:t>
                  </w:r>
                  <w:r>
                    <w:rPr>
                      <w:rFonts w:ascii="Courier New" w:hAnsi="Courier New" w:cs="Courier New"/>
                      <w:b/>
                      <w:sz w:val="24"/>
                      <w:szCs w:val="24"/>
                    </w:rPr>
                    <w:tab/>
                  </w:r>
                  <w:r>
                    <w:rPr>
                      <w:rFonts w:ascii="Courier New" w:hAnsi="Courier New" w:cs="Courier New"/>
                      <w:b/>
                      <w:sz w:val="24"/>
                      <w:szCs w:val="24"/>
                    </w:rPr>
                    <w:tab/>
                    <w:t>VALUE 0</w:t>
                  </w:r>
                  <w:r w:rsidRPr="008A4088">
                    <w:rPr>
                      <w:rFonts w:ascii="Courier New" w:hAnsi="Courier New" w:cs="Courier New"/>
                      <w:b/>
                      <w:sz w:val="24"/>
                      <w:szCs w:val="24"/>
                    </w:rPr>
                    <w:t>.</w:t>
                  </w:r>
                </w:p>
                <w:p w:rsidR="001F2CDF" w:rsidRPr="008A4088" w:rsidRDefault="001F2CDF" w:rsidP="0030734D">
                  <w:pPr>
                    <w:pStyle w:val="ListParagraph"/>
                    <w:ind w:left="0"/>
                    <w:rPr>
                      <w:rFonts w:ascii="Courier New" w:hAnsi="Courier New" w:cs="Courier New"/>
                      <w:b/>
                      <w:iCs/>
                    </w:rPr>
                  </w:pPr>
                  <w:r>
                    <w:rPr>
                      <w:rFonts w:ascii="Courier New" w:hAnsi="Courier New" w:cs="Courier New"/>
                      <w:b/>
                      <w:sz w:val="24"/>
                      <w:szCs w:val="24"/>
                    </w:rPr>
                    <w:t xml:space="preserve">          88</w:t>
                  </w:r>
                  <w:r w:rsidRPr="008A4088">
                    <w:rPr>
                      <w:rFonts w:ascii="Courier New" w:hAnsi="Courier New" w:cs="Courier New"/>
                      <w:b/>
                      <w:sz w:val="24"/>
                      <w:szCs w:val="24"/>
                    </w:rPr>
                    <w:t xml:space="preserve">   </w:t>
                  </w:r>
                  <w:r>
                    <w:rPr>
                      <w:rFonts w:ascii="Courier New" w:hAnsi="Courier New" w:cs="Courier New"/>
                      <w:b/>
                      <w:sz w:val="24"/>
                      <w:szCs w:val="24"/>
                    </w:rPr>
                    <w:t xml:space="preserve"> EMPLOYEE</w:t>
                  </w:r>
                  <w:r>
                    <w:rPr>
                      <w:rFonts w:ascii="Courier New" w:hAnsi="Courier New" w:cs="Courier New"/>
                      <w:b/>
                      <w:sz w:val="24"/>
                      <w:szCs w:val="24"/>
                    </w:rPr>
                    <w:tab/>
                  </w:r>
                  <w:r>
                    <w:rPr>
                      <w:rFonts w:ascii="Courier New" w:hAnsi="Courier New" w:cs="Courier New"/>
                      <w:b/>
                      <w:sz w:val="24"/>
                      <w:szCs w:val="24"/>
                    </w:rPr>
                    <w:tab/>
                    <w:t>VALUE 1</w:t>
                  </w:r>
                  <w:r w:rsidRPr="008A4088">
                    <w:rPr>
                      <w:rFonts w:ascii="Courier New" w:hAnsi="Courier New" w:cs="Courier New"/>
                      <w:b/>
                      <w:sz w:val="24"/>
                      <w:szCs w:val="24"/>
                    </w:rPr>
                    <w:t>.</w:t>
                  </w:r>
                </w:p>
              </w:txbxContent>
            </v:textbox>
            <w10:wrap type="none" anchorx="margin" anchory="margin"/>
            <w10:anchorlock/>
          </v:shape>
        </w:pict>
      </w:r>
    </w:p>
    <w:p w:rsidR="00390BF9" w:rsidRDefault="00390BF9" w:rsidP="0030734D">
      <w:pPr>
        <w:pStyle w:val="ListParagraph"/>
        <w:spacing w:line="240" w:lineRule="auto"/>
        <w:ind w:left="1530"/>
        <w:jc w:val="both"/>
        <w:rPr>
          <w:sz w:val="24"/>
          <w:szCs w:val="24"/>
        </w:rPr>
      </w:pPr>
    </w:p>
    <w:p w:rsidR="00390BF9" w:rsidRPr="00390BF9" w:rsidRDefault="00390BF9" w:rsidP="0030734D">
      <w:pPr>
        <w:pStyle w:val="ListParagraph"/>
        <w:spacing w:line="24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Với ví dụ trên có hai thành phần điều kiện là MANAGER và EMPLOYEE bổ trợ cho </w:t>
      </w:r>
      <w:r w:rsidR="002E00EB">
        <w:rPr>
          <w:rFonts w:ascii="Times New Roman" w:hAnsi="Times New Roman" w:cs="Times New Roman"/>
          <w:sz w:val="24"/>
          <w:szCs w:val="24"/>
        </w:rPr>
        <w:t>biến</w:t>
      </w:r>
      <w:r>
        <w:rPr>
          <w:rFonts w:ascii="Times New Roman" w:hAnsi="Times New Roman" w:cs="Times New Roman"/>
          <w:sz w:val="24"/>
          <w:szCs w:val="24"/>
        </w:rPr>
        <w:t xml:space="preserve"> EMPLOYEE-POSITION.</w:t>
      </w:r>
      <w:r w:rsidR="00257C50">
        <w:rPr>
          <w:rFonts w:ascii="Times New Roman" w:hAnsi="Times New Roman" w:cs="Times New Roman"/>
          <w:sz w:val="24"/>
          <w:szCs w:val="24"/>
        </w:rPr>
        <w:t xml:space="preserve"> Hai thành phần có giá trị trong mệnh đề </w:t>
      </w:r>
      <w:r w:rsidR="00382BD7">
        <w:rPr>
          <w:rFonts w:ascii="Times New Roman" w:hAnsi="Times New Roman" w:cs="Times New Roman"/>
          <w:sz w:val="24"/>
          <w:szCs w:val="24"/>
        </w:rPr>
        <w:lastRenderedPageBreak/>
        <w:t>VALUE</w:t>
      </w:r>
      <w:r w:rsidR="00257C50">
        <w:rPr>
          <w:rFonts w:ascii="Times New Roman" w:hAnsi="Times New Roman" w:cs="Times New Roman"/>
          <w:sz w:val="24"/>
          <w:szCs w:val="24"/>
        </w:rPr>
        <w:t xml:space="preserve"> lần lượt là 0 và 1.</w:t>
      </w:r>
      <w:r w:rsidR="002E00EB">
        <w:rPr>
          <w:rFonts w:ascii="Times New Roman" w:hAnsi="Times New Roman" w:cs="Times New Roman"/>
          <w:sz w:val="24"/>
          <w:szCs w:val="24"/>
        </w:rPr>
        <w:t xml:space="preserve"> Vì vậy, nếu </w:t>
      </w:r>
      <w:r w:rsidR="008F4032">
        <w:rPr>
          <w:rFonts w:ascii="Times New Roman" w:hAnsi="Times New Roman" w:cs="Times New Roman"/>
          <w:sz w:val="24"/>
          <w:szCs w:val="24"/>
        </w:rPr>
        <w:t>biến EMPLOYEE-POSITION có giá trị là 0, truy xuất giá trị của MANAGER sẽ trả về True. Tương ứng, khi EMPLOYEE-POSITION có giá trị là 1, truy xuất giá trị của EMPLOYEE sẽ trả về True</w:t>
      </w:r>
      <w:r w:rsidR="00C46C07">
        <w:rPr>
          <w:rFonts w:ascii="Times New Roman" w:hAnsi="Times New Roman" w:cs="Times New Roman"/>
          <w:sz w:val="24"/>
          <w:szCs w:val="24"/>
        </w:rPr>
        <w:t>.</w:t>
      </w:r>
    </w:p>
    <w:p w:rsidR="003324EE" w:rsidRPr="00FA3D47" w:rsidRDefault="003324EE" w:rsidP="000F396E">
      <w:pPr>
        <w:pStyle w:val="ListParagraph"/>
        <w:spacing w:line="240" w:lineRule="auto"/>
        <w:ind w:left="1530"/>
        <w:jc w:val="both"/>
        <w:rPr>
          <w:rFonts w:ascii="Times New Roman" w:hAnsi="Times New Roman" w:cs="Times New Roman"/>
          <w:sz w:val="24"/>
          <w:szCs w:val="24"/>
        </w:rPr>
      </w:pPr>
    </w:p>
    <w:p w:rsidR="003F17D3" w:rsidRPr="00FA3D47" w:rsidRDefault="00DD214B" w:rsidP="00177C3F">
      <w:pPr>
        <w:pStyle w:val="ListParagraph"/>
        <w:numPr>
          <w:ilvl w:val="2"/>
          <w:numId w:val="55"/>
        </w:numPr>
        <w:ind w:left="1710" w:hanging="630"/>
        <w:jc w:val="both"/>
        <w:outlineLvl w:val="2"/>
        <w:rPr>
          <w:rFonts w:ascii="Times New Roman" w:hAnsi="Times New Roman" w:cs="Times New Roman"/>
          <w:sz w:val="24"/>
          <w:szCs w:val="24"/>
        </w:rPr>
      </w:pPr>
      <w:bookmarkStart w:id="46" w:name="_Toc308591615"/>
      <w:r w:rsidRPr="00FA3D47">
        <w:rPr>
          <w:rFonts w:ascii="Times New Roman" w:hAnsi="Times New Roman" w:cs="Times New Roman"/>
          <w:sz w:val="24"/>
          <w:szCs w:val="24"/>
        </w:rPr>
        <w:t>Khai báo và định dạng dữ liệu</w:t>
      </w:r>
      <w:r w:rsidR="00DE14EC" w:rsidRPr="00FA3D47">
        <w:rPr>
          <w:rFonts w:ascii="Times New Roman" w:hAnsi="Times New Roman" w:cs="Times New Roman"/>
          <w:sz w:val="24"/>
          <w:szCs w:val="24"/>
        </w:rPr>
        <w:t>:</w:t>
      </w:r>
      <w:bookmarkEnd w:id="46"/>
      <w:r w:rsidR="00DE14EC" w:rsidRPr="00FA3D47">
        <w:rPr>
          <w:rFonts w:ascii="Times New Roman" w:hAnsi="Times New Roman" w:cs="Times New Roman"/>
          <w:sz w:val="24"/>
          <w:szCs w:val="24"/>
        </w:rPr>
        <w:t xml:space="preserve"> </w:t>
      </w:r>
    </w:p>
    <w:p w:rsidR="002E5273" w:rsidRPr="00FA3D47" w:rsidRDefault="002E5273" w:rsidP="00802FC4">
      <w:pPr>
        <w:pStyle w:val="ListParagraph"/>
        <w:ind w:left="1080"/>
        <w:jc w:val="both"/>
        <w:rPr>
          <w:rFonts w:ascii="Times New Roman" w:hAnsi="Times New Roman" w:cs="Times New Roman"/>
          <w:sz w:val="24"/>
          <w:szCs w:val="24"/>
        </w:rPr>
      </w:pPr>
      <w:r w:rsidRPr="00FA3D47">
        <w:rPr>
          <w:rFonts w:ascii="Times New Roman" w:hAnsi="Times New Roman" w:cs="Times New Roman"/>
          <w:sz w:val="24"/>
          <w:szCs w:val="24"/>
        </w:rPr>
        <w:t>Ngôn ngữ COBOL hỗ trợ các kiểu dữ liệu cơ bả</w:t>
      </w:r>
      <w:r w:rsidR="00D82E0E">
        <w:rPr>
          <w:rFonts w:ascii="Times New Roman" w:hAnsi="Times New Roman" w:cs="Times New Roman"/>
          <w:sz w:val="24"/>
          <w:szCs w:val="24"/>
        </w:rPr>
        <w:t>n sau:</w:t>
      </w:r>
    </w:p>
    <w:p w:rsidR="00281663" w:rsidRPr="00FA3D47" w:rsidRDefault="00281663" w:rsidP="00802FC4">
      <w:pPr>
        <w:pStyle w:val="ListParagraph"/>
        <w:ind w:left="1080"/>
        <w:jc w:val="both"/>
        <w:rPr>
          <w:rFonts w:ascii="Times New Roman" w:hAnsi="Times New Roman" w:cs="Times New Roman"/>
          <w:sz w:val="24"/>
          <w:szCs w:val="24"/>
        </w:rPr>
      </w:pPr>
      <w:r w:rsidRPr="00FA3D47">
        <w:rPr>
          <w:rFonts w:ascii="Times New Roman" w:hAnsi="Times New Roman" w:cs="Times New Roman"/>
          <w:b/>
          <w:sz w:val="24"/>
          <w:szCs w:val="24"/>
        </w:rPr>
        <w:t>Alphabetic</w:t>
      </w:r>
      <w:r w:rsidRPr="00FA3D47">
        <w:rPr>
          <w:rFonts w:ascii="Times New Roman" w:hAnsi="Times New Roman" w:cs="Times New Roman"/>
          <w:sz w:val="24"/>
          <w:szCs w:val="24"/>
        </w:rPr>
        <w:t xml:space="preserve"> (kí tự chữ): chỉ chứa các kí tự </w:t>
      </w:r>
      <w:r w:rsidR="00A577EF" w:rsidRPr="00FA3D47">
        <w:rPr>
          <w:rFonts w:ascii="Times New Roman" w:hAnsi="Times New Roman" w:cs="Times New Roman"/>
          <w:sz w:val="24"/>
          <w:szCs w:val="24"/>
        </w:rPr>
        <w:t xml:space="preserve">trong bảng chữ cái </w:t>
      </w:r>
      <w:r w:rsidRPr="00FA3D47">
        <w:rPr>
          <w:rFonts w:ascii="Times New Roman" w:hAnsi="Times New Roman" w:cs="Times New Roman"/>
          <w:sz w:val="24"/>
          <w:szCs w:val="24"/>
        </w:rPr>
        <w:t>tiếng Anh và dấu khoảng trắng (space).</w:t>
      </w:r>
    </w:p>
    <w:p w:rsidR="00063499" w:rsidRPr="00FA3D47" w:rsidRDefault="00281663" w:rsidP="00802FC4">
      <w:pPr>
        <w:pStyle w:val="ListParagraph"/>
        <w:ind w:left="1080"/>
        <w:jc w:val="both"/>
        <w:rPr>
          <w:rFonts w:ascii="Times New Roman" w:hAnsi="Times New Roman" w:cs="Times New Roman"/>
          <w:sz w:val="24"/>
          <w:szCs w:val="24"/>
        </w:rPr>
      </w:pPr>
      <w:r w:rsidRPr="00FA3D47">
        <w:rPr>
          <w:rFonts w:ascii="Times New Roman" w:hAnsi="Times New Roman" w:cs="Times New Roman"/>
          <w:b/>
          <w:sz w:val="24"/>
          <w:szCs w:val="24"/>
        </w:rPr>
        <w:t>Numeric</w:t>
      </w:r>
      <w:r w:rsidRPr="00FA3D47">
        <w:rPr>
          <w:rFonts w:ascii="Times New Roman" w:hAnsi="Times New Roman" w:cs="Times New Roman"/>
          <w:sz w:val="24"/>
          <w:szCs w:val="24"/>
        </w:rPr>
        <w:t xml:space="preserve"> (số): </w:t>
      </w:r>
      <w:r w:rsidR="00A577EF" w:rsidRPr="00FA3D47">
        <w:rPr>
          <w:rFonts w:ascii="Times New Roman" w:hAnsi="Times New Roman" w:cs="Times New Roman"/>
          <w:sz w:val="24"/>
          <w:szCs w:val="24"/>
        </w:rPr>
        <w:t>chỉ chứa các kí tự số, tối đa là 18 chữ số.</w:t>
      </w:r>
    </w:p>
    <w:p w:rsidR="00281663" w:rsidRPr="00FA3D47" w:rsidRDefault="00281663" w:rsidP="00802FC4">
      <w:pPr>
        <w:pStyle w:val="ListParagraph"/>
        <w:ind w:left="1080"/>
        <w:jc w:val="both"/>
        <w:rPr>
          <w:rFonts w:ascii="Times New Roman" w:hAnsi="Times New Roman" w:cs="Times New Roman"/>
          <w:sz w:val="24"/>
          <w:szCs w:val="24"/>
        </w:rPr>
      </w:pPr>
      <w:r w:rsidRPr="00FA3D47">
        <w:rPr>
          <w:rFonts w:ascii="Times New Roman" w:hAnsi="Times New Roman" w:cs="Times New Roman"/>
          <w:b/>
          <w:sz w:val="24"/>
          <w:szCs w:val="24"/>
        </w:rPr>
        <w:t>Alphanumeric</w:t>
      </w:r>
      <w:r w:rsidRPr="00FA3D47">
        <w:rPr>
          <w:rFonts w:ascii="Times New Roman" w:hAnsi="Times New Roman" w:cs="Times New Roman"/>
          <w:sz w:val="24"/>
          <w:szCs w:val="24"/>
        </w:rPr>
        <w:t xml:space="preserve"> (chuỗi):</w:t>
      </w:r>
      <w:r w:rsidR="00A577EF" w:rsidRPr="00FA3D47">
        <w:rPr>
          <w:rFonts w:ascii="Times New Roman" w:hAnsi="Times New Roman" w:cs="Times New Roman"/>
          <w:sz w:val="24"/>
          <w:szCs w:val="24"/>
        </w:rPr>
        <w:t xml:space="preserve"> chỉ chứa các kí tự là chữ hoặc số.</w:t>
      </w:r>
    </w:p>
    <w:p w:rsidR="00281663" w:rsidRPr="00FA3D47" w:rsidRDefault="00281663" w:rsidP="00802FC4">
      <w:pPr>
        <w:pStyle w:val="ListParagraph"/>
        <w:ind w:left="1080"/>
        <w:jc w:val="both"/>
        <w:rPr>
          <w:rFonts w:ascii="Times New Roman" w:hAnsi="Times New Roman" w:cs="Times New Roman"/>
          <w:sz w:val="24"/>
          <w:szCs w:val="24"/>
        </w:rPr>
      </w:pPr>
      <w:r w:rsidRPr="00FA3D47">
        <w:rPr>
          <w:rFonts w:ascii="Times New Roman" w:hAnsi="Times New Roman" w:cs="Times New Roman"/>
          <w:b/>
          <w:sz w:val="24"/>
          <w:szCs w:val="24"/>
        </w:rPr>
        <w:t>Numeric-edited</w:t>
      </w:r>
      <w:r w:rsidRPr="00FA3D47">
        <w:rPr>
          <w:rFonts w:ascii="Times New Roman" w:hAnsi="Times New Roman" w:cs="Times New Roman"/>
          <w:sz w:val="24"/>
          <w:szCs w:val="24"/>
        </w:rPr>
        <w:t xml:space="preserve"> (số được định dạng lại):</w:t>
      </w:r>
      <w:r w:rsidR="00A577EF" w:rsidRPr="00FA3D47">
        <w:rPr>
          <w:rFonts w:ascii="Times New Roman" w:hAnsi="Times New Roman" w:cs="Times New Roman"/>
          <w:sz w:val="24"/>
          <w:szCs w:val="24"/>
        </w:rPr>
        <w:t xml:space="preserve"> là số nhưng được định dạng lại theo mẫu qui định trong câu lệnh khai báo.</w:t>
      </w:r>
    </w:p>
    <w:p w:rsidR="00281663" w:rsidRPr="00FA3D47" w:rsidRDefault="00281663" w:rsidP="00C01A62">
      <w:pPr>
        <w:pStyle w:val="ListParagraph"/>
        <w:tabs>
          <w:tab w:val="left" w:pos="990"/>
          <w:tab w:val="left" w:pos="1170"/>
        </w:tabs>
        <w:ind w:left="1080"/>
        <w:jc w:val="both"/>
        <w:rPr>
          <w:rFonts w:ascii="Times New Roman" w:hAnsi="Times New Roman" w:cs="Times New Roman"/>
          <w:sz w:val="24"/>
          <w:szCs w:val="24"/>
        </w:rPr>
      </w:pPr>
      <w:r w:rsidRPr="00FA3D47">
        <w:rPr>
          <w:rFonts w:ascii="Times New Roman" w:hAnsi="Times New Roman" w:cs="Times New Roman"/>
          <w:b/>
          <w:sz w:val="24"/>
          <w:szCs w:val="24"/>
        </w:rPr>
        <w:t>Alphanumerc-edited</w:t>
      </w:r>
      <w:r w:rsidRPr="00FA3D47">
        <w:rPr>
          <w:rFonts w:ascii="Times New Roman" w:hAnsi="Times New Roman" w:cs="Times New Roman"/>
          <w:sz w:val="24"/>
          <w:szCs w:val="24"/>
        </w:rPr>
        <w:t xml:space="preserve"> (chuỗi được định dạng lại):</w:t>
      </w:r>
      <w:r w:rsidR="005C1FF5" w:rsidRPr="00FA3D47">
        <w:rPr>
          <w:rFonts w:ascii="Times New Roman" w:hAnsi="Times New Roman" w:cs="Times New Roman"/>
          <w:sz w:val="24"/>
          <w:szCs w:val="24"/>
        </w:rPr>
        <w:t xml:space="preserve"> là chuỗi nhưng được định dạng lại theo mẫu qui định trong câu lệnh khai báo.</w:t>
      </w:r>
    </w:p>
    <w:p w:rsidR="00717096" w:rsidRPr="00FA3D47" w:rsidRDefault="008E6A7A" w:rsidP="00802FC4">
      <w:pPr>
        <w:pStyle w:val="ListParagraph"/>
        <w:ind w:left="1080"/>
        <w:jc w:val="both"/>
        <w:rPr>
          <w:rFonts w:ascii="Times New Roman" w:hAnsi="Times New Roman" w:cs="Times New Roman"/>
          <w:sz w:val="24"/>
          <w:szCs w:val="24"/>
        </w:rPr>
      </w:pPr>
      <w:r w:rsidRPr="00FA3D47">
        <w:rPr>
          <w:rFonts w:ascii="Times New Roman" w:hAnsi="Times New Roman" w:cs="Times New Roman"/>
          <w:sz w:val="24"/>
          <w:szCs w:val="24"/>
        </w:rPr>
        <w:t>Các mệnh đề PICTURE, USAGE, OCCURS trong câu khai báo sẽ qui định kiểu dữ liệu, định dạng cũng như kích thước của một thành phần dữ liệ</w:t>
      </w:r>
      <w:r w:rsidR="00DD729F" w:rsidRPr="00FA3D47">
        <w:rPr>
          <w:rFonts w:ascii="Times New Roman" w:hAnsi="Times New Roman" w:cs="Times New Roman"/>
          <w:sz w:val="24"/>
          <w:szCs w:val="24"/>
        </w:rPr>
        <w:t>u trong chương trình:</w:t>
      </w:r>
    </w:p>
    <w:p w:rsidR="00D506DE" w:rsidRPr="00FA3D47" w:rsidRDefault="00D506DE" w:rsidP="00173EC5">
      <w:pPr>
        <w:pStyle w:val="ListParagraph"/>
        <w:numPr>
          <w:ilvl w:val="0"/>
          <w:numId w:val="5"/>
        </w:numPr>
        <w:ind w:left="1440"/>
        <w:jc w:val="both"/>
        <w:rPr>
          <w:rFonts w:ascii="Times New Roman" w:hAnsi="Times New Roman" w:cs="Times New Roman"/>
          <w:sz w:val="24"/>
          <w:szCs w:val="24"/>
        </w:rPr>
      </w:pPr>
      <w:r w:rsidRPr="00FA3D47">
        <w:rPr>
          <w:rFonts w:ascii="Times New Roman" w:hAnsi="Times New Roman" w:cs="Times New Roman"/>
          <w:sz w:val="24"/>
          <w:szCs w:val="24"/>
        </w:rPr>
        <w:t>Mệnh đề PICTURE:</w:t>
      </w:r>
    </w:p>
    <w:p w:rsidR="00BE6587" w:rsidRDefault="00D506DE" w:rsidP="00802FC4">
      <w:pPr>
        <w:pStyle w:val="ListParagraph"/>
        <w:ind w:left="1080"/>
        <w:jc w:val="both"/>
        <w:rPr>
          <w:ins w:id="47" w:author="Jupiter" w:date="2011-10-12T09:31:00Z"/>
          <w:rFonts w:ascii="Times New Roman" w:hAnsi="Times New Roman" w:cs="Times New Roman"/>
          <w:sz w:val="24"/>
          <w:szCs w:val="24"/>
        </w:rPr>
      </w:pPr>
      <w:r w:rsidRPr="00FA3D47">
        <w:rPr>
          <w:rFonts w:ascii="Times New Roman" w:hAnsi="Times New Roman" w:cs="Times New Roman"/>
          <w:sz w:val="24"/>
          <w:szCs w:val="24"/>
        </w:rPr>
        <w:t xml:space="preserve">Cú pháp: </w:t>
      </w:r>
    </w:p>
    <w:p w:rsidR="00D506DE" w:rsidRDefault="00BC4D0B" w:rsidP="00802FC4">
      <w:pPr>
        <w:pStyle w:val="ListParagraph"/>
        <w:ind w:left="1980" w:firstLine="426"/>
        <w:jc w:val="both"/>
        <w:rPr>
          <w:rFonts w:ascii="Times New Roman" w:hAnsi="Times New Roman" w:cs="Times New Roman"/>
          <w:i/>
          <w:sz w:val="24"/>
          <w:szCs w:val="24"/>
        </w:rPr>
      </w:pPr>
      <w:r w:rsidRPr="00BC4D0B">
        <w:rPr>
          <w:rFonts w:ascii="Times New Roman" w:hAnsi="Times New Roman" w:cs="Times New Roman"/>
          <w:b/>
          <w:sz w:val="24"/>
          <w:szCs w:val="24"/>
          <w:highlight w:val="yellow"/>
          <w:rPrChange w:id="48" w:author="Jupiter" w:date="2011-10-12T09:31:00Z">
            <w:rPr>
              <w:rFonts w:ascii="Times New Roman" w:hAnsi="Times New Roman" w:cs="Times New Roman"/>
              <w:b/>
              <w:sz w:val="24"/>
              <w:szCs w:val="24"/>
            </w:rPr>
          </w:rPrChange>
        </w:rPr>
        <w:t>PIC</w:t>
      </w:r>
      <w:r w:rsidRPr="00BC4D0B">
        <w:rPr>
          <w:rFonts w:ascii="Times New Roman" w:hAnsi="Times New Roman" w:cs="Times New Roman"/>
          <w:sz w:val="24"/>
          <w:szCs w:val="24"/>
          <w:highlight w:val="yellow"/>
          <w:rPrChange w:id="49" w:author="Jupiter" w:date="2011-10-12T09:31:00Z">
            <w:rPr>
              <w:rFonts w:ascii="Times New Roman" w:hAnsi="Times New Roman" w:cs="Times New Roman"/>
              <w:sz w:val="24"/>
              <w:szCs w:val="24"/>
            </w:rPr>
          </w:rPrChange>
        </w:rPr>
        <w:t>[</w:t>
      </w:r>
      <w:r w:rsidRPr="00BC4D0B">
        <w:rPr>
          <w:rFonts w:ascii="Times New Roman" w:hAnsi="Times New Roman" w:cs="Times New Roman"/>
          <w:b/>
          <w:sz w:val="24"/>
          <w:szCs w:val="24"/>
          <w:highlight w:val="yellow"/>
          <w:rPrChange w:id="50" w:author="Jupiter" w:date="2011-10-12T09:31:00Z">
            <w:rPr>
              <w:rFonts w:ascii="Times New Roman" w:hAnsi="Times New Roman" w:cs="Times New Roman"/>
              <w:b/>
              <w:sz w:val="24"/>
              <w:szCs w:val="24"/>
            </w:rPr>
          </w:rPrChange>
        </w:rPr>
        <w:t>PICTURE</w:t>
      </w:r>
      <w:r w:rsidRPr="00BC4D0B">
        <w:rPr>
          <w:rFonts w:ascii="Times New Roman" w:hAnsi="Times New Roman" w:cs="Times New Roman"/>
          <w:sz w:val="24"/>
          <w:szCs w:val="24"/>
          <w:highlight w:val="yellow"/>
          <w:rPrChange w:id="51" w:author="Jupiter" w:date="2011-10-12T09:31:00Z">
            <w:rPr>
              <w:rFonts w:ascii="Times New Roman" w:hAnsi="Times New Roman" w:cs="Times New Roman"/>
              <w:sz w:val="24"/>
              <w:szCs w:val="24"/>
            </w:rPr>
          </w:rPrChange>
        </w:rPr>
        <w:t>] [</w:t>
      </w:r>
      <w:r w:rsidRPr="00BC4D0B">
        <w:rPr>
          <w:rFonts w:ascii="Times New Roman" w:hAnsi="Times New Roman" w:cs="Times New Roman"/>
          <w:b/>
          <w:sz w:val="24"/>
          <w:szCs w:val="24"/>
          <w:highlight w:val="yellow"/>
          <w:rPrChange w:id="52" w:author="Jupiter" w:date="2011-10-12T09:31:00Z">
            <w:rPr>
              <w:rFonts w:ascii="Times New Roman" w:hAnsi="Times New Roman" w:cs="Times New Roman"/>
              <w:b/>
              <w:sz w:val="24"/>
              <w:szCs w:val="24"/>
            </w:rPr>
          </w:rPrChange>
        </w:rPr>
        <w:t>IS</w:t>
      </w:r>
      <w:r w:rsidRPr="00BC4D0B">
        <w:rPr>
          <w:rFonts w:ascii="Times New Roman" w:hAnsi="Times New Roman" w:cs="Times New Roman"/>
          <w:sz w:val="24"/>
          <w:szCs w:val="24"/>
          <w:highlight w:val="yellow"/>
          <w:rPrChange w:id="53" w:author="Jupiter" w:date="2011-10-12T09:31:00Z">
            <w:rPr>
              <w:rFonts w:ascii="Times New Roman" w:hAnsi="Times New Roman" w:cs="Times New Roman"/>
              <w:sz w:val="24"/>
              <w:szCs w:val="24"/>
            </w:rPr>
          </w:rPrChange>
        </w:rPr>
        <w:t xml:space="preserve">] </w:t>
      </w:r>
      <w:r w:rsidRPr="00BC4D0B">
        <w:rPr>
          <w:rFonts w:ascii="Times New Roman" w:hAnsi="Times New Roman" w:cs="Times New Roman"/>
          <w:i/>
          <w:sz w:val="24"/>
          <w:szCs w:val="24"/>
          <w:highlight w:val="yellow"/>
          <w:rPrChange w:id="54" w:author="Jupiter" w:date="2011-10-12T09:31:00Z">
            <w:rPr>
              <w:rFonts w:ascii="Times New Roman" w:hAnsi="Times New Roman" w:cs="Times New Roman"/>
              <w:i/>
              <w:sz w:val="24"/>
              <w:szCs w:val="24"/>
            </w:rPr>
          </w:rPrChange>
        </w:rPr>
        <w:t>character-string</w:t>
      </w:r>
    </w:p>
    <w:p w:rsidR="004C23D4" w:rsidRPr="00FA3D47" w:rsidRDefault="004C23D4" w:rsidP="004C23D4">
      <w:pPr>
        <w:pStyle w:val="ListParagraph"/>
        <w:ind w:left="1710"/>
        <w:jc w:val="both"/>
        <w:rPr>
          <w:rFonts w:ascii="Times New Roman" w:hAnsi="Times New Roman" w:cs="Times New Roman"/>
          <w:sz w:val="24"/>
          <w:szCs w:val="24"/>
        </w:rPr>
      </w:pPr>
    </w:p>
    <w:p w:rsidR="00D506DE" w:rsidRPr="00FA3D47" w:rsidRDefault="00D506DE" w:rsidP="00802FC4">
      <w:pPr>
        <w:pStyle w:val="ListParagraph"/>
        <w:ind w:left="1080"/>
        <w:jc w:val="both"/>
        <w:rPr>
          <w:rFonts w:ascii="Times New Roman" w:hAnsi="Times New Roman" w:cs="Times New Roman"/>
          <w:sz w:val="24"/>
          <w:szCs w:val="24"/>
        </w:rPr>
      </w:pPr>
      <w:r w:rsidRPr="00FA3D47">
        <w:rPr>
          <w:rFonts w:ascii="Times New Roman" w:hAnsi="Times New Roman" w:cs="Times New Roman"/>
          <w:sz w:val="24"/>
          <w:szCs w:val="24"/>
        </w:rPr>
        <w:t>Mệnh đề PICTURE giúp xác định một số tính chất chung và những hiệu chỉnh về định dạng cho một thành phần dữ liệu cơ bả</w:t>
      </w:r>
      <w:r w:rsidR="00B201AC">
        <w:rPr>
          <w:rFonts w:ascii="Times New Roman" w:hAnsi="Times New Roman" w:cs="Times New Roman"/>
          <w:sz w:val="24"/>
          <w:szCs w:val="24"/>
        </w:rPr>
        <w:t xml:space="preserve">n. </w:t>
      </w:r>
      <w:r w:rsidRPr="00FA3D47">
        <w:rPr>
          <w:rFonts w:ascii="Times New Roman" w:hAnsi="Times New Roman" w:cs="Times New Roman"/>
          <w:sz w:val="24"/>
          <w:szCs w:val="24"/>
        </w:rPr>
        <w:t xml:space="preserve">Tất cả các thành phần dữ liệu cơ bản, trừ những thành phần có </w:t>
      </w:r>
      <w:r w:rsidR="00C037D3">
        <w:rPr>
          <w:rFonts w:ascii="Times New Roman" w:hAnsi="Times New Roman" w:cs="Times New Roman"/>
          <w:sz w:val="24"/>
          <w:szCs w:val="24"/>
        </w:rPr>
        <w:t xml:space="preserve">chứa mệnh đề </w:t>
      </w:r>
      <w:r w:rsidRPr="00FA3D47">
        <w:rPr>
          <w:rFonts w:ascii="Times New Roman" w:hAnsi="Times New Roman" w:cs="Times New Roman"/>
          <w:sz w:val="24"/>
          <w:szCs w:val="24"/>
        </w:rPr>
        <w:t xml:space="preserve">USAGE IS INDEX, đều phải được khai báo </w:t>
      </w:r>
      <w:r w:rsidR="00353565">
        <w:rPr>
          <w:rFonts w:ascii="Times New Roman" w:hAnsi="Times New Roman" w:cs="Times New Roman"/>
          <w:sz w:val="24"/>
          <w:szCs w:val="24"/>
        </w:rPr>
        <w:t xml:space="preserve">bằng từ khóa </w:t>
      </w:r>
      <w:r w:rsidRPr="00FA3D47">
        <w:rPr>
          <w:rFonts w:ascii="Times New Roman" w:hAnsi="Times New Roman" w:cs="Times New Roman"/>
          <w:sz w:val="24"/>
          <w:szCs w:val="24"/>
        </w:rPr>
        <w:t>PICTURE.</w:t>
      </w:r>
    </w:p>
    <w:p w:rsidR="00D506DE" w:rsidRDefault="00D506DE" w:rsidP="00802FC4">
      <w:pPr>
        <w:pStyle w:val="ListParagraph"/>
        <w:ind w:left="1080"/>
        <w:jc w:val="both"/>
        <w:rPr>
          <w:rFonts w:ascii="Times New Roman" w:hAnsi="Times New Roman" w:cs="Times New Roman"/>
          <w:sz w:val="24"/>
          <w:szCs w:val="24"/>
        </w:rPr>
      </w:pPr>
      <w:r w:rsidRPr="002C5806">
        <w:rPr>
          <w:rFonts w:ascii="Times New Roman" w:hAnsi="Times New Roman" w:cs="Times New Roman"/>
          <w:i/>
          <w:sz w:val="24"/>
          <w:szCs w:val="24"/>
        </w:rPr>
        <w:t>Character-string</w:t>
      </w:r>
      <w:r w:rsidRPr="00FA3D47">
        <w:rPr>
          <w:rFonts w:ascii="Times New Roman" w:hAnsi="Times New Roman" w:cs="Times New Roman"/>
          <w:sz w:val="24"/>
          <w:szCs w:val="24"/>
        </w:rPr>
        <w:t xml:space="preserve"> là chuỗi kí tự để chỉ định định dạng và kiểu dữ liệu cho thành phần dữ liệu. Các kí tự được sử dụng trong </w:t>
      </w:r>
      <w:r w:rsidRPr="002C5806">
        <w:rPr>
          <w:rFonts w:ascii="Times New Roman" w:hAnsi="Times New Roman" w:cs="Times New Roman"/>
          <w:i/>
          <w:sz w:val="24"/>
          <w:szCs w:val="24"/>
        </w:rPr>
        <w:t>character-string</w:t>
      </w:r>
      <w:r w:rsidR="00E9112D" w:rsidRPr="00FA3D47">
        <w:rPr>
          <w:rFonts w:ascii="Times New Roman" w:hAnsi="Times New Roman" w:cs="Times New Roman"/>
          <w:sz w:val="24"/>
          <w:szCs w:val="24"/>
        </w:rPr>
        <w:t xml:space="preserve"> bao gồm:</w:t>
      </w:r>
    </w:p>
    <w:p w:rsidR="00802FC4" w:rsidRPr="00FA3D47" w:rsidRDefault="00802FC4" w:rsidP="00802FC4">
      <w:pPr>
        <w:pStyle w:val="ListParagraph"/>
        <w:ind w:left="1080"/>
        <w:jc w:val="both"/>
        <w:rPr>
          <w:rFonts w:ascii="Times New Roman" w:hAnsi="Times New Roman" w:cs="Times New Roman"/>
          <w:b/>
          <w:sz w:val="24"/>
          <w:szCs w:val="24"/>
        </w:rPr>
      </w:pPr>
    </w:p>
    <w:tbl>
      <w:tblPr>
        <w:tblStyle w:val="TableGrid"/>
        <w:tblW w:w="8789" w:type="dxa"/>
        <w:tblInd w:w="675" w:type="dxa"/>
        <w:tblLook w:val="04A0"/>
      </w:tblPr>
      <w:tblGrid>
        <w:gridCol w:w="1418"/>
        <w:gridCol w:w="7371"/>
      </w:tblGrid>
      <w:tr w:rsidR="00D506DE" w:rsidRPr="00FA3D47" w:rsidTr="00AA67AE">
        <w:tc>
          <w:tcPr>
            <w:tcW w:w="1418" w:type="dxa"/>
            <w:vAlign w:val="center"/>
          </w:tcPr>
          <w:p w:rsidR="00D506DE" w:rsidRPr="00FA3D47" w:rsidRDefault="00D506DE" w:rsidP="00AA67AE">
            <w:pPr>
              <w:pStyle w:val="ListParagraph"/>
              <w:ind w:left="0"/>
              <w:rPr>
                <w:rFonts w:ascii="Times New Roman" w:hAnsi="Times New Roman" w:cs="Times New Roman"/>
                <w:b/>
                <w:sz w:val="24"/>
                <w:szCs w:val="24"/>
              </w:rPr>
            </w:pPr>
            <w:r w:rsidRPr="00FA3D47">
              <w:rPr>
                <w:rFonts w:ascii="Times New Roman" w:hAnsi="Times New Roman" w:cs="Times New Roman"/>
                <w:b/>
                <w:sz w:val="24"/>
                <w:szCs w:val="24"/>
              </w:rPr>
              <w:t>Kí tự</w:t>
            </w:r>
          </w:p>
        </w:tc>
        <w:tc>
          <w:tcPr>
            <w:tcW w:w="7371" w:type="dxa"/>
            <w:vAlign w:val="center"/>
          </w:tcPr>
          <w:p w:rsidR="00D506DE" w:rsidRPr="00FA3D47" w:rsidRDefault="00D506DE" w:rsidP="00AA67AE">
            <w:pPr>
              <w:pStyle w:val="ListParagraph"/>
              <w:ind w:left="0"/>
              <w:jc w:val="center"/>
              <w:rPr>
                <w:rFonts w:ascii="Times New Roman" w:hAnsi="Times New Roman" w:cs="Times New Roman"/>
                <w:b/>
                <w:sz w:val="24"/>
                <w:szCs w:val="24"/>
              </w:rPr>
            </w:pPr>
            <w:r w:rsidRPr="00FA3D47">
              <w:rPr>
                <w:rFonts w:ascii="Times New Roman" w:hAnsi="Times New Roman" w:cs="Times New Roman"/>
                <w:b/>
                <w:sz w:val="24"/>
                <w:szCs w:val="24"/>
              </w:rPr>
              <w:t>Ý nghĩa</w:t>
            </w:r>
          </w:p>
        </w:tc>
      </w:tr>
      <w:tr w:rsidR="00D506DE" w:rsidRPr="00FA3D47" w:rsidTr="00AA67AE">
        <w:tc>
          <w:tcPr>
            <w:tcW w:w="1418"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A</w:t>
            </w:r>
          </w:p>
        </w:tc>
        <w:tc>
          <w:tcPr>
            <w:tcW w:w="7371"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Vị trí có thể chứa 1 kí tự hoặc khoảng trắng (space)</w:t>
            </w:r>
          </w:p>
        </w:tc>
      </w:tr>
      <w:tr w:rsidR="00D506DE" w:rsidRPr="00FA3D47" w:rsidTr="00AA67AE">
        <w:tc>
          <w:tcPr>
            <w:tcW w:w="1418"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X</w:t>
            </w:r>
          </w:p>
        </w:tc>
        <w:tc>
          <w:tcPr>
            <w:tcW w:w="7371"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Vị trí có thể chứa 1 kí tự bất kì trong bảng kí tự (character set)</w:t>
            </w:r>
          </w:p>
        </w:tc>
      </w:tr>
      <w:tr w:rsidR="00D506DE" w:rsidRPr="00FA3D47" w:rsidTr="00AA67AE">
        <w:tc>
          <w:tcPr>
            <w:tcW w:w="1418"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9</w:t>
            </w:r>
          </w:p>
        </w:tc>
        <w:tc>
          <w:tcPr>
            <w:tcW w:w="7371"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Vị trí có thể chứa 1 kí tự là số</w:t>
            </w:r>
          </w:p>
        </w:tc>
      </w:tr>
      <w:tr w:rsidR="00D506DE" w:rsidRPr="00FA3D47" w:rsidTr="00AA67AE">
        <w:tc>
          <w:tcPr>
            <w:tcW w:w="1418"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S</w:t>
            </w:r>
          </w:p>
        </w:tc>
        <w:tc>
          <w:tcPr>
            <w:tcW w:w="7371"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Chỉ định số có dấu, phải là kí tự đầu tiên của chuỗi character-string, không tính vào kích thước của dữ liệu.</w:t>
            </w:r>
          </w:p>
        </w:tc>
      </w:tr>
      <w:tr w:rsidR="00D506DE" w:rsidRPr="00FA3D47" w:rsidTr="00AA67AE">
        <w:tc>
          <w:tcPr>
            <w:tcW w:w="1418"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V</w:t>
            </w:r>
          </w:p>
        </w:tc>
        <w:tc>
          <w:tcPr>
            <w:tcW w:w="7371"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Chỉ định vị trí của dấ</w:t>
            </w:r>
            <w:r w:rsidR="001F47B3">
              <w:rPr>
                <w:rFonts w:ascii="Times New Roman" w:hAnsi="Times New Roman" w:cs="Times New Roman"/>
                <w:sz w:val="24"/>
                <w:szCs w:val="24"/>
              </w:rPr>
              <w:t>u chấm</w:t>
            </w:r>
            <w:r w:rsidRPr="00FA3D47">
              <w:rPr>
                <w:rFonts w:ascii="Times New Roman" w:hAnsi="Times New Roman" w:cs="Times New Roman"/>
                <w:sz w:val="24"/>
                <w:szCs w:val="24"/>
              </w:rPr>
              <w:t xml:space="preserve"> thập phân, không tính vào kích thước dữ liệu</w:t>
            </w:r>
            <w:r w:rsidR="00D41082">
              <w:rPr>
                <w:rFonts w:ascii="Times New Roman" w:hAnsi="Times New Roman" w:cs="Times New Roman"/>
                <w:sz w:val="24"/>
                <w:szCs w:val="24"/>
              </w:rPr>
              <w:t>.</w:t>
            </w:r>
          </w:p>
        </w:tc>
      </w:tr>
      <w:tr w:rsidR="00D506DE" w:rsidRPr="00FA3D47" w:rsidTr="00AA67AE">
        <w:tc>
          <w:tcPr>
            <w:tcW w:w="1418"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P</w:t>
            </w:r>
          </w:p>
        </w:tc>
        <w:tc>
          <w:tcPr>
            <w:tcW w:w="7371"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Đánh dấu vị trí làm tròn thập phân. Một hoặc nhiều kí tự P phải xuất hiện liên tục ở tận cùng bên trái, hoặc bên phải chuỗi.</w:t>
            </w:r>
          </w:p>
        </w:tc>
      </w:tr>
      <w:tr w:rsidR="00D506DE" w:rsidRPr="00FA3D47" w:rsidTr="00AA67AE">
        <w:tc>
          <w:tcPr>
            <w:tcW w:w="1418"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B</w:t>
            </w:r>
          </w:p>
        </w:tc>
        <w:tc>
          <w:tcPr>
            <w:tcW w:w="7371"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Vị trí có thể chứa 1 kí tự khoảng trắng</w:t>
            </w:r>
          </w:p>
        </w:tc>
      </w:tr>
      <w:tr w:rsidR="00D506DE" w:rsidRPr="00FA3D47" w:rsidTr="00AA67AE">
        <w:tc>
          <w:tcPr>
            <w:tcW w:w="1418"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Z</w:t>
            </w:r>
          </w:p>
        </w:tc>
        <w:tc>
          <w:tcPr>
            <w:tcW w:w="7371"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Thay thế số 0 vô nghĩatrong giá trị số, nếu vị trí có số 0 sẽ được thay bằng khoảng trắng</w:t>
            </w:r>
          </w:p>
        </w:tc>
      </w:tr>
      <w:tr w:rsidR="00D506DE" w:rsidRPr="00FA3D47" w:rsidTr="00AA67AE">
        <w:tc>
          <w:tcPr>
            <w:tcW w:w="1418"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w:t>
            </w:r>
          </w:p>
        </w:tc>
        <w:tc>
          <w:tcPr>
            <w:tcW w:w="7371"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Tương tự như Z, thay thế số 0 bằng kí tự ‘*’</w:t>
            </w:r>
          </w:p>
        </w:tc>
      </w:tr>
      <w:tr w:rsidR="00D506DE" w:rsidRPr="00FA3D47" w:rsidTr="00AA67AE">
        <w:tc>
          <w:tcPr>
            <w:tcW w:w="1418"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0</w:t>
            </w:r>
          </w:p>
        </w:tc>
        <w:tc>
          <w:tcPr>
            <w:tcW w:w="7371"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Số 0 sẽ được chèn vào vị trí này</w:t>
            </w:r>
          </w:p>
        </w:tc>
      </w:tr>
      <w:tr w:rsidR="00D506DE" w:rsidRPr="00FA3D47" w:rsidTr="00AA67AE">
        <w:tc>
          <w:tcPr>
            <w:tcW w:w="1418"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w:t>
            </w:r>
          </w:p>
        </w:tc>
        <w:tc>
          <w:tcPr>
            <w:tcW w:w="7371"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Kí tự ‘/’ sẽ được chèn vào vị trí này</w:t>
            </w:r>
          </w:p>
        </w:tc>
      </w:tr>
      <w:tr w:rsidR="00D506DE" w:rsidRPr="00FA3D47" w:rsidTr="00AA67AE">
        <w:tc>
          <w:tcPr>
            <w:tcW w:w="1418"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w:t>
            </w:r>
          </w:p>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w:t>
            </w:r>
          </w:p>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lastRenderedPageBreak/>
              <w:t>CR DB</w:t>
            </w:r>
          </w:p>
        </w:tc>
        <w:tc>
          <w:tcPr>
            <w:tcW w:w="7371"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lastRenderedPageBreak/>
              <w:t>Kí tự hiệu chỉnh cho số có dấu. CR tương đương với -, DB tương đương với +</w:t>
            </w:r>
          </w:p>
        </w:tc>
      </w:tr>
      <w:tr w:rsidR="00D506DE" w:rsidRPr="00FA3D47" w:rsidTr="00AA67AE">
        <w:tc>
          <w:tcPr>
            <w:tcW w:w="1418"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lastRenderedPageBreak/>
              <w:t>.</w:t>
            </w:r>
          </w:p>
        </w:tc>
        <w:tc>
          <w:tcPr>
            <w:tcW w:w="7371"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Kí tự hiệu chỉnh cho dấu chấm thập phân</w:t>
            </w:r>
          </w:p>
        </w:tc>
      </w:tr>
      <w:tr w:rsidR="00D506DE" w:rsidRPr="00FA3D47" w:rsidTr="00AA67AE">
        <w:tc>
          <w:tcPr>
            <w:tcW w:w="1418"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w:t>
            </w:r>
          </w:p>
        </w:tc>
        <w:tc>
          <w:tcPr>
            <w:tcW w:w="7371"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Kí tự ‘,’ sẽ được chèn vào vị trí này</w:t>
            </w:r>
          </w:p>
        </w:tc>
      </w:tr>
      <w:tr w:rsidR="00D506DE" w:rsidRPr="00FA3D47" w:rsidTr="00AA67AE">
        <w:tc>
          <w:tcPr>
            <w:tcW w:w="1418"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w:t>
            </w:r>
          </w:p>
        </w:tc>
        <w:tc>
          <w:tcPr>
            <w:tcW w:w="7371" w:type="dxa"/>
          </w:tcPr>
          <w:p w:rsidR="00D506DE" w:rsidRPr="00FA3D47" w:rsidRDefault="00D506DE" w:rsidP="00E9112D">
            <w:pPr>
              <w:pStyle w:val="ListParagraph"/>
              <w:keepNext/>
              <w:ind w:left="0"/>
              <w:jc w:val="both"/>
              <w:rPr>
                <w:rFonts w:ascii="Times New Roman" w:hAnsi="Times New Roman" w:cs="Times New Roman"/>
                <w:sz w:val="24"/>
                <w:szCs w:val="24"/>
              </w:rPr>
            </w:pPr>
            <w:r w:rsidRPr="00FA3D47">
              <w:rPr>
                <w:rFonts w:ascii="Times New Roman" w:hAnsi="Times New Roman" w:cs="Times New Roman"/>
                <w:sz w:val="24"/>
                <w:szCs w:val="24"/>
              </w:rPr>
              <w:t>Kí hiệu tiền tệ (currency symbol) sẽ được chèn vào vị trí này</w:t>
            </w:r>
          </w:p>
        </w:tc>
      </w:tr>
    </w:tbl>
    <w:p w:rsidR="00E9112D" w:rsidRPr="00FA3D47" w:rsidRDefault="00E9112D" w:rsidP="00E9112D">
      <w:pPr>
        <w:pStyle w:val="Caption"/>
        <w:rPr>
          <w:rFonts w:cs="Times New Roman"/>
          <w:color w:val="auto"/>
          <w:szCs w:val="24"/>
        </w:rPr>
      </w:pPr>
      <w:bookmarkStart w:id="55" w:name="_Toc304795518"/>
      <w:r w:rsidRPr="00FA3D47">
        <w:rPr>
          <w:rFonts w:cs="Times New Roman"/>
          <w:color w:val="auto"/>
          <w:szCs w:val="24"/>
        </w:rPr>
        <w:t xml:space="preserve">Bảng </w:t>
      </w:r>
      <w:r w:rsidR="00BC4D0B">
        <w:rPr>
          <w:rFonts w:cs="Times New Roman"/>
          <w:color w:val="auto"/>
          <w:szCs w:val="24"/>
        </w:rPr>
        <w:fldChar w:fldCharType="begin"/>
      </w:r>
      <w:r w:rsidR="00922E51">
        <w:rPr>
          <w:rFonts w:cs="Times New Roman"/>
          <w:color w:val="auto"/>
          <w:szCs w:val="24"/>
        </w:rPr>
        <w:instrText xml:space="preserve"> STYLEREF 1 \s </w:instrText>
      </w:r>
      <w:r w:rsidR="00BC4D0B">
        <w:rPr>
          <w:rFonts w:cs="Times New Roman"/>
          <w:color w:val="auto"/>
          <w:szCs w:val="24"/>
        </w:rPr>
        <w:fldChar w:fldCharType="separate"/>
      </w:r>
      <w:r w:rsidR="00362677">
        <w:rPr>
          <w:rFonts w:cs="Times New Roman"/>
          <w:noProof/>
          <w:color w:val="auto"/>
          <w:szCs w:val="24"/>
        </w:rPr>
        <w:t>2</w:t>
      </w:r>
      <w:r w:rsidR="00BC4D0B">
        <w:rPr>
          <w:rFonts w:cs="Times New Roman"/>
          <w:color w:val="auto"/>
          <w:szCs w:val="24"/>
        </w:rPr>
        <w:fldChar w:fldCharType="end"/>
      </w:r>
      <w:r w:rsidR="00922E51">
        <w:rPr>
          <w:rFonts w:cs="Times New Roman"/>
          <w:color w:val="auto"/>
          <w:szCs w:val="24"/>
        </w:rPr>
        <w:t>.</w:t>
      </w:r>
      <w:r w:rsidR="00BC4D0B">
        <w:rPr>
          <w:rFonts w:cs="Times New Roman"/>
          <w:color w:val="auto"/>
          <w:szCs w:val="24"/>
        </w:rPr>
        <w:fldChar w:fldCharType="begin"/>
      </w:r>
      <w:r w:rsidR="00922E51">
        <w:rPr>
          <w:rFonts w:cs="Times New Roman"/>
          <w:color w:val="auto"/>
          <w:szCs w:val="24"/>
        </w:rPr>
        <w:instrText xml:space="preserve"> SEQ Bảng \* ARABIC \s 1 </w:instrText>
      </w:r>
      <w:r w:rsidR="00BC4D0B">
        <w:rPr>
          <w:rFonts w:cs="Times New Roman"/>
          <w:color w:val="auto"/>
          <w:szCs w:val="24"/>
        </w:rPr>
        <w:fldChar w:fldCharType="separate"/>
      </w:r>
      <w:r w:rsidR="00362677">
        <w:rPr>
          <w:rFonts w:cs="Times New Roman"/>
          <w:noProof/>
          <w:color w:val="auto"/>
          <w:szCs w:val="24"/>
        </w:rPr>
        <w:t>1</w:t>
      </w:r>
      <w:r w:rsidR="00BC4D0B">
        <w:rPr>
          <w:rFonts w:cs="Times New Roman"/>
          <w:color w:val="auto"/>
          <w:szCs w:val="24"/>
        </w:rPr>
        <w:fldChar w:fldCharType="end"/>
      </w:r>
      <w:del w:id="56" w:author="Jupiter" w:date="2011-10-12T09:35:00Z">
        <w:r w:rsidR="00BC4D0B" w:rsidRPr="00FA3D47" w:rsidDel="000E7B55">
          <w:rPr>
            <w:rFonts w:cs="Times New Roman"/>
            <w:color w:val="auto"/>
            <w:szCs w:val="24"/>
          </w:rPr>
          <w:fldChar w:fldCharType="begin"/>
        </w:r>
        <w:r w:rsidR="006F1A4B" w:rsidRPr="00FA3D47" w:rsidDel="000E7B55">
          <w:rPr>
            <w:rFonts w:cs="Times New Roman"/>
            <w:color w:val="auto"/>
            <w:szCs w:val="24"/>
          </w:rPr>
          <w:delInstrText xml:space="preserve"> STYLEREF 1 \s </w:delInstrText>
        </w:r>
        <w:r w:rsidR="00BC4D0B" w:rsidRPr="00FA3D47" w:rsidDel="000E7B55">
          <w:rPr>
            <w:rFonts w:cs="Times New Roman"/>
            <w:color w:val="auto"/>
            <w:szCs w:val="24"/>
          </w:rPr>
          <w:fldChar w:fldCharType="separate"/>
        </w:r>
        <w:r w:rsidR="006F1A4B" w:rsidRPr="00FA3D47" w:rsidDel="000E7B55">
          <w:rPr>
            <w:rFonts w:cs="Times New Roman"/>
            <w:noProof/>
            <w:color w:val="auto"/>
            <w:szCs w:val="24"/>
          </w:rPr>
          <w:delText>2</w:delText>
        </w:r>
        <w:r w:rsidR="00BC4D0B" w:rsidRPr="00FA3D47" w:rsidDel="000E7B55">
          <w:rPr>
            <w:rFonts w:cs="Times New Roman"/>
            <w:color w:val="auto"/>
            <w:szCs w:val="24"/>
          </w:rPr>
          <w:fldChar w:fldCharType="end"/>
        </w:r>
        <w:r w:rsidR="006F1A4B" w:rsidRPr="00FA3D47" w:rsidDel="000E7B55">
          <w:rPr>
            <w:rFonts w:cs="Times New Roman"/>
            <w:color w:val="auto"/>
            <w:szCs w:val="24"/>
          </w:rPr>
          <w:delText>.</w:delText>
        </w:r>
        <w:r w:rsidR="00BC4D0B" w:rsidRPr="00FA3D47" w:rsidDel="000E7B55">
          <w:rPr>
            <w:rFonts w:cs="Times New Roman"/>
            <w:color w:val="auto"/>
            <w:szCs w:val="24"/>
          </w:rPr>
          <w:fldChar w:fldCharType="begin"/>
        </w:r>
        <w:r w:rsidR="006F1A4B" w:rsidRPr="00FA3D47" w:rsidDel="000E7B55">
          <w:rPr>
            <w:rFonts w:cs="Times New Roman"/>
            <w:color w:val="auto"/>
            <w:szCs w:val="24"/>
          </w:rPr>
          <w:delInstrText xml:space="preserve"> SEQ Bảng \* ARABIC \s 1 </w:delInstrText>
        </w:r>
        <w:r w:rsidR="00BC4D0B" w:rsidRPr="00FA3D47" w:rsidDel="000E7B55">
          <w:rPr>
            <w:rFonts w:cs="Times New Roman"/>
            <w:color w:val="auto"/>
            <w:szCs w:val="24"/>
          </w:rPr>
          <w:fldChar w:fldCharType="separate"/>
        </w:r>
        <w:r w:rsidR="006F1A4B" w:rsidRPr="00FA3D47" w:rsidDel="000E7B55">
          <w:rPr>
            <w:rFonts w:cs="Times New Roman"/>
            <w:noProof/>
            <w:color w:val="auto"/>
            <w:szCs w:val="24"/>
          </w:rPr>
          <w:delText>1</w:delText>
        </w:r>
        <w:r w:rsidR="00BC4D0B" w:rsidRPr="00FA3D47" w:rsidDel="000E7B55">
          <w:rPr>
            <w:rFonts w:cs="Times New Roman"/>
            <w:color w:val="auto"/>
            <w:szCs w:val="24"/>
          </w:rPr>
          <w:fldChar w:fldCharType="end"/>
        </w:r>
      </w:del>
      <w:r w:rsidRPr="00FA3D47">
        <w:rPr>
          <w:rFonts w:cs="Times New Roman"/>
          <w:color w:val="auto"/>
          <w:szCs w:val="24"/>
        </w:rPr>
        <w:t xml:space="preserve"> </w:t>
      </w:r>
      <w:r w:rsidR="00953A8D" w:rsidRPr="00FA3D47">
        <w:rPr>
          <w:rFonts w:cs="Times New Roman"/>
          <w:color w:val="auto"/>
          <w:szCs w:val="24"/>
        </w:rPr>
        <w:t>Bảng c</w:t>
      </w:r>
      <w:r w:rsidRPr="00FA3D47">
        <w:rPr>
          <w:rFonts w:cs="Times New Roman"/>
          <w:color w:val="auto"/>
          <w:szCs w:val="24"/>
        </w:rPr>
        <w:t>ác kí tự dùng trong</w:t>
      </w:r>
      <w:r w:rsidR="00304DC3" w:rsidRPr="00FA3D47">
        <w:rPr>
          <w:rFonts w:cs="Times New Roman"/>
          <w:color w:val="auto"/>
          <w:szCs w:val="24"/>
        </w:rPr>
        <w:t xml:space="preserve"> character</w:t>
      </w:r>
      <w:r w:rsidR="00695A06" w:rsidRPr="00FA3D47">
        <w:rPr>
          <w:rFonts w:cs="Times New Roman"/>
          <w:color w:val="auto"/>
          <w:szCs w:val="24"/>
        </w:rPr>
        <w:t>-string</w:t>
      </w:r>
      <w:bookmarkEnd w:id="55"/>
    </w:p>
    <w:p w:rsidR="00D506DE" w:rsidRDefault="00D506DE" w:rsidP="00D506DE">
      <w:pPr>
        <w:pStyle w:val="ListParagraph"/>
        <w:ind w:left="993"/>
        <w:jc w:val="both"/>
        <w:rPr>
          <w:rFonts w:ascii="Times New Roman" w:hAnsi="Times New Roman" w:cs="Times New Roman"/>
          <w:sz w:val="24"/>
          <w:szCs w:val="24"/>
        </w:rPr>
      </w:pPr>
      <w:r w:rsidRPr="00FA3D47">
        <w:rPr>
          <w:rFonts w:ascii="Times New Roman" w:hAnsi="Times New Roman" w:cs="Times New Roman"/>
          <w:sz w:val="24"/>
          <w:szCs w:val="24"/>
        </w:rPr>
        <w:t>Mỗi kiểu dữ liệu chấp nhận mệnh đề PICTURE với các chuỗ</w:t>
      </w:r>
      <w:r w:rsidR="00173EC5">
        <w:rPr>
          <w:rFonts w:ascii="Times New Roman" w:hAnsi="Times New Roman" w:cs="Times New Roman"/>
          <w:sz w:val="24"/>
          <w:szCs w:val="24"/>
        </w:rPr>
        <w:t>i khác nhau:</w:t>
      </w:r>
    </w:p>
    <w:p w:rsidR="00173EC5" w:rsidRPr="00FA3D47" w:rsidRDefault="00173EC5" w:rsidP="00D506DE">
      <w:pPr>
        <w:pStyle w:val="ListParagraph"/>
        <w:ind w:left="993"/>
        <w:jc w:val="both"/>
        <w:rPr>
          <w:rFonts w:ascii="Times New Roman" w:hAnsi="Times New Roman" w:cs="Times New Roman"/>
          <w:sz w:val="24"/>
          <w:szCs w:val="24"/>
        </w:rPr>
      </w:pPr>
    </w:p>
    <w:tbl>
      <w:tblPr>
        <w:tblStyle w:val="TableGrid"/>
        <w:tblW w:w="0" w:type="auto"/>
        <w:tblInd w:w="675" w:type="dxa"/>
        <w:tblLook w:val="04A0"/>
      </w:tblPr>
      <w:tblGrid>
        <w:gridCol w:w="2772"/>
        <w:gridCol w:w="2493"/>
        <w:gridCol w:w="3524"/>
      </w:tblGrid>
      <w:tr w:rsidR="00D506DE" w:rsidRPr="00FA3D47" w:rsidTr="00AA67AE">
        <w:tc>
          <w:tcPr>
            <w:tcW w:w="2772" w:type="dxa"/>
            <w:vAlign w:val="center"/>
          </w:tcPr>
          <w:p w:rsidR="00D506DE" w:rsidRPr="00FA3D47" w:rsidRDefault="00D506DE" w:rsidP="00AA67AE">
            <w:pPr>
              <w:pStyle w:val="ListParagraph"/>
              <w:ind w:left="0"/>
              <w:rPr>
                <w:rFonts w:ascii="Times New Roman" w:hAnsi="Times New Roman" w:cs="Times New Roman"/>
                <w:b/>
                <w:sz w:val="24"/>
                <w:szCs w:val="24"/>
              </w:rPr>
            </w:pPr>
            <w:r w:rsidRPr="00FA3D47">
              <w:rPr>
                <w:rFonts w:ascii="Times New Roman" w:hAnsi="Times New Roman" w:cs="Times New Roman"/>
                <w:b/>
                <w:sz w:val="24"/>
                <w:szCs w:val="24"/>
              </w:rPr>
              <w:t>Kiểu dữ liệu</w:t>
            </w:r>
          </w:p>
        </w:tc>
        <w:tc>
          <w:tcPr>
            <w:tcW w:w="2493" w:type="dxa"/>
            <w:vAlign w:val="center"/>
          </w:tcPr>
          <w:p w:rsidR="00D506DE" w:rsidRPr="00FA3D47" w:rsidRDefault="00D506DE" w:rsidP="00AA67AE">
            <w:pPr>
              <w:pStyle w:val="ListParagraph"/>
              <w:ind w:left="0"/>
              <w:rPr>
                <w:rFonts w:ascii="Times New Roman" w:hAnsi="Times New Roman" w:cs="Times New Roman"/>
                <w:b/>
                <w:sz w:val="24"/>
                <w:szCs w:val="24"/>
              </w:rPr>
            </w:pPr>
            <w:r w:rsidRPr="00FA3D47">
              <w:rPr>
                <w:rFonts w:ascii="Times New Roman" w:hAnsi="Times New Roman" w:cs="Times New Roman"/>
                <w:b/>
                <w:sz w:val="24"/>
                <w:szCs w:val="24"/>
              </w:rPr>
              <w:t>Các kí tự chấp nhận</w:t>
            </w:r>
          </w:p>
        </w:tc>
        <w:tc>
          <w:tcPr>
            <w:tcW w:w="3524" w:type="dxa"/>
            <w:vAlign w:val="center"/>
          </w:tcPr>
          <w:p w:rsidR="00D506DE" w:rsidRPr="00FA3D47" w:rsidRDefault="00D506DE" w:rsidP="00AA67AE">
            <w:pPr>
              <w:pStyle w:val="ListParagraph"/>
              <w:ind w:left="0"/>
              <w:jc w:val="center"/>
              <w:rPr>
                <w:rFonts w:ascii="Times New Roman" w:hAnsi="Times New Roman" w:cs="Times New Roman"/>
                <w:b/>
                <w:sz w:val="24"/>
                <w:szCs w:val="24"/>
              </w:rPr>
            </w:pPr>
            <w:r w:rsidRPr="00FA3D47">
              <w:rPr>
                <w:rFonts w:ascii="Times New Roman" w:hAnsi="Times New Roman" w:cs="Times New Roman"/>
                <w:b/>
                <w:sz w:val="24"/>
                <w:szCs w:val="24"/>
              </w:rPr>
              <w:t>Chú thích thêm</w:t>
            </w:r>
          </w:p>
        </w:tc>
      </w:tr>
      <w:tr w:rsidR="00D506DE" w:rsidRPr="00FA3D47" w:rsidTr="00AA67AE">
        <w:tc>
          <w:tcPr>
            <w:tcW w:w="2772"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Alphabetic</w:t>
            </w:r>
          </w:p>
        </w:tc>
        <w:tc>
          <w:tcPr>
            <w:tcW w:w="2493"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A</w:t>
            </w:r>
          </w:p>
        </w:tc>
        <w:tc>
          <w:tcPr>
            <w:tcW w:w="3524" w:type="dxa"/>
          </w:tcPr>
          <w:p w:rsidR="00D506DE" w:rsidRPr="00FA3D47" w:rsidRDefault="00D506DE" w:rsidP="00AA67AE">
            <w:pPr>
              <w:pStyle w:val="ListParagraph"/>
              <w:ind w:left="0"/>
              <w:jc w:val="both"/>
              <w:rPr>
                <w:rFonts w:ascii="Times New Roman" w:hAnsi="Times New Roman" w:cs="Times New Roman"/>
                <w:sz w:val="24"/>
                <w:szCs w:val="24"/>
              </w:rPr>
            </w:pPr>
          </w:p>
        </w:tc>
      </w:tr>
      <w:tr w:rsidR="00D506DE" w:rsidRPr="00FA3D47" w:rsidTr="00AA67AE">
        <w:tc>
          <w:tcPr>
            <w:tcW w:w="2772"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Alphanumeric</w:t>
            </w:r>
          </w:p>
        </w:tc>
        <w:tc>
          <w:tcPr>
            <w:tcW w:w="2493"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A X 9</w:t>
            </w:r>
          </w:p>
        </w:tc>
        <w:tc>
          <w:tcPr>
            <w:tcW w:w="3524"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Không chấp nhận chuỗi chỉ chứa toàn A hoặc toàn 9</w:t>
            </w:r>
          </w:p>
        </w:tc>
      </w:tr>
      <w:tr w:rsidR="00D506DE" w:rsidRPr="00FA3D47" w:rsidTr="00AA67AE">
        <w:tc>
          <w:tcPr>
            <w:tcW w:w="2772"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Numeric</w:t>
            </w:r>
          </w:p>
        </w:tc>
        <w:tc>
          <w:tcPr>
            <w:tcW w:w="2493"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9 P S V</w:t>
            </w:r>
          </w:p>
        </w:tc>
        <w:tc>
          <w:tcPr>
            <w:tcW w:w="3524"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Chiều dài tối đa 18</w:t>
            </w:r>
          </w:p>
        </w:tc>
      </w:tr>
      <w:tr w:rsidR="00D506DE" w:rsidRPr="00FA3D47" w:rsidTr="00AA67AE">
        <w:tc>
          <w:tcPr>
            <w:tcW w:w="2772"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Numeric-edited</w:t>
            </w:r>
          </w:p>
        </w:tc>
        <w:tc>
          <w:tcPr>
            <w:tcW w:w="2493"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B P V Z 9 0 / , . + - CR    DB * $</w:t>
            </w:r>
          </w:p>
        </w:tc>
        <w:tc>
          <w:tcPr>
            <w:tcW w:w="3524"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Nếu chỉ chứa P V 9 thì phải khai báo BLANK WHEN ZERO</w:t>
            </w:r>
          </w:p>
        </w:tc>
      </w:tr>
      <w:tr w:rsidR="00D506DE" w:rsidRPr="00FA3D47" w:rsidTr="00AA67AE">
        <w:tc>
          <w:tcPr>
            <w:tcW w:w="2772"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Alphanumeric edited</w:t>
            </w:r>
          </w:p>
        </w:tc>
        <w:tc>
          <w:tcPr>
            <w:tcW w:w="2493"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A X 9 B 0 /</w:t>
            </w:r>
          </w:p>
        </w:tc>
        <w:tc>
          <w:tcPr>
            <w:tcW w:w="3524" w:type="dxa"/>
          </w:tcPr>
          <w:p w:rsidR="00D506DE" w:rsidRPr="00FA3D47" w:rsidRDefault="00D506DE" w:rsidP="006F1A4B">
            <w:pPr>
              <w:pStyle w:val="ListParagraph"/>
              <w:keepNext/>
              <w:ind w:left="0"/>
              <w:jc w:val="both"/>
              <w:rPr>
                <w:rFonts w:ascii="Times New Roman" w:hAnsi="Times New Roman" w:cs="Times New Roman"/>
                <w:sz w:val="24"/>
                <w:szCs w:val="24"/>
              </w:rPr>
            </w:pPr>
            <w:r w:rsidRPr="00FA3D47">
              <w:rPr>
                <w:rFonts w:ascii="Times New Roman" w:hAnsi="Times New Roman" w:cs="Times New Roman"/>
                <w:sz w:val="24"/>
                <w:szCs w:val="24"/>
              </w:rPr>
              <w:t>Chuỗi phải chứa ít nhất một A hoặc X, và ít nhất một 9 hoặc B hoặc 0</w:t>
            </w:r>
          </w:p>
        </w:tc>
      </w:tr>
    </w:tbl>
    <w:p w:rsidR="00D506DE" w:rsidRPr="00FA3D47" w:rsidRDefault="006F1A4B" w:rsidP="006F1A4B">
      <w:pPr>
        <w:pStyle w:val="Caption"/>
        <w:rPr>
          <w:rFonts w:cs="Times New Roman"/>
          <w:szCs w:val="24"/>
        </w:rPr>
      </w:pPr>
      <w:bookmarkStart w:id="57" w:name="_Toc304795519"/>
      <w:r w:rsidRPr="00FA3D47">
        <w:rPr>
          <w:rFonts w:cs="Times New Roman"/>
          <w:szCs w:val="24"/>
        </w:rPr>
        <w:t xml:space="preserve">Bảng </w:t>
      </w:r>
      <w:r w:rsidR="00BC4D0B">
        <w:rPr>
          <w:rFonts w:cs="Times New Roman"/>
          <w:szCs w:val="24"/>
        </w:rPr>
        <w:fldChar w:fldCharType="begin"/>
      </w:r>
      <w:r w:rsidR="00922E51">
        <w:rPr>
          <w:rFonts w:cs="Times New Roman"/>
          <w:szCs w:val="24"/>
        </w:rPr>
        <w:instrText xml:space="preserve"> STYLEREF 1 \s </w:instrText>
      </w:r>
      <w:r w:rsidR="00BC4D0B">
        <w:rPr>
          <w:rFonts w:cs="Times New Roman"/>
          <w:szCs w:val="24"/>
        </w:rPr>
        <w:fldChar w:fldCharType="separate"/>
      </w:r>
      <w:r w:rsidR="00362677">
        <w:rPr>
          <w:rFonts w:cs="Times New Roman"/>
          <w:noProof/>
          <w:szCs w:val="24"/>
        </w:rPr>
        <w:t>2</w:t>
      </w:r>
      <w:r w:rsidR="00BC4D0B">
        <w:rPr>
          <w:rFonts w:cs="Times New Roman"/>
          <w:szCs w:val="24"/>
        </w:rPr>
        <w:fldChar w:fldCharType="end"/>
      </w:r>
      <w:r w:rsidR="00922E51">
        <w:rPr>
          <w:rFonts w:cs="Times New Roman"/>
          <w:szCs w:val="24"/>
        </w:rPr>
        <w:t>.</w:t>
      </w:r>
      <w:r w:rsidR="00BC4D0B">
        <w:rPr>
          <w:rFonts w:cs="Times New Roman"/>
          <w:szCs w:val="24"/>
        </w:rPr>
        <w:fldChar w:fldCharType="begin"/>
      </w:r>
      <w:r w:rsidR="00922E51">
        <w:rPr>
          <w:rFonts w:cs="Times New Roman"/>
          <w:szCs w:val="24"/>
        </w:rPr>
        <w:instrText xml:space="preserve"> SEQ Bảng \* ARABIC \s 1 </w:instrText>
      </w:r>
      <w:r w:rsidR="00BC4D0B">
        <w:rPr>
          <w:rFonts w:cs="Times New Roman"/>
          <w:szCs w:val="24"/>
        </w:rPr>
        <w:fldChar w:fldCharType="separate"/>
      </w:r>
      <w:r w:rsidR="00362677">
        <w:rPr>
          <w:rFonts w:cs="Times New Roman"/>
          <w:noProof/>
          <w:szCs w:val="24"/>
        </w:rPr>
        <w:t>2</w:t>
      </w:r>
      <w:r w:rsidR="00BC4D0B">
        <w:rPr>
          <w:rFonts w:cs="Times New Roman"/>
          <w:szCs w:val="24"/>
        </w:rPr>
        <w:fldChar w:fldCharType="end"/>
      </w:r>
      <w:del w:id="58" w:author="Jupiter" w:date="2011-10-12T09:35:00Z">
        <w:r w:rsidR="00BC4D0B" w:rsidRPr="00FA3D47" w:rsidDel="000E7B55">
          <w:rPr>
            <w:rFonts w:cs="Times New Roman"/>
            <w:szCs w:val="24"/>
          </w:rPr>
          <w:fldChar w:fldCharType="begin"/>
        </w:r>
        <w:r w:rsidRPr="00FA3D47" w:rsidDel="000E7B55">
          <w:rPr>
            <w:rFonts w:cs="Times New Roman"/>
            <w:szCs w:val="24"/>
          </w:rPr>
          <w:delInstrText xml:space="preserve"> STYLEREF 1 \s </w:delInstrText>
        </w:r>
        <w:r w:rsidR="00BC4D0B" w:rsidRPr="00FA3D47" w:rsidDel="000E7B55">
          <w:rPr>
            <w:rFonts w:cs="Times New Roman"/>
            <w:szCs w:val="24"/>
          </w:rPr>
          <w:fldChar w:fldCharType="separate"/>
        </w:r>
        <w:r w:rsidRPr="00FA3D47" w:rsidDel="000E7B55">
          <w:rPr>
            <w:rFonts w:cs="Times New Roman"/>
            <w:noProof/>
            <w:szCs w:val="24"/>
          </w:rPr>
          <w:delText>2</w:delText>
        </w:r>
        <w:r w:rsidR="00BC4D0B" w:rsidRPr="00FA3D47" w:rsidDel="000E7B55">
          <w:rPr>
            <w:rFonts w:cs="Times New Roman"/>
            <w:szCs w:val="24"/>
          </w:rPr>
          <w:fldChar w:fldCharType="end"/>
        </w:r>
        <w:r w:rsidRPr="00FA3D47" w:rsidDel="000E7B55">
          <w:rPr>
            <w:rFonts w:cs="Times New Roman"/>
            <w:szCs w:val="24"/>
          </w:rPr>
          <w:delText>.</w:delText>
        </w:r>
        <w:r w:rsidR="00BC4D0B" w:rsidRPr="00FA3D47" w:rsidDel="000E7B55">
          <w:rPr>
            <w:rFonts w:cs="Times New Roman"/>
            <w:szCs w:val="24"/>
          </w:rPr>
          <w:fldChar w:fldCharType="begin"/>
        </w:r>
        <w:r w:rsidRPr="00FA3D47" w:rsidDel="000E7B55">
          <w:rPr>
            <w:rFonts w:cs="Times New Roman"/>
            <w:szCs w:val="24"/>
          </w:rPr>
          <w:delInstrText xml:space="preserve"> SEQ Bảng \* ARABIC \s 1 </w:delInstrText>
        </w:r>
        <w:r w:rsidR="00BC4D0B" w:rsidRPr="00FA3D47" w:rsidDel="000E7B55">
          <w:rPr>
            <w:rFonts w:cs="Times New Roman"/>
            <w:szCs w:val="24"/>
          </w:rPr>
          <w:fldChar w:fldCharType="separate"/>
        </w:r>
        <w:r w:rsidRPr="00FA3D47" w:rsidDel="000E7B55">
          <w:rPr>
            <w:rFonts w:cs="Times New Roman"/>
            <w:noProof/>
            <w:szCs w:val="24"/>
          </w:rPr>
          <w:delText>2</w:delText>
        </w:r>
        <w:r w:rsidR="00BC4D0B" w:rsidRPr="00FA3D47" w:rsidDel="000E7B55">
          <w:rPr>
            <w:rFonts w:cs="Times New Roman"/>
            <w:szCs w:val="24"/>
          </w:rPr>
          <w:fldChar w:fldCharType="end"/>
        </w:r>
      </w:del>
      <w:r w:rsidR="00953A8D" w:rsidRPr="00FA3D47">
        <w:rPr>
          <w:rFonts w:cs="Times New Roman"/>
          <w:szCs w:val="24"/>
        </w:rPr>
        <w:t xml:space="preserve"> Bảng</w:t>
      </w:r>
      <w:bookmarkEnd w:id="57"/>
      <w:r w:rsidR="00953A8D" w:rsidRPr="00FA3D47">
        <w:rPr>
          <w:rFonts w:cs="Times New Roman"/>
          <w:szCs w:val="24"/>
        </w:rPr>
        <w:t xml:space="preserve"> </w:t>
      </w:r>
    </w:p>
    <w:p w:rsidR="00D506DE" w:rsidRPr="00FA3D47" w:rsidRDefault="00D506DE" w:rsidP="00D506DE">
      <w:pPr>
        <w:pStyle w:val="ListParagraph"/>
        <w:ind w:left="567"/>
        <w:jc w:val="both"/>
        <w:rPr>
          <w:rFonts w:ascii="Times New Roman" w:hAnsi="Times New Roman" w:cs="Times New Roman"/>
          <w:sz w:val="24"/>
          <w:szCs w:val="24"/>
        </w:rPr>
      </w:pPr>
      <w:r w:rsidRPr="00FA3D47">
        <w:rPr>
          <w:rFonts w:ascii="Times New Roman" w:hAnsi="Times New Roman" w:cs="Times New Roman"/>
          <w:b/>
          <w:i/>
          <w:sz w:val="24"/>
          <w:szCs w:val="24"/>
        </w:rPr>
        <w:t>Ví dụ</w:t>
      </w:r>
      <w:r w:rsidRPr="00FA3D47">
        <w:rPr>
          <w:rFonts w:ascii="Times New Roman" w:hAnsi="Times New Roman" w:cs="Times New Roman"/>
          <w:sz w:val="24"/>
          <w:szCs w:val="24"/>
        </w:rPr>
        <w:t>: các PICTURE cho giá trị số:</w:t>
      </w:r>
    </w:p>
    <w:tbl>
      <w:tblPr>
        <w:tblStyle w:val="TableGrid"/>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2789"/>
      </w:tblGrid>
      <w:tr w:rsidR="00D506DE" w:rsidRPr="00FA3D47" w:rsidTr="00644E60">
        <w:tc>
          <w:tcPr>
            <w:tcW w:w="2235" w:type="dxa"/>
          </w:tcPr>
          <w:p w:rsidR="00D506DE" w:rsidRPr="00FA3D47" w:rsidRDefault="00D506DE" w:rsidP="00AA67AE">
            <w:pPr>
              <w:pStyle w:val="ListParagraph"/>
              <w:ind w:left="0"/>
              <w:jc w:val="both"/>
              <w:rPr>
                <w:rFonts w:ascii="Times New Roman" w:hAnsi="Times New Roman" w:cs="Times New Roman"/>
                <w:b/>
                <w:sz w:val="24"/>
                <w:szCs w:val="24"/>
              </w:rPr>
            </w:pPr>
            <w:r w:rsidRPr="00FA3D47">
              <w:rPr>
                <w:rFonts w:ascii="Times New Roman" w:hAnsi="Times New Roman" w:cs="Times New Roman"/>
                <w:b/>
                <w:sz w:val="24"/>
                <w:szCs w:val="24"/>
              </w:rPr>
              <w:t>PICTURE</w:t>
            </w:r>
          </w:p>
        </w:tc>
        <w:tc>
          <w:tcPr>
            <w:tcW w:w="2789" w:type="dxa"/>
          </w:tcPr>
          <w:p w:rsidR="00D506DE" w:rsidRPr="00FA3D47" w:rsidRDefault="00D506DE" w:rsidP="00AA67AE">
            <w:pPr>
              <w:pStyle w:val="ListParagraph"/>
              <w:ind w:left="0"/>
              <w:jc w:val="both"/>
              <w:rPr>
                <w:rFonts w:ascii="Times New Roman" w:hAnsi="Times New Roman" w:cs="Times New Roman"/>
                <w:b/>
                <w:sz w:val="24"/>
                <w:szCs w:val="24"/>
              </w:rPr>
            </w:pPr>
            <w:r w:rsidRPr="00FA3D47">
              <w:rPr>
                <w:rFonts w:ascii="Times New Roman" w:hAnsi="Times New Roman" w:cs="Times New Roman"/>
                <w:b/>
                <w:sz w:val="24"/>
                <w:szCs w:val="24"/>
              </w:rPr>
              <w:t>Giá trị hợp lệ</w:t>
            </w:r>
          </w:p>
        </w:tc>
      </w:tr>
      <w:tr w:rsidR="00D506DE" w:rsidRPr="00FA3D47" w:rsidTr="00644E60">
        <w:tc>
          <w:tcPr>
            <w:tcW w:w="2235"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9999</w:t>
            </w:r>
          </w:p>
        </w:tc>
        <w:tc>
          <w:tcPr>
            <w:tcW w:w="2789"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0 đến 9999</w:t>
            </w:r>
          </w:p>
        </w:tc>
      </w:tr>
      <w:tr w:rsidR="00D506DE" w:rsidRPr="00FA3D47" w:rsidTr="00644E60">
        <w:tc>
          <w:tcPr>
            <w:tcW w:w="2235"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S99</w:t>
            </w:r>
          </w:p>
        </w:tc>
        <w:tc>
          <w:tcPr>
            <w:tcW w:w="2789"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-99 đến +99</w:t>
            </w:r>
          </w:p>
        </w:tc>
      </w:tr>
      <w:tr w:rsidR="00D506DE" w:rsidRPr="00FA3D47" w:rsidTr="00644E60">
        <w:tc>
          <w:tcPr>
            <w:tcW w:w="2235"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S999V9</w:t>
            </w:r>
          </w:p>
        </w:tc>
        <w:tc>
          <w:tcPr>
            <w:tcW w:w="2789"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-999.99 đến +999.99</w:t>
            </w:r>
          </w:p>
        </w:tc>
      </w:tr>
      <w:tr w:rsidR="00D506DE" w:rsidRPr="00FA3D47" w:rsidTr="00644E60">
        <w:tc>
          <w:tcPr>
            <w:tcW w:w="2235"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PPP999</w:t>
            </w:r>
          </w:p>
        </w:tc>
        <w:tc>
          <w:tcPr>
            <w:tcW w:w="2789"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0 đến .000999</w:t>
            </w:r>
          </w:p>
        </w:tc>
      </w:tr>
      <w:tr w:rsidR="00D506DE" w:rsidRPr="00FA3D47" w:rsidTr="00644E60">
        <w:tc>
          <w:tcPr>
            <w:tcW w:w="2235"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S999PPP</w:t>
            </w:r>
          </w:p>
        </w:tc>
        <w:tc>
          <w:tcPr>
            <w:tcW w:w="2789"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-1000 đến -999000,</w:t>
            </w:r>
          </w:p>
          <w:p w:rsidR="00D506DE" w:rsidRPr="00FA3D47" w:rsidRDefault="00D506DE" w:rsidP="00644E60">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+1000 đến +999000,</w:t>
            </w:r>
            <w:r w:rsidR="00644E60" w:rsidRPr="00FA3D47">
              <w:rPr>
                <w:rFonts w:ascii="Times New Roman" w:hAnsi="Times New Roman" w:cs="Times New Roman"/>
                <w:sz w:val="24"/>
                <w:szCs w:val="24"/>
              </w:rPr>
              <w:t xml:space="preserve"> </w:t>
            </w:r>
            <w:r w:rsidRPr="00FA3D47">
              <w:rPr>
                <w:rFonts w:ascii="Times New Roman" w:hAnsi="Times New Roman" w:cs="Times New Roman"/>
                <w:sz w:val="24"/>
                <w:szCs w:val="24"/>
              </w:rPr>
              <w:t>và 0</w:t>
            </w:r>
          </w:p>
        </w:tc>
      </w:tr>
    </w:tbl>
    <w:p w:rsidR="00D506DE" w:rsidRPr="00FA3D47" w:rsidRDefault="00D506DE" w:rsidP="00D506DE">
      <w:pPr>
        <w:pStyle w:val="ListParagraph"/>
        <w:ind w:left="1701"/>
        <w:jc w:val="both"/>
        <w:rPr>
          <w:rFonts w:ascii="Times New Roman" w:hAnsi="Times New Roman" w:cs="Times New Roman"/>
          <w:sz w:val="24"/>
          <w:szCs w:val="24"/>
        </w:rPr>
      </w:pPr>
    </w:p>
    <w:p w:rsidR="00D506DE" w:rsidRPr="00FA3D47" w:rsidRDefault="00D506DE" w:rsidP="00D506DE">
      <w:pPr>
        <w:pStyle w:val="ListParagraph"/>
        <w:spacing w:line="360" w:lineRule="auto"/>
        <w:ind w:left="567"/>
        <w:jc w:val="both"/>
        <w:rPr>
          <w:rFonts w:ascii="Times New Roman" w:hAnsi="Times New Roman" w:cs="Times New Roman"/>
          <w:sz w:val="24"/>
          <w:szCs w:val="24"/>
        </w:rPr>
      </w:pPr>
      <w:r w:rsidRPr="00FA3D47">
        <w:rPr>
          <w:rFonts w:ascii="Times New Roman" w:hAnsi="Times New Roman" w:cs="Times New Roman"/>
          <w:b/>
          <w:i/>
          <w:sz w:val="24"/>
          <w:szCs w:val="24"/>
        </w:rPr>
        <w:t>Ví dụ</w:t>
      </w:r>
      <w:r w:rsidRPr="00FA3D47">
        <w:rPr>
          <w:rFonts w:ascii="Times New Roman" w:hAnsi="Times New Roman" w:cs="Times New Roman"/>
          <w:sz w:val="24"/>
          <w:szCs w:val="24"/>
        </w:rPr>
        <w:t>: các PICTURE để hiệu chỉnh chuỗi:</w:t>
      </w:r>
    </w:p>
    <w:tbl>
      <w:tblPr>
        <w:tblStyle w:val="TableGrid"/>
        <w:tblW w:w="8728" w:type="dxa"/>
        <w:tblInd w:w="675" w:type="dxa"/>
        <w:tblLook w:val="04A0"/>
      </w:tblPr>
      <w:tblGrid>
        <w:gridCol w:w="2552"/>
        <w:gridCol w:w="3260"/>
        <w:gridCol w:w="2916"/>
      </w:tblGrid>
      <w:tr w:rsidR="00D506DE" w:rsidRPr="00FA3D47" w:rsidTr="00C01A62">
        <w:tc>
          <w:tcPr>
            <w:tcW w:w="2552" w:type="dxa"/>
          </w:tcPr>
          <w:p w:rsidR="00D506DE" w:rsidRPr="00FA3D47" w:rsidRDefault="00D506DE" w:rsidP="00AA67AE">
            <w:pPr>
              <w:pStyle w:val="ListParagraph"/>
              <w:ind w:left="0"/>
              <w:jc w:val="both"/>
              <w:rPr>
                <w:rFonts w:ascii="Times New Roman" w:hAnsi="Times New Roman" w:cs="Times New Roman"/>
                <w:b/>
                <w:sz w:val="24"/>
                <w:szCs w:val="24"/>
              </w:rPr>
            </w:pPr>
            <w:r w:rsidRPr="00FA3D47">
              <w:rPr>
                <w:rFonts w:ascii="Times New Roman" w:hAnsi="Times New Roman" w:cs="Times New Roman"/>
                <w:b/>
                <w:sz w:val="24"/>
                <w:szCs w:val="24"/>
              </w:rPr>
              <w:t>PICTURE</w:t>
            </w:r>
          </w:p>
        </w:tc>
        <w:tc>
          <w:tcPr>
            <w:tcW w:w="3260" w:type="dxa"/>
          </w:tcPr>
          <w:p w:rsidR="00D506DE" w:rsidRPr="00FA3D47" w:rsidRDefault="00D506DE" w:rsidP="00AA67AE">
            <w:pPr>
              <w:pStyle w:val="ListParagraph"/>
              <w:ind w:left="0"/>
              <w:jc w:val="both"/>
              <w:rPr>
                <w:rFonts w:ascii="Times New Roman" w:hAnsi="Times New Roman" w:cs="Times New Roman"/>
                <w:b/>
                <w:sz w:val="24"/>
                <w:szCs w:val="24"/>
              </w:rPr>
            </w:pPr>
            <w:r w:rsidRPr="00FA3D47">
              <w:rPr>
                <w:rFonts w:ascii="Times New Roman" w:hAnsi="Times New Roman" w:cs="Times New Roman"/>
                <w:b/>
                <w:sz w:val="24"/>
                <w:szCs w:val="24"/>
              </w:rPr>
              <w:t>Dữ liệu đầu vào</w:t>
            </w:r>
          </w:p>
        </w:tc>
        <w:tc>
          <w:tcPr>
            <w:tcW w:w="2916" w:type="dxa"/>
          </w:tcPr>
          <w:p w:rsidR="00D506DE" w:rsidRPr="00FA3D47" w:rsidRDefault="00D506DE" w:rsidP="00AA67AE">
            <w:pPr>
              <w:pStyle w:val="ListParagraph"/>
              <w:ind w:left="0"/>
              <w:jc w:val="both"/>
              <w:rPr>
                <w:rFonts w:ascii="Times New Roman" w:hAnsi="Times New Roman" w:cs="Times New Roman"/>
                <w:b/>
                <w:sz w:val="24"/>
                <w:szCs w:val="24"/>
              </w:rPr>
            </w:pPr>
            <w:r w:rsidRPr="00FA3D47">
              <w:rPr>
                <w:rFonts w:ascii="Times New Roman" w:hAnsi="Times New Roman" w:cs="Times New Roman"/>
                <w:b/>
                <w:sz w:val="24"/>
                <w:szCs w:val="24"/>
              </w:rPr>
              <w:t>Dữ liệu hiệu chỉnh</w:t>
            </w:r>
          </w:p>
        </w:tc>
      </w:tr>
      <w:tr w:rsidR="00D506DE" w:rsidRPr="00FA3D47" w:rsidTr="00C01A62">
        <w:tc>
          <w:tcPr>
            <w:tcW w:w="2552"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X(10)/XX</w:t>
            </w:r>
          </w:p>
        </w:tc>
        <w:tc>
          <w:tcPr>
            <w:tcW w:w="3260" w:type="dxa"/>
          </w:tcPr>
          <w:p w:rsidR="00D506DE" w:rsidRPr="00FA3D47" w:rsidRDefault="00D506DE" w:rsidP="00AA67AE">
            <w:pPr>
              <w:pStyle w:val="ListParagraph"/>
              <w:ind w:left="0" w:right="318"/>
              <w:jc w:val="both"/>
              <w:rPr>
                <w:rFonts w:ascii="Times New Roman" w:hAnsi="Times New Roman" w:cs="Times New Roman"/>
                <w:sz w:val="24"/>
                <w:szCs w:val="24"/>
              </w:rPr>
            </w:pPr>
            <w:r w:rsidRPr="00FA3D47">
              <w:rPr>
                <w:rFonts w:ascii="Times New Roman" w:hAnsi="Times New Roman" w:cs="Times New Roman"/>
                <w:sz w:val="24"/>
                <w:szCs w:val="24"/>
              </w:rPr>
              <w:t>ALPHANUMER01</w:t>
            </w:r>
          </w:p>
        </w:tc>
        <w:tc>
          <w:tcPr>
            <w:tcW w:w="2916" w:type="dxa"/>
          </w:tcPr>
          <w:p w:rsidR="00D506DE" w:rsidRPr="00FA3D47" w:rsidRDefault="00D506DE" w:rsidP="00AA67AE">
            <w:pPr>
              <w:pStyle w:val="ListParagraph"/>
              <w:ind w:left="0" w:right="726"/>
              <w:jc w:val="both"/>
              <w:rPr>
                <w:rFonts w:ascii="Times New Roman" w:hAnsi="Times New Roman" w:cs="Times New Roman"/>
                <w:sz w:val="24"/>
                <w:szCs w:val="24"/>
              </w:rPr>
            </w:pPr>
            <w:r w:rsidRPr="00FA3D47">
              <w:rPr>
                <w:rFonts w:ascii="Times New Roman" w:hAnsi="Times New Roman" w:cs="Times New Roman"/>
                <w:sz w:val="24"/>
                <w:szCs w:val="24"/>
              </w:rPr>
              <w:t>ALPHANUMER/01</w:t>
            </w:r>
          </w:p>
        </w:tc>
      </w:tr>
      <w:tr w:rsidR="00D506DE" w:rsidRPr="00FA3D47" w:rsidTr="00C01A62">
        <w:tc>
          <w:tcPr>
            <w:tcW w:w="2552"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X(5)BX(7)</w:t>
            </w:r>
          </w:p>
        </w:tc>
        <w:tc>
          <w:tcPr>
            <w:tcW w:w="3260" w:type="dxa"/>
          </w:tcPr>
          <w:p w:rsidR="00D506DE" w:rsidRPr="00FA3D47" w:rsidRDefault="00D506DE" w:rsidP="00AA67AE">
            <w:pPr>
              <w:pStyle w:val="ListParagraph"/>
              <w:ind w:left="0" w:right="318"/>
              <w:jc w:val="both"/>
              <w:rPr>
                <w:rFonts w:ascii="Times New Roman" w:hAnsi="Times New Roman" w:cs="Times New Roman"/>
                <w:sz w:val="24"/>
                <w:szCs w:val="24"/>
              </w:rPr>
            </w:pPr>
            <w:r w:rsidRPr="00FA3D47">
              <w:rPr>
                <w:rFonts w:ascii="Times New Roman" w:hAnsi="Times New Roman" w:cs="Times New Roman"/>
                <w:sz w:val="24"/>
                <w:szCs w:val="24"/>
              </w:rPr>
              <w:t>ALPHANUMERIC</w:t>
            </w:r>
          </w:p>
        </w:tc>
        <w:tc>
          <w:tcPr>
            <w:tcW w:w="2916" w:type="dxa"/>
          </w:tcPr>
          <w:p w:rsidR="00D506DE" w:rsidRPr="00FA3D47" w:rsidRDefault="00D506DE" w:rsidP="00AA67AE">
            <w:pPr>
              <w:pStyle w:val="ListParagraph"/>
              <w:ind w:left="0" w:right="726"/>
              <w:jc w:val="both"/>
              <w:rPr>
                <w:rFonts w:ascii="Times New Roman" w:hAnsi="Times New Roman" w:cs="Times New Roman"/>
                <w:sz w:val="24"/>
                <w:szCs w:val="24"/>
              </w:rPr>
            </w:pPr>
            <w:r w:rsidRPr="00FA3D47">
              <w:rPr>
                <w:rFonts w:ascii="Times New Roman" w:hAnsi="Times New Roman" w:cs="Times New Roman"/>
                <w:sz w:val="24"/>
                <w:szCs w:val="24"/>
              </w:rPr>
              <w:t>ALPHA NUMERIC</w:t>
            </w:r>
          </w:p>
        </w:tc>
      </w:tr>
      <w:tr w:rsidR="00D506DE" w:rsidRPr="00FA3D47" w:rsidTr="00C01A62">
        <w:tc>
          <w:tcPr>
            <w:tcW w:w="2552"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99,B999,B000</w:t>
            </w:r>
          </w:p>
        </w:tc>
        <w:tc>
          <w:tcPr>
            <w:tcW w:w="3260" w:type="dxa"/>
          </w:tcPr>
          <w:p w:rsidR="00D506DE" w:rsidRPr="00FA3D47" w:rsidRDefault="00D506DE" w:rsidP="00AA67AE">
            <w:pPr>
              <w:pStyle w:val="ListParagraph"/>
              <w:ind w:left="0" w:right="318"/>
              <w:jc w:val="both"/>
              <w:rPr>
                <w:rFonts w:ascii="Times New Roman" w:hAnsi="Times New Roman" w:cs="Times New Roman"/>
                <w:sz w:val="24"/>
                <w:szCs w:val="24"/>
              </w:rPr>
            </w:pPr>
            <w:r w:rsidRPr="00FA3D47">
              <w:rPr>
                <w:rFonts w:ascii="Times New Roman" w:hAnsi="Times New Roman" w:cs="Times New Roman"/>
                <w:sz w:val="24"/>
                <w:szCs w:val="24"/>
              </w:rPr>
              <w:t>1234</w:t>
            </w:r>
          </w:p>
        </w:tc>
        <w:tc>
          <w:tcPr>
            <w:tcW w:w="2916" w:type="dxa"/>
          </w:tcPr>
          <w:p w:rsidR="00D506DE" w:rsidRPr="00FA3D47" w:rsidRDefault="00D506DE" w:rsidP="00AA67AE">
            <w:pPr>
              <w:pStyle w:val="ListParagraph"/>
              <w:ind w:left="0" w:right="726"/>
              <w:jc w:val="both"/>
              <w:rPr>
                <w:rFonts w:ascii="Times New Roman" w:hAnsi="Times New Roman" w:cs="Times New Roman"/>
                <w:sz w:val="24"/>
                <w:szCs w:val="24"/>
              </w:rPr>
            </w:pPr>
            <w:r w:rsidRPr="00FA3D47">
              <w:rPr>
                <w:rFonts w:ascii="Times New Roman" w:hAnsi="Times New Roman" w:cs="Times New Roman"/>
                <w:sz w:val="24"/>
                <w:szCs w:val="24"/>
              </w:rPr>
              <w:t>01, 234, 000</w:t>
            </w:r>
          </w:p>
        </w:tc>
      </w:tr>
      <w:tr w:rsidR="00D506DE" w:rsidRPr="00FA3D47" w:rsidTr="00C01A62">
        <w:tc>
          <w:tcPr>
            <w:tcW w:w="2552"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99,999</w:t>
            </w:r>
          </w:p>
        </w:tc>
        <w:tc>
          <w:tcPr>
            <w:tcW w:w="3260" w:type="dxa"/>
          </w:tcPr>
          <w:p w:rsidR="00D506DE" w:rsidRPr="00FA3D47" w:rsidRDefault="00D506DE" w:rsidP="00AA67AE">
            <w:pPr>
              <w:pStyle w:val="ListParagraph"/>
              <w:ind w:left="0" w:right="318"/>
              <w:jc w:val="both"/>
              <w:rPr>
                <w:rFonts w:ascii="Times New Roman" w:hAnsi="Times New Roman" w:cs="Times New Roman"/>
                <w:sz w:val="24"/>
                <w:szCs w:val="24"/>
              </w:rPr>
            </w:pPr>
            <w:r w:rsidRPr="00FA3D47">
              <w:rPr>
                <w:rFonts w:ascii="Times New Roman" w:hAnsi="Times New Roman" w:cs="Times New Roman"/>
                <w:sz w:val="24"/>
                <w:szCs w:val="24"/>
              </w:rPr>
              <w:t>12345</w:t>
            </w:r>
          </w:p>
        </w:tc>
        <w:tc>
          <w:tcPr>
            <w:tcW w:w="2916" w:type="dxa"/>
          </w:tcPr>
          <w:p w:rsidR="00D506DE" w:rsidRPr="00FA3D47" w:rsidRDefault="00D506DE" w:rsidP="00AA67AE">
            <w:pPr>
              <w:pStyle w:val="ListParagraph"/>
              <w:ind w:left="0" w:right="726"/>
              <w:jc w:val="both"/>
              <w:rPr>
                <w:rFonts w:ascii="Times New Roman" w:hAnsi="Times New Roman" w:cs="Times New Roman"/>
                <w:sz w:val="24"/>
                <w:szCs w:val="24"/>
              </w:rPr>
            </w:pPr>
            <w:r w:rsidRPr="00FA3D47">
              <w:rPr>
                <w:rFonts w:ascii="Times New Roman" w:hAnsi="Times New Roman" w:cs="Times New Roman"/>
                <w:sz w:val="24"/>
                <w:szCs w:val="24"/>
              </w:rPr>
              <w:t>12,345</w:t>
            </w:r>
          </w:p>
        </w:tc>
      </w:tr>
      <w:tr w:rsidR="00D506DE" w:rsidRPr="00FA3D47" w:rsidTr="00C01A62">
        <w:tc>
          <w:tcPr>
            <w:tcW w:w="2552"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9999.99</w:t>
            </w:r>
          </w:p>
        </w:tc>
        <w:tc>
          <w:tcPr>
            <w:tcW w:w="3260" w:type="dxa"/>
          </w:tcPr>
          <w:p w:rsidR="00D506DE" w:rsidRPr="00FA3D47" w:rsidRDefault="00D506DE" w:rsidP="00AA67AE">
            <w:pPr>
              <w:pStyle w:val="ListParagraph"/>
              <w:ind w:left="0" w:right="318"/>
              <w:jc w:val="both"/>
              <w:rPr>
                <w:rFonts w:ascii="Times New Roman" w:hAnsi="Times New Roman" w:cs="Times New Roman"/>
                <w:sz w:val="24"/>
                <w:szCs w:val="24"/>
              </w:rPr>
            </w:pPr>
            <w:r w:rsidRPr="00FA3D47">
              <w:rPr>
                <w:rFonts w:ascii="Times New Roman" w:hAnsi="Times New Roman" w:cs="Times New Roman"/>
                <w:sz w:val="24"/>
                <w:szCs w:val="24"/>
              </w:rPr>
              <w:t>123.45</w:t>
            </w:r>
          </w:p>
        </w:tc>
        <w:tc>
          <w:tcPr>
            <w:tcW w:w="2916" w:type="dxa"/>
          </w:tcPr>
          <w:p w:rsidR="00D506DE" w:rsidRPr="00FA3D47" w:rsidRDefault="00D506DE" w:rsidP="00AA67AE">
            <w:pPr>
              <w:pStyle w:val="ListParagraph"/>
              <w:ind w:left="0" w:right="726"/>
              <w:jc w:val="both"/>
              <w:rPr>
                <w:rFonts w:ascii="Times New Roman" w:hAnsi="Times New Roman" w:cs="Times New Roman"/>
                <w:sz w:val="24"/>
                <w:szCs w:val="24"/>
              </w:rPr>
            </w:pPr>
            <w:r w:rsidRPr="00FA3D47">
              <w:rPr>
                <w:rFonts w:ascii="Times New Roman" w:hAnsi="Times New Roman" w:cs="Times New Roman"/>
                <w:sz w:val="24"/>
                <w:szCs w:val="24"/>
              </w:rPr>
              <w:t>0123.45</w:t>
            </w:r>
          </w:p>
        </w:tc>
      </w:tr>
      <w:tr w:rsidR="00D506DE" w:rsidRPr="00FA3D47" w:rsidTr="00C01A62">
        <w:tc>
          <w:tcPr>
            <w:tcW w:w="2552"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999.99+</w:t>
            </w:r>
          </w:p>
        </w:tc>
        <w:tc>
          <w:tcPr>
            <w:tcW w:w="3260" w:type="dxa"/>
          </w:tcPr>
          <w:p w:rsidR="00D506DE" w:rsidRPr="00FA3D47" w:rsidRDefault="00D506DE" w:rsidP="00AA67AE">
            <w:pPr>
              <w:pStyle w:val="ListParagraph"/>
              <w:ind w:left="0" w:right="318"/>
              <w:jc w:val="both"/>
              <w:rPr>
                <w:rFonts w:ascii="Times New Roman" w:hAnsi="Times New Roman" w:cs="Times New Roman"/>
                <w:sz w:val="24"/>
                <w:szCs w:val="24"/>
              </w:rPr>
            </w:pPr>
            <w:r w:rsidRPr="00FA3D47">
              <w:rPr>
                <w:rFonts w:ascii="Times New Roman" w:hAnsi="Times New Roman" w:cs="Times New Roman"/>
                <w:sz w:val="24"/>
                <w:szCs w:val="24"/>
              </w:rPr>
              <w:t>+1234.567</w:t>
            </w:r>
          </w:p>
          <w:p w:rsidR="00D506DE" w:rsidRPr="00FA3D47" w:rsidRDefault="00D506DE" w:rsidP="00AA67AE">
            <w:pPr>
              <w:pStyle w:val="ListParagraph"/>
              <w:ind w:left="0" w:right="318"/>
              <w:jc w:val="both"/>
              <w:rPr>
                <w:rFonts w:ascii="Times New Roman" w:hAnsi="Times New Roman" w:cs="Times New Roman"/>
                <w:sz w:val="24"/>
                <w:szCs w:val="24"/>
              </w:rPr>
            </w:pPr>
            <w:r w:rsidRPr="00FA3D47">
              <w:rPr>
                <w:rFonts w:ascii="Times New Roman" w:hAnsi="Times New Roman" w:cs="Times New Roman"/>
                <w:sz w:val="24"/>
                <w:szCs w:val="24"/>
              </w:rPr>
              <w:t>-1234.567</w:t>
            </w:r>
          </w:p>
        </w:tc>
        <w:tc>
          <w:tcPr>
            <w:tcW w:w="2916" w:type="dxa"/>
          </w:tcPr>
          <w:p w:rsidR="00D506DE" w:rsidRPr="00FA3D47" w:rsidRDefault="00D506DE" w:rsidP="00AA67AE">
            <w:pPr>
              <w:pStyle w:val="ListParagraph"/>
              <w:ind w:left="0" w:right="726"/>
              <w:jc w:val="both"/>
              <w:rPr>
                <w:rFonts w:ascii="Times New Roman" w:hAnsi="Times New Roman" w:cs="Times New Roman"/>
                <w:sz w:val="24"/>
                <w:szCs w:val="24"/>
              </w:rPr>
            </w:pPr>
            <w:r w:rsidRPr="00FA3D47">
              <w:rPr>
                <w:rFonts w:ascii="Times New Roman" w:hAnsi="Times New Roman" w:cs="Times New Roman"/>
                <w:sz w:val="24"/>
                <w:szCs w:val="24"/>
              </w:rPr>
              <w:t>234.56+</w:t>
            </w:r>
          </w:p>
          <w:p w:rsidR="00D506DE" w:rsidRPr="00FA3D47" w:rsidRDefault="00D506DE" w:rsidP="00AA67AE">
            <w:pPr>
              <w:pStyle w:val="ListParagraph"/>
              <w:ind w:left="0" w:right="726"/>
              <w:jc w:val="both"/>
              <w:rPr>
                <w:rFonts w:ascii="Times New Roman" w:hAnsi="Times New Roman" w:cs="Times New Roman"/>
                <w:sz w:val="24"/>
                <w:szCs w:val="24"/>
              </w:rPr>
            </w:pPr>
            <w:r w:rsidRPr="00FA3D47">
              <w:rPr>
                <w:rFonts w:ascii="Times New Roman" w:hAnsi="Times New Roman" w:cs="Times New Roman"/>
                <w:sz w:val="24"/>
                <w:szCs w:val="24"/>
              </w:rPr>
              <w:t>234.56-</w:t>
            </w:r>
          </w:p>
        </w:tc>
      </w:tr>
      <w:tr w:rsidR="00D506DE" w:rsidRPr="00FA3D47" w:rsidTr="00C01A62">
        <w:tc>
          <w:tcPr>
            <w:tcW w:w="2552"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$$$9.99</w:t>
            </w:r>
          </w:p>
        </w:tc>
        <w:tc>
          <w:tcPr>
            <w:tcW w:w="3260" w:type="dxa"/>
          </w:tcPr>
          <w:p w:rsidR="00D506DE" w:rsidRPr="00FA3D47" w:rsidRDefault="00D506DE" w:rsidP="00AA67AE">
            <w:pPr>
              <w:pStyle w:val="ListParagraph"/>
              <w:ind w:left="0" w:right="318"/>
              <w:jc w:val="both"/>
              <w:rPr>
                <w:rFonts w:ascii="Times New Roman" w:hAnsi="Times New Roman" w:cs="Times New Roman"/>
                <w:sz w:val="24"/>
                <w:szCs w:val="24"/>
              </w:rPr>
            </w:pPr>
            <w:r w:rsidRPr="00FA3D47">
              <w:rPr>
                <w:rFonts w:ascii="Times New Roman" w:hAnsi="Times New Roman" w:cs="Times New Roman"/>
                <w:sz w:val="24"/>
                <w:szCs w:val="24"/>
              </w:rPr>
              <w:t>.12</w:t>
            </w:r>
          </w:p>
          <w:p w:rsidR="00D506DE" w:rsidRPr="00FA3D47" w:rsidRDefault="00D506DE" w:rsidP="00AA67AE">
            <w:pPr>
              <w:pStyle w:val="ListParagraph"/>
              <w:ind w:left="0" w:right="318"/>
              <w:jc w:val="both"/>
              <w:rPr>
                <w:rFonts w:ascii="Times New Roman" w:hAnsi="Times New Roman" w:cs="Times New Roman"/>
                <w:sz w:val="24"/>
                <w:szCs w:val="24"/>
              </w:rPr>
            </w:pPr>
            <w:r w:rsidRPr="00FA3D47">
              <w:rPr>
                <w:rFonts w:ascii="Times New Roman" w:hAnsi="Times New Roman" w:cs="Times New Roman"/>
                <w:sz w:val="24"/>
                <w:szCs w:val="24"/>
              </w:rPr>
              <w:t>-0.12</w:t>
            </w:r>
          </w:p>
        </w:tc>
        <w:tc>
          <w:tcPr>
            <w:tcW w:w="2916" w:type="dxa"/>
          </w:tcPr>
          <w:p w:rsidR="00D506DE" w:rsidRPr="00FA3D47" w:rsidRDefault="00D506DE" w:rsidP="00AA67AE">
            <w:pPr>
              <w:pStyle w:val="ListParagraph"/>
              <w:ind w:left="0" w:right="726"/>
              <w:jc w:val="both"/>
              <w:rPr>
                <w:rFonts w:ascii="Times New Roman" w:hAnsi="Times New Roman" w:cs="Times New Roman"/>
                <w:sz w:val="24"/>
                <w:szCs w:val="24"/>
              </w:rPr>
            </w:pPr>
            <w:r w:rsidRPr="00FA3D47">
              <w:rPr>
                <w:rFonts w:ascii="Times New Roman" w:hAnsi="Times New Roman" w:cs="Times New Roman"/>
                <w:sz w:val="24"/>
                <w:szCs w:val="24"/>
              </w:rPr>
              <w:t>$0.12</w:t>
            </w:r>
          </w:p>
          <w:p w:rsidR="00D506DE" w:rsidRPr="00FA3D47" w:rsidRDefault="00D506DE" w:rsidP="00AA67AE">
            <w:pPr>
              <w:pStyle w:val="ListParagraph"/>
              <w:ind w:left="0" w:right="726"/>
              <w:jc w:val="both"/>
              <w:rPr>
                <w:rFonts w:ascii="Times New Roman" w:hAnsi="Times New Roman" w:cs="Times New Roman"/>
                <w:sz w:val="24"/>
                <w:szCs w:val="24"/>
              </w:rPr>
            </w:pPr>
            <w:r w:rsidRPr="00FA3D47">
              <w:rPr>
                <w:rFonts w:ascii="Times New Roman" w:hAnsi="Times New Roman" w:cs="Times New Roman"/>
                <w:sz w:val="24"/>
                <w:szCs w:val="24"/>
              </w:rPr>
              <w:t>$0.12</w:t>
            </w:r>
          </w:p>
        </w:tc>
      </w:tr>
      <w:tr w:rsidR="00D506DE" w:rsidRPr="00FA3D47" w:rsidTr="00C01A62">
        <w:tc>
          <w:tcPr>
            <w:tcW w:w="2552"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$999.99</w:t>
            </w:r>
          </w:p>
        </w:tc>
        <w:tc>
          <w:tcPr>
            <w:tcW w:w="3260" w:type="dxa"/>
          </w:tcPr>
          <w:p w:rsidR="00D506DE" w:rsidRPr="00FA3D47" w:rsidRDefault="00D506DE" w:rsidP="00AA67AE">
            <w:pPr>
              <w:pStyle w:val="ListParagraph"/>
              <w:ind w:left="0" w:right="318"/>
              <w:jc w:val="both"/>
              <w:rPr>
                <w:rFonts w:ascii="Times New Roman" w:hAnsi="Times New Roman" w:cs="Times New Roman"/>
                <w:sz w:val="24"/>
                <w:szCs w:val="24"/>
              </w:rPr>
            </w:pPr>
            <w:r w:rsidRPr="00FA3D47">
              <w:rPr>
                <w:rFonts w:ascii="Times New Roman" w:hAnsi="Times New Roman" w:cs="Times New Roman"/>
                <w:sz w:val="24"/>
                <w:szCs w:val="24"/>
              </w:rPr>
              <w:t>+123.45</w:t>
            </w:r>
          </w:p>
          <w:p w:rsidR="00D506DE" w:rsidRPr="00FA3D47" w:rsidRDefault="00D506DE" w:rsidP="00AA67AE">
            <w:pPr>
              <w:pStyle w:val="ListParagraph"/>
              <w:ind w:left="0" w:right="318"/>
              <w:jc w:val="both"/>
              <w:rPr>
                <w:rFonts w:ascii="Times New Roman" w:hAnsi="Times New Roman" w:cs="Times New Roman"/>
                <w:sz w:val="24"/>
                <w:szCs w:val="24"/>
              </w:rPr>
            </w:pPr>
            <w:r w:rsidRPr="00FA3D47">
              <w:rPr>
                <w:rFonts w:ascii="Times New Roman" w:hAnsi="Times New Roman" w:cs="Times New Roman"/>
                <w:sz w:val="24"/>
                <w:szCs w:val="24"/>
              </w:rPr>
              <w:t>-123.45</w:t>
            </w:r>
          </w:p>
        </w:tc>
        <w:tc>
          <w:tcPr>
            <w:tcW w:w="2916" w:type="dxa"/>
          </w:tcPr>
          <w:p w:rsidR="00D506DE" w:rsidRPr="00FA3D47" w:rsidRDefault="00D506DE" w:rsidP="00AA67AE">
            <w:pPr>
              <w:pStyle w:val="ListParagraph"/>
              <w:ind w:left="0" w:right="726"/>
              <w:jc w:val="both"/>
              <w:rPr>
                <w:rFonts w:ascii="Times New Roman" w:hAnsi="Times New Roman" w:cs="Times New Roman"/>
                <w:sz w:val="24"/>
                <w:szCs w:val="24"/>
              </w:rPr>
            </w:pPr>
            <w:r w:rsidRPr="00FA3D47">
              <w:rPr>
                <w:rFonts w:ascii="Times New Roman" w:hAnsi="Times New Roman" w:cs="Times New Roman"/>
                <w:sz w:val="24"/>
                <w:szCs w:val="24"/>
              </w:rPr>
              <w:t>$123.45</w:t>
            </w:r>
          </w:p>
          <w:p w:rsidR="00D506DE" w:rsidRPr="00FA3D47" w:rsidRDefault="00D506DE" w:rsidP="00AA67AE">
            <w:pPr>
              <w:pStyle w:val="ListParagraph"/>
              <w:ind w:left="0" w:right="726"/>
              <w:jc w:val="both"/>
              <w:rPr>
                <w:rFonts w:ascii="Times New Roman" w:hAnsi="Times New Roman" w:cs="Times New Roman"/>
                <w:sz w:val="24"/>
                <w:szCs w:val="24"/>
              </w:rPr>
            </w:pPr>
            <w:r w:rsidRPr="00FA3D47">
              <w:rPr>
                <w:rFonts w:ascii="Times New Roman" w:hAnsi="Times New Roman" w:cs="Times New Roman"/>
                <w:sz w:val="24"/>
                <w:szCs w:val="24"/>
              </w:rPr>
              <w:t>$123.45</w:t>
            </w:r>
          </w:p>
        </w:tc>
      </w:tr>
      <w:tr w:rsidR="00D506DE" w:rsidRPr="00FA3D47" w:rsidTr="00C01A62">
        <w:tc>
          <w:tcPr>
            <w:tcW w:w="2552"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-$999.99</w:t>
            </w:r>
          </w:p>
        </w:tc>
        <w:tc>
          <w:tcPr>
            <w:tcW w:w="3260" w:type="dxa"/>
          </w:tcPr>
          <w:p w:rsidR="00D506DE" w:rsidRPr="00FA3D47" w:rsidRDefault="00D506DE" w:rsidP="00AA67AE">
            <w:pPr>
              <w:pStyle w:val="ListParagraph"/>
              <w:ind w:left="0" w:right="318"/>
              <w:jc w:val="both"/>
              <w:rPr>
                <w:rFonts w:ascii="Times New Roman" w:hAnsi="Times New Roman" w:cs="Times New Roman"/>
                <w:sz w:val="24"/>
                <w:szCs w:val="24"/>
              </w:rPr>
            </w:pPr>
            <w:r w:rsidRPr="00FA3D47">
              <w:rPr>
                <w:rFonts w:ascii="Times New Roman" w:hAnsi="Times New Roman" w:cs="Times New Roman"/>
                <w:sz w:val="24"/>
                <w:szCs w:val="24"/>
              </w:rPr>
              <w:t>+123.45</w:t>
            </w:r>
          </w:p>
          <w:p w:rsidR="00D506DE" w:rsidRPr="00FA3D47" w:rsidRDefault="00D506DE" w:rsidP="00AA67AE">
            <w:pPr>
              <w:pStyle w:val="ListParagraph"/>
              <w:ind w:left="0" w:right="318"/>
              <w:jc w:val="both"/>
              <w:rPr>
                <w:rFonts w:ascii="Times New Roman" w:hAnsi="Times New Roman" w:cs="Times New Roman"/>
                <w:sz w:val="24"/>
                <w:szCs w:val="24"/>
              </w:rPr>
            </w:pPr>
            <w:r w:rsidRPr="00FA3D47">
              <w:rPr>
                <w:rFonts w:ascii="Times New Roman" w:hAnsi="Times New Roman" w:cs="Times New Roman"/>
                <w:sz w:val="24"/>
                <w:szCs w:val="24"/>
              </w:rPr>
              <w:t>-123.45</w:t>
            </w:r>
          </w:p>
        </w:tc>
        <w:tc>
          <w:tcPr>
            <w:tcW w:w="2916" w:type="dxa"/>
          </w:tcPr>
          <w:p w:rsidR="00D506DE" w:rsidRPr="00FA3D47" w:rsidRDefault="00D506DE" w:rsidP="00AA67AE">
            <w:pPr>
              <w:pStyle w:val="ListParagraph"/>
              <w:ind w:left="0" w:right="726"/>
              <w:jc w:val="both"/>
              <w:rPr>
                <w:rFonts w:ascii="Times New Roman" w:hAnsi="Times New Roman" w:cs="Times New Roman"/>
                <w:sz w:val="24"/>
                <w:szCs w:val="24"/>
              </w:rPr>
            </w:pPr>
            <w:r w:rsidRPr="00FA3D47">
              <w:rPr>
                <w:rFonts w:ascii="Times New Roman" w:hAnsi="Times New Roman" w:cs="Times New Roman"/>
                <w:sz w:val="24"/>
                <w:szCs w:val="24"/>
              </w:rPr>
              <w:t>$123.45</w:t>
            </w:r>
          </w:p>
          <w:p w:rsidR="00D506DE" w:rsidRPr="00FA3D47" w:rsidRDefault="00D506DE" w:rsidP="00AA67AE">
            <w:pPr>
              <w:pStyle w:val="ListParagraph"/>
              <w:ind w:left="0" w:right="726"/>
              <w:jc w:val="both"/>
              <w:rPr>
                <w:rFonts w:ascii="Times New Roman" w:hAnsi="Times New Roman" w:cs="Times New Roman"/>
                <w:sz w:val="24"/>
                <w:szCs w:val="24"/>
              </w:rPr>
            </w:pPr>
            <w:r w:rsidRPr="00FA3D47">
              <w:rPr>
                <w:rFonts w:ascii="Times New Roman" w:hAnsi="Times New Roman" w:cs="Times New Roman"/>
                <w:sz w:val="24"/>
                <w:szCs w:val="24"/>
              </w:rPr>
              <w:t>-$123.45</w:t>
            </w:r>
          </w:p>
        </w:tc>
      </w:tr>
      <w:tr w:rsidR="00D506DE" w:rsidRPr="00FA3D47" w:rsidTr="00C01A62">
        <w:tc>
          <w:tcPr>
            <w:tcW w:w="2552"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Z,ZZZ.ZZ+</w:t>
            </w:r>
          </w:p>
        </w:tc>
        <w:tc>
          <w:tcPr>
            <w:tcW w:w="3260" w:type="dxa"/>
          </w:tcPr>
          <w:p w:rsidR="00D506DE" w:rsidRPr="00FA3D47" w:rsidRDefault="00D506DE" w:rsidP="00AA67AE">
            <w:pPr>
              <w:pStyle w:val="ListParagraph"/>
              <w:ind w:left="0" w:right="318"/>
              <w:jc w:val="both"/>
              <w:rPr>
                <w:rFonts w:ascii="Times New Roman" w:hAnsi="Times New Roman" w:cs="Times New Roman"/>
                <w:sz w:val="24"/>
                <w:szCs w:val="24"/>
              </w:rPr>
            </w:pPr>
            <w:r w:rsidRPr="00FA3D47">
              <w:rPr>
                <w:rFonts w:ascii="Times New Roman" w:hAnsi="Times New Roman" w:cs="Times New Roman"/>
                <w:sz w:val="24"/>
                <w:szCs w:val="24"/>
              </w:rPr>
              <w:t>+0123.45</w:t>
            </w:r>
          </w:p>
        </w:tc>
        <w:tc>
          <w:tcPr>
            <w:tcW w:w="2916" w:type="dxa"/>
          </w:tcPr>
          <w:p w:rsidR="00D506DE" w:rsidRPr="00FA3D47" w:rsidRDefault="00D506DE" w:rsidP="00AA67AE">
            <w:pPr>
              <w:pStyle w:val="ListParagraph"/>
              <w:ind w:left="0" w:right="726"/>
              <w:jc w:val="both"/>
              <w:rPr>
                <w:rFonts w:ascii="Times New Roman" w:hAnsi="Times New Roman" w:cs="Times New Roman"/>
                <w:sz w:val="24"/>
                <w:szCs w:val="24"/>
              </w:rPr>
            </w:pPr>
            <w:r w:rsidRPr="00FA3D47">
              <w:rPr>
                <w:rFonts w:ascii="Times New Roman" w:hAnsi="Times New Roman" w:cs="Times New Roman"/>
                <w:sz w:val="24"/>
                <w:szCs w:val="24"/>
              </w:rPr>
              <w:t>123.45+</w:t>
            </w:r>
          </w:p>
        </w:tc>
      </w:tr>
      <w:tr w:rsidR="00D506DE" w:rsidRPr="00FA3D47" w:rsidTr="00C01A62">
        <w:tc>
          <w:tcPr>
            <w:tcW w:w="2552" w:type="dxa"/>
          </w:tcPr>
          <w:p w:rsidR="00D506DE" w:rsidRPr="00FA3D47" w:rsidRDefault="00D506DE" w:rsidP="00AA67AE">
            <w:pPr>
              <w:pStyle w:val="ListParagraph"/>
              <w:ind w:left="0"/>
              <w:jc w:val="both"/>
              <w:rPr>
                <w:rFonts w:ascii="Times New Roman" w:hAnsi="Times New Roman" w:cs="Times New Roman"/>
                <w:sz w:val="24"/>
                <w:szCs w:val="24"/>
              </w:rPr>
            </w:pPr>
            <w:r w:rsidRPr="00FA3D47">
              <w:rPr>
                <w:rFonts w:ascii="Times New Roman" w:hAnsi="Times New Roman" w:cs="Times New Roman"/>
                <w:sz w:val="24"/>
                <w:szCs w:val="24"/>
              </w:rPr>
              <w:t>****.99</w:t>
            </w:r>
          </w:p>
        </w:tc>
        <w:tc>
          <w:tcPr>
            <w:tcW w:w="3260" w:type="dxa"/>
          </w:tcPr>
          <w:p w:rsidR="00D506DE" w:rsidRPr="00FA3D47" w:rsidRDefault="00D506DE" w:rsidP="00AA67AE">
            <w:pPr>
              <w:pStyle w:val="ListParagraph"/>
              <w:ind w:left="0" w:right="318"/>
              <w:jc w:val="both"/>
              <w:rPr>
                <w:rFonts w:ascii="Times New Roman" w:hAnsi="Times New Roman" w:cs="Times New Roman"/>
                <w:sz w:val="24"/>
                <w:szCs w:val="24"/>
              </w:rPr>
            </w:pPr>
            <w:r w:rsidRPr="00FA3D47">
              <w:rPr>
                <w:rFonts w:ascii="Times New Roman" w:hAnsi="Times New Roman" w:cs="Times New Roman"/>
                <w:sz w:val="24"/>
                <w:szCs w:val="24"/>
              </w:rPr>
              <w:t>0012.23</w:t>
            </w:r>
          </w:p>
        </w:tc>
        <w:tc>
          <w:tcPr>
            <w:tcW w:w="2916" w:type="dxa"/>
          </w:tcPr>
          <w:p w:rsidR="00D506DE" w:rsidRPr="00FA3D47" w:rsidRDefault="00D506DE" w:rsidP="00EA6D11">
            <w:pPr>
              <w:pStyle w:val="ListParagraph"/>
              <w:keepNext/>
              <w:ind w:left="0" w:right="726"/>
              <w:jc w:val="both"/>
              <w:rPr>
                <w:rFonts w:ascii="Times New Roman" w:hAnsi="Times New Roman" w:cs="Times New Roman"/>
                <w:sz w:val="24"/>
                <w:szCs w:val="24"/>
              </w:rPr>
            </w:pPr>
            <w:r w:rsidRPr="00FA3D47">
              <w:rPr>
                <w:rFonts w:ascii="Times New Roman" w:hAnsi="Times New Roman" w:cs="Times New Roman"/>
                <w:sz w:val="24"/>
                <w:szCs w:val="24"/>
              </w:rPr>
              <w:t>**12.23</w:t>
            </w:r>
          </w:p>
        </w:tc>
      </w:tr>
    </w:tbl>
    <w:p w:rsidR="00EA6D11" w:rsidRDefault="00EA6D11" w:rsidP="00EA6D11">
      <w:pPr>
        <w:pStyle w:val="ListParagraph"/>
        <w:spacing w:line="360" w:lineRule="auto"/>
        <w:ind w:left="993"/>
        <w:jc w:val="both"/>
        <w:rPr>
          <w:rFonts w:ascii="Times New Roman" w:hAnsi="Times New Roman" w:cs="Times New Roman"/>
          <w:sz w:val="24"/>
          <w:szCs w:val="24"/>
        </w:rPr>
      </w:pPr>
    </w:p>
    <w:p w:rsidR="00D506DE" w:rsidRPr="00FA3D47" w:rsidRDefault="00D506DE" w:rsidP="00C01A62">
      <w:pPr>
        <w:pStyle w:val="ListParagraph"/>
        <w:numPr>
          <w:ilvl w:val="0"/>
          <w:numId w:val="9"/>
        </w:numPr>
        <w:spacing w:line="360" w:lineRule="auto"/>
        <w:ind w:left="1080" w:hanging="3"/>
        <w:jc w:val="both"/>
        <w:rPr>
          <w:rFonts w:ascii="Times New Roman" w:hAnsi="Times New Roman" w:cs="Times New Roman"/>
          <w:sz w:val="24"/>
          <w:szCs w:val="24"/>
        </w:rPr>
      </w:pPr>
      <w:r w:rsidRPr="00FA3D47">
        <w:rPr>
          <w:rFonts w:ascii="Times New Roman" w:hAnsi="Times New Roman" w:cs="Times New Roman"/>
          <w:sz w:val="24"/>
          <w:szCs w:val="24"/>
        </w:rPr>
        <w:lastRenderedPageBreak/>
        <w:t>Mệnh đề USAGE</w:t>
      </w:r>
    </w:p>
    <w:p w:rsidR="00D506DE" w:rsidRPr="00FA3D47" w:rsidRDefault="00D506DE" w:rsidP="00C01A62">
      <w:pPr>
        <w:pStyle w:val="ListParagraph"/>
        <w:ind w:left="1080" w:hanging="3"/>
        <w:jc w:val="both"/>
        <w:rPr>
          <w:rFonts w:ascii="Times New Roman" w:hAnsi="Times New Roman" w:cs="Times New Roman"/>
          <w:sz w:val="24"/>
          <w:szCs w:val="24"/>
        </w:rPr>
      </w:pPr>
      <w:r w:rsidRPr="00FA3D47">
        <w:rPr>
          <w:rFonts w:ascii="Times New Roman" w:hAnsi="Times New Roman" w:cs="Times New Roman"/>
          <w:sz w:val="24"/>
          <w:szCs w:val="24"/>
        </w:rPr>
        <w:t>Mệnh đề USAGE cho biết định dạng dữ liệu được lưu trữ thực tế trong vùng nhớ. Nếu không chỉ định sẽ lấy giá trị mặc định là DISPLAY.</w:t>
      </w:r>
    </w:p>
    <w:p w:rsidR="00D506DE" w:rsidRPr="00FA3D47" w:rsidRDefault="00D506DE" w:rsidP="00C01A62">
      <w:pPr>
        <w:pStyle w:val="ListParagraph"/>
        <w:ind w:left="1080" w:hanging="3"/>
        <w:jc w:val="both"/>
        <w:rPr>
          <w:rFonts w:ascii="Times New Roman" w:hAnsi="Times New Roman" w:cs="Times New Roman"/>
          <w:sz w:val="24"/>
          <w:szCs w:val="24"/>
        </w:rPr>
      </w:pPr>
      <w:r w:rsidRPr="00FA3D47">
        <w:rPr>
          <w:rFonts w:ascii="Times New Roman" w:hAnsi="Times New Roman" w:cs="Times New Roman"/>
          <w:sz w:val="24"/>
          <w:szCs w:val="24"/>
        </w:rPr>
        <w:t xml:space="preserve">Cú pháp: </w:t>
      </w:r>
      <w:r w:rsidRPr="00FA3D47">
        <w:rPr>
          <w:rFonts w:ascii="Times New Roman" w:hAnsi="Times New Roman" w:cs="Times New Roman"/>
          <w:b/>
          <w:sz w:val="24"/>
          <w:szCs w:val="24"/>
        </w:rPr>
        <w:t>USAGE</w:t>
      </w:r>
      <w:r w:rsidRPr="00FA3D47">
        <w:rPr>
          <w:rFonts w:ascii="Times New Roman" w:hAnsi="Times New Roman" w:cs="Times New Roman"/>
          <w:sz w:val="24"/>
          <w:szCs w:val="24"/>
        </w:rPr>
        <w:t xml:space="preserve"> [</w:t>
      </w:r>
      <w:r w:rsidRPr="00FA3D47">
        <w:rPr>
          <w:rFonts w:ascii="Times New Roman" w:hAnsi="Times New Roman" w:cs="Times New Roman"/>
          <w:b/>
          <w:sz w:val="24"/>
          <w:szCs w:val="24"/>
        </w:rPr>
        <w:t>IS</w:t>
      </w:r>
      <w:r w:rsidRPr="00FA3D47">
        <w:rPr>
          <w:rFonts w:ascii="Times New Roman" w:hAnsi="Times New Roman" w:cs="Times New Roman"/>
          <w:sz w:val="24"/>
          <w:szCs w:val="24"/>
        </w:rPr>
        <w:t xml:space="preserve">] </w:t>
      </w:r>
      <w:r w:rsidRPr="00FA3D47">
        <w:rPr>
          <w:rFonts w:ascii="Times New Roman" w:hAnsi="Times New Roman" w:cs="Times New Roman"/>
          <w:i/>
          <w:sz w:val="24"/>
          <w:szCs w:val="24"/>
        </w:rPr>
        <w:t>usage</w:t>
      </w:r>
    </w:p>
    <w:p w:rsidR="00D506DE" w:rsidRPr="00FA3D47" w:rsidRDefault="00D506DE" w:rsidP="00C01A62">
      <w:pPr>
        <w:pStyle w:val="ListParagraph"/>
        <w:ind w:left="1080" w:hanging="3"/>
        <w:jc w:val="both"/>
        <w:rPr>
          <w:rFonts w:ascii="Times New Roman" w:hAnsi="Times New Roman" w:cs="Times New Roman"/>
          <w:sz w:val="24"/>
          <w:szCs w:val="24"/>
        </w:rPr>
      </w:pPr>
      <w:r w:rsidRPr="00FA3D47">
        <w:rPr>
          <w:rFonts w:ascii="Times New Roman" w:hAnsi="Times New Roman" w:cs="Times New Roman"/>
          <w:sz w:val="24"/>
          <w:szCs w:val="24"/>
        </w:rPr>
        <w:t xml:space="preserve">Các giá trị có thể có của </w:t>
      </w:r>
      <w:r w:rsidRPr="00FA3D47">
        <w:rPr>
          <w:rFonts w:ascii="Times New Roman" w:hAnsi="Times New Roman" w:cs="Times New Roman"/>
          <w:i/>
          <w:sz w:val="24"/>
          <w:szCs w:val="24"/>
        </w:rPr>
        <w:t>usage</w:t>
      </w:r>
      <w:r w:rsidRPr="00FA3D47">
        <w:rPr>
          <w:rFonts w:ascii="Times New Roman" w:hAnsi="Times New Roman" w:cs="Times New Roman"/>
          <w:sz w:val="24"/>
          <w:szCs w:val="24"/>
        </w:rPr>
        <w:t>: DISPLAY, BINARY, COMPUTATIONAL, COMP, PACKED-DECIMAL, INDEX.</w:t>
      </w:r>
    </w:p>
    <w:p w:rsidR="00D506DE" w:rsidRPr="00FA3D47" w:rsidRDefault="00D506DE" w:rsidP="00C01A62">
      <w:pPr>
        <w:pStyle w:val="ListParagraph"/>
        <w:ind w:left="1080" w:hanging="3"/>
        <w:jc w:val="both"/>
        <w:rPr>
          <w:rFonts w:ascii="Times New Roman" w:hAnsi="Times New Roman" w:cs="Times New Roman"/>
          <w:sz w:val="24"/>
          <w:szCs w:val="24"/>
        </w:rPr>
      </w:pPr>
      <w:r w:rsidRPr="00FA3D47">
        <w:rPr>
          <w:rFonts w:ascii="Times New Roman" w:hAnsi="Times New Roman" w:cs="Times New Roman"/>
          <w:sz w:val="24"/>
          <w:szCs w:val="24"/>
        </w:rPr>
        <w:t>Trừ những thành phần có kiểu dữ liệu Numeric, những thành phần có kiểu dữ liệu khác chỉ có thể có USAGE DISPLAY.</w:t>
      </w:r>
    </w:p>
    <w:p w:rsidR="00D506DE" w:rsidRPr="00FA3D47" w:rsidRDefault="00D506DE" w:rsidP="00C01A62">
      <w:pPr>
        <w:pStyle w:val="ListParagraph"/>
        <w:ind w:left="1080" w:hanging="3"/>
        <w:jc w:val="both"/>
        <w:rPr>
          <w:rFonts w:ascii="Times New Roman" w:hAnsi="Times New Roman" w:cs="Times New Roman"/>
          <w:sz w:val="24"/>
          <w:szCs w:val="24"/>
        </w:rPr>
      </w:pPr>
      <w:r w:rsidRPr="00FA3D47">
        <w:rPr>
          <w:rFonts w:ascii="Times New Roman" w:hAnsi="Times New Roman" w:cs="Times New Roman"/>
          <w:sz w:val="24"/>
          <w:szCs w:val="24"/>
        </w:rPr>
        <w:t>Mệnh đề USAGE không được sử dụng với các thành phần có level number là 66 hoặc 88. Nếu sử dụng cho 1 thành phần nhóm (group item) sẽ áp dụng cho từng thành phần cơ bản bên trong nhóm, lúc này USAGE của các thành phần cơ bản không được mâu thuẫn với USAGE đã được chỉ định của nhóm.</w:t>
      </w:r>
    </w:p>
    <w:p w:rsidR="00775D30" w:rsidRPr="00FA3D47" w:rsidRDefault="00D506DE" w:rsidP="00C01A62">
      <w:pPr>
        <w:pStyle w:val="ListParagraph"/>
        <w:numPr>
          <w:ilvl w:val="0"/>
          <w:numId w:val="10"/>
        </w:numPr>
        <w:ind w:left="1080" w:hanging="3"/>
        <w:jc w:val="both"/>
        <w:rPr>
          <w:rFonts w:ascii="Times New Roman" w:hAnsi="Times New Roman" w:cs="Times New Roman"/>
          <w:sz w:val="24"/>
          <w:szCs w:val="24"/>
        </w:rPr>
      </w:pPr>
      <w:r w:rsidRPr="00FA3D47">
        <w:rPr>
          <w:rFonts w:ascii="Times New Roman" w:hAnsi="Times New Roman" w:cs="Times New Roman"/>
          <w:b/>
          <w:sz w:val="24"/>
          <w:szCs w:val="24"/>
        </w:rPr>
        <w:t>DISPLAY</w:t>
      </w:r>
      <w:r w:rsidRPr="00FA3D47">
        <w:rPr>
          <w:rFonts w:ascii="Times New Roman" w:hAnsi="Times New Roman" w:cs="Times New Roman"/>
          <w:sz w:val="24"/>
          <w:szCs w:val="24"/>
        </w:rPr>
        <w:t>: dữ liệu được lưu trữ</w:t>
      </w:r>
      <w:r w:rsidR="005A3303">
        <w:rPr>
          <w:rFonts w:ascii="Times New Roman" w:hAnsi="Times New Roman" w:cs="Times New Roman"/>
          <w:sz w:val="24"/>
          <w:szCs w:val="24"/>
        </w:rPr>
        <w:t xml:space="preserve"> theo </w:t>
      </w:r>
      <w:r w:rsidRPr="00FA3D47">
        <w:rPr>
          <w:rFonts w:ascii="Times New Roman" w:hAnsi="Times New Roman" w:cs="Times New Roman"/>
          <w:sz w:val="24"/>
          <w:szCs w:val="24"/>
        </w:rPr>
        <w:t>dạng kí tự</w:t>
      </w:r>
      <w:r w:rsidR="00775D30" w:rsidRPr="00FA3D47">
        <w:rPr>
          <w:rFonts w:ascii="Times New Roman" w:hAnsi="Times New Roman" w:cs="Times New Roman"/>
          <w:sz w:val="24"/>
          <w:szCs w:val="24"/>
        </w:rPr>
        <w:t>, m</w:t>
      </w:r>
      <w:r w:rsidRPr="00FA3D47">
        <w:rPr>
          <w:rFonts w:ascii="Times New Roman" w:hAnsi="Times New Roman" w:cs="Times New Roman"/>
          <w:sz w:val="24"/>
          <w:szCs w:val="24"/>
        </w:rPr>
        <w:t xml:space="preserve">ỗi kí tự tương ứng với 1 byte. </w:t>
      </w:r>
      <w:r w:rsidR="00775D30" w:rsidRPr="00FA3D47">
        <w:rPr>
          <w:rFonts w:ascii="Times New Roman" w:hAnsi="Times New Roman" w:cs="Times New Roman"/>
          <w:sz w:val="24"/>
          <w:szCs w:val="24"/>
        </w:rPr>
        <w:t xml:space="preserve">Với kiểu dữ liệu </w:t>
      </w:r>
      <w:r w:rsidR="00775D30" w:rsidRPr="00F607E7">
        <w:rPr>
          <w:rFonts w:ascii="Times New Roman" w:hAnsi="Times New Roman" w:cs="Times New Roman"/>
          <w:i/>
          <w:sz w:val="24"/>
          <w:szCs w:val="24"/>
        </w:rPr>
        <w:t>alphabetic</w:t>
      </w:r>
      <w:r w:rsidR="00775D30" w:rsidRPr="00FA3D47">
        <w:rPr>
          <w:rFonts w:ascii="Times New Roman" w:hAnsi="Times New Roman" w:cs="Times New Roman"/>
          <w:sz w:val="24"/>
          <w:szCs w:val="24"/>
        </w:rPr>
        <w:t xml:space="preserve"> hay </w:t>
      </w:r>
      <w:r w:rsidR="00775D30" w:rsidRPr="00F607E7">
        <w:rPr>
          <w:rFonts w:ascii="Times New Roman" w:hAnsi="Times New Roman" w:cs="Times New Roman"/>
          <w:i/>
          <w:sz w:val="24"/>
          <w:szCs w:val="24"/>
        </w:rPr>
        <w:t>alphanumeric</w:t>
      </w:r>
      <w:r w:rsidR="00775D30" w:rsidRPr="00FA3D47">
        <w:rPr>
          <w:rFonts w:ascii="Times New Roman" w:hAnsi="Times New Roman" w:cs="Times New Roman"/>
          <w:sz w:val="24"/>
          <w:szCs w:val="24"/>
        </w:rPr>
        <w:t>, mỗi kí tự sẽ được lưu trữ bằng mã ASCII hay mã EBDIC của kí tự đó (tùy vào cấu hình của chương trình).</w:t>
      </w:r>
    </w:p>
    <w:p w:rsidR="00D506DE" w:rsidRPr="00FA3D47" w:rsidRDefault="00D506DE" w:rsidP="00C01A62">
      <w:pPr>
        <w:pStyle w:val="ListParagraph"/>
        <w:ind w:left="1080" w:hanging="3"/>
        <w:jc w:val="both"/>
        <w:rPr>
          <w:rFonts w:ascii="Times New Roman" w:hAnsi="Times New Roman" w:cs="Times New Roman"/>
          <w:sz w:val="24"/>
          <w:szCs w:val="24"/>
        </w:rPr>
      </w:pPr>
      <w:r w:rsidRPr="00FA3D47">
        <w:rPr>
          <w:rFonts w:ascii="Times New Roman" w:hAnsi="Times New Roman" w:cs="Times New Roman"/>
          <w:sz w:val="24"/>
          <w:szCs w:val="24"/>
        </w:rPr>
        <w:t xml:space="preserve">Với kiểu dữ liệu </w:t>
      </w:r>
      <w:r w:rsidR="00D44E31" w:rsidRPr="00FA3D47">
        <w:rPr>
          <w:rFonts w:ascii="Times New Roman" w:hAnsi="Times New Roman" w:cs="Times New Roman"/>
          <w:sz w:val="24"/>
          <w:szCs w:val="24"/>
        </w:rPr>
        <w:t>n</w:t>
      </w:r>
      <w:r w:rsidRPr="00FA3D47">
        <w:rPr>
          <w:rFonts w:ascii="Times New Roman" w:hAnsi="Times New Roman" w:cs="Times New Roman"/>
          <w:sz w:val="24"/>
          <w:szCs w:val="24"/>
        </w:rPr>
        <w:t>umeric, mỗi chữ số sẽ được lưu trữ trong 1 byte với 4 bit cao được gọ</w:t>
      </w:r>
      <w:r w:rsidR="00992F64">
        <w:rPr>
          <w:rFonts w:ascii="Times New Roman" w:hAnsi="Times New Roman" w:cs="Times New Roman"/>
          <w:sz w:val="24"/>
          <w:szCs w:val="24"/>
        </w:rPr>
        <w:t xml:space="preserve">i là </w:t>
      </w:r>
      <w:r w:rsidR="00992F64" w:rsidRPr="00BA4A9A">
        <w:rPr>
          <w:rFonts w:ascii="Times New Roman" w:hAnsi="Times New Roman" w:cs="Times New Roman"/>
          <w:i/>
          <w:sz w:val="24"/>
          <w:szCs w:val="24"/>
        </w:rPr>
        <w:t>zone bits</w:t>
      </w:r>
      <w:r w:rsidR="00992F64">
        <w:rPr>
          <w:rFonts w:ascii="Times New Roman" w:hAnsi="Times New Roman" w:cs="Times New Roman"/>
          <w:sz w:val="24"/>
          <w:szCs w:val="24"/>
        </w:rPr>
        <w:t xml:space="preserve">, </w:t>
      </w:r>
      <w:r w:rsidRPr="00FA3D47">
        <w:rPr>
          <w:rFonts w:ascii="Times New Roman" w:hAnsi="Times New Roman" w:cs="Times New Roman"/>
          <w:sz w:val="24"/>
          <w:szCs w:val="24"/>
        </w:rPr>
        <w:t>4 bit thấp chứa giá trị số BCD (Binary Coded Decimal) của chữ số đó. Nếu là số có dấu, 4 bit cao của byte thấp nhất được sử dụng để lưu trữ dấu, số âm sẽ lưu trữ giá trị</w:t>
      </w:r>
      <w:r w:rsidR="00EC08C1" w:rsidRPr="00FA3D47">
        <w:rPr>
          <w:rFonts w:ascii="Times New Roman" w:hAnsi="Times New Roman" w:cs="Times New Roman"/>
          <w:sz w:val="24"/>
          <w:szCs w:val="24"/>
        </w:rPr>
        <w:t xml:space="preserve"> 0xD,</w:t>
      </w:r>
      <w:r w:rsidRPr="00FA3D47">
        <w:rPr>
          <w:rFonts w:ascii="Times New Roman" w:hAnsi="Times New Roman" w:cs="Times New Roman"/>
          <w:sz w:val="24"/>
          <w:szCs w:val="24"/>
        </w:rPr>
        <w:t xml:space="preserve"> số dương sẽ lưu trữ giá trị</w:t>
      </w:r>
      <w:r w:rsidR="00753E6A" w:rsidRPr="00FA3D47">
        <w:rPr>
          <w:rFonts w:ascii="Times New Roman" w:hAnsi="Times New Roman" w:cs="Times New Roman"/>
          <w:sz w:val="24"/>
          <w:szCs w:val="24"/>
        </w:rPr>
        <w:t xml:space="preserve"> 0xF</w:t>
      </w:r>
      <w:r w:rsidRPr="00FA3D47">
        <w:rPr>
          <w:rFonts w:ascii="Times New Roman" w:hAnsi="Times New Roman" w:cs="Times New Roman"/>
          <w:sz w:val="24"/>
          <w:szCs w:val="24"/>
        </w:rPr>
        <w:t>.</w:t>
      </w:r>
    </w:p>
    <w:p w:rsidR="00D506DE" w:rsidRPr="00FA3D47" w:rsidRDefault="00D506DE" w:rsidP="00C01A62">
      <w:pPr>
        <w:pStyle w:val="ListParagraph"/>
        <w:numPr>
          <w:ilvl w:val="0"/>
          <w:numId w:val="10"/>
        </w:numPr>
        <w:ind w:left="1080" w:hanging="3"/>
        <w:jc w:val="both"/>
        <w:rPr>
          <w:rFonts w:ascii="Times New Roman" w:hAnsi="Times New Roman" w:cs="Times New Roman"/>
          <w:sz w:val="24"/>
          <w:szCs w:val="24"/>
        </w:rPr>
      </w:pPr>
      <w:r w:rsidRPr="00FA3D47">
        <w:rPr>
          <w:rFonts w:ascii="Times New Roman" w:hAnsi="Times New Roman" w:cs="Times New Roman"/>
          <w:b/>
          <w:sz w:val="24"/>
          <w:szCs w:val="24"/>
        </w:rPr>
        <w:t>BINARY</w:t>
      </w:r>
      <w:r w:rsidRPr="00FA3D47">
        <w:rPr>
          <w:rFonts w:ascii="Times New Roman" w:hAnsi="Times New Roman" w:cs="Times New Roman"/>
          <w:sz w:val="24"/>
          <w:szCs w:val="24"/>
        </w:rPr>
        <w:t>: dữ liệu được lưu trữ theo dạng nhị phân. Kích thước vùng dữ liệu được quyết định dựa trên số lượng chữ số thập phân chỉ định trong mệnh đề PICTURE. Bit ngoài cùng bên trái là bit dấu.</w:t>
      </w:r>
    </w:p>
    <w:p w:rsidR="00D506DE" w:rsidRPr="00FA3D47" w:rsidRDefault="00D506DE" w:rsidP="00C01A62">
      <w:pPr>
        <w:pStyle w:val="ListParagraph"/>
        <w:ind w:left="1080" w:hanging="3"/>
        <w:jc w:val="both"/>
        <w:rPr>
          <w:rFonts w:ascii="Times New Roman" w:hAnsi="Times New Roman" w:cs="Times New Roman"/>
          <w:sz w:val="24"/>
          <w:szCs w:val="24"/>
        </w:rPr>
      </w:pPr>
    </w:p>
    <w:tbl>
      <w:tblPr>
        <w:tblStyle w:val="TableGrid"/>
        <w:tblW w:w="0" w:type="auto"/>
        <w:tblInd w:w="1101" w:type="dxa"/>
        <w:tblLook w:val="04A0"/>
      </w:tblPr>
      <w:tblGrid>
        <w:gridCol w:w="4394"/>
        <w:gridCol w:w="3501"/>
      </w:tblGrid>
      <w:tr w:rsidR="00D506DE" w:rsidRPr="00FA3D47" w:rsidTr="00AA67AE">
        <w:tc>
          <w:tcPr>
            <w:tcW w:w="4394" w:type="dxa"/>
            <w:vAlign w:val="center"/>
          </w:tcPr>
          <w:p w:rsidR="00D506DE" w:rsidRPr="00FA3D47" w:rsidRDefault="00D506DE" w:rsidP="002958D7">
            <w:pPr>
              <w:pStyle w:val="ListParagraph"/>
              <w:ind w:left="159" w:hanging="3"/>
              <w:jc w:val="center"/>
              <w:rPr>
                <w:rFonts w:ascii="Times New Roman" w:hAnsi="Times New Roman" w:cs="Times New Roman"/>
                <w:b/>
                <w:sz w:val="24"/>
                <w:szCs w:val="24"/>
              </w:rPr>
            </w:pPr>
            <w:r w:rsidRPr="00FA3D47">
              <w:rPr>
                <w:rFonts w:ascii="Times New Roman" w:hAnsi="Times New Roman" w:cs="Times New Roman"/>
                <w:b/>
                <w:sz w:val="24"/>
                <w:szCs w:val="24"/>
              </w:rPr>
              <w:t>Số lượng chữ số trong mệnh đề PICTURE</w:t>
            </w:r>
          </w:p>
        </w:tc>
        <w:tc>
          <w:tcPr>
            <w:tcW w:w="3501" w:type="dxa"/>
            <w:vAlign w:val="center"/>
          </w:tcPr>
          <w:p w:rsidR="00D506DE" w:rsidRPr="00FA3D47" w:rsidRDefault="00D506DE" w:rsidP="002958D7">
            <w:pPr>
              <w:pStyle w:val="ListParagraph"/>
              <w:ind w:left="265" w:hanging="3"/>
              <w:jc w:val="center"/>
              <w:rPr>
                <w:rFonts w:ascii="Times New Roman" w:hAnsi="Times New Roman" w:cs="Times New Roman"/>
                <w:b/>
                <w:sz w:val="24"/>
                <w:szCs w:val="24"/>
              </w:rPr>
            </w:pPr>
            <w:r w:rsidRPr="00FA3D47">
              <w:rPr>
                <w:rFonts w:ascii="Times New Roman" w:hAnsi="Times New Roman" w:cs="Times New Roman"/>
                <w:b/>
                <w:sz w:val="24"/>
                <w:szCs w:val="24"/>
              </w:rPr>
              <w:t>Kích thước vùng nhớ (byte)</w:t>
            </w:r>
          </w:p>
        </w:tc>
      </w:tr>
      <w:tr w:rsidR="00D506DE" w:rsidRPr="00FA3D47" w:rsidTr="00AA67AE">
        <w:tc>
          <w:tcPr>
            <w:tcW w:w="4394" w:type="dxa"/>
          </w:tcPr>
          <w:p w:rsidR="00D506DE" w:rsidRPr="00FA3D47" w:rsidRDefault="00D506DE" w:rsidP="002958D7">
            <w:pPr>
              <w:pStyle w:val="ListParagraph"/>
              <w:ind w:left="0" w:hanging="3"/>
              <w:jc w:val="center"/>
              <w:rPr>
                <w:rFonts w:ascii="Times New Roman" w:hAnsi="Times New Roman" w:cs="Times New Roman"/>
                <w:sz w:val="24"/>
                <w:szCs w:val="24"/>
              </w:rPr>
            </w:pPr>
            <w:r w:rsidRPr="00FA3D47">
              <w:rPr>
                <w:rFonts w:ascii="Times New Roman" w:hAnsi="Times New Roman" w:cs="Times New Roman"/>
                <w:sz w:val="24"/>
                <w:szCs w:val="24"/>
              </w:rPr>
              <w:t>1 tới 4</w:t>
            </w:r>
          </w:p>
        </w:tc>
        <w:tc>
          <w:tcPr>
            <w:tcW w:w="3501" w:type="dxa"/>
          </w:tcPr>
          <w:p w:rsidR="00D506DE" w:rsidRPr="00FA3D47" w:rsidRDefault="00D506DE" w:rsidP="002958D7">
            <w:pPr>
              <w:pStyle w:val="ListParagraph"/>
              <w:ind w:left="-95" w:hanging="3"/>
              <w:jc w:val="center"/>
              <w:rPr>
                <w:rFonts w:ascii="Times New Roman" w:hAnsi="Times New Roman" w:cs="Times New Roman"/>
                <w:sz w:val="24"/>
                <w:szCs w:val="24"/>
              </w:rPr>
            </w:pPr>
            <w:r w:rsidRPr="00FA3D47">
              <w:rPr>
                <w:rFonts w:ascii="Times New Roman" w:hAnsi="Times New Roman" w:cs="Times New Roman"/>
                <w:sz w:val="24"/>
                <w:szCs w:val="24"/>
              </w:rPr>
              <w:t>2</w:t>
            </w:r>
          </w:p>
        </w:tc>
      </w:tr>
      <w:tr w:rsidR="00D506DE" w:rsidRPr="00FA3D47" w:rsidTr="00AA67AE">
        <w:tc>
          <w:tcPr>
            <w:tcW w:w="4394" w:type="dxa"/>
          </w:tcPr>
          <w:p w:rsidR="00D506DE" w:rsidRPr="00FA3D47" w:rsidRDefault="00D506DE" w:rsidP="002958D7">
            <w:pPr>
              <w:pStyle w:val="ListParagraph"/>
              <w:ind w:left="0" w:hanging="3"/>
              <w:jc w:val="center"/>
              <w:rPr>
                <w:rFonts w:ascii="Times New Roman" w:hAnsi="Times New Roman" w:cs="Times New Roman"/>
                <w:sz w:val="24"/>
                <w:szCs w:val="24"/>
              </w:rPr>
            </w:pPr>
            <w:r w:rsidRPr="00FA3D47">
              <w:rPr>
                <w:rFonts w:ascii="Times New Roman" w:hAnsi="Times New Roman" w:cs="Times New Roman"/>
                <w:sz w:val="24"/>
                <w:szCs w:val="24"/>
              </w:rPr>
              <w:t>5 tới 9</w:t>
            </w:r>
          </w:p>
        </w:tc>
        <w:tc>
          <w:tcPr>
            <w:tcW w:w="3501" w:type="dxa"/>
          </w:tcPr>
          <w:p w:rsidR="00D506DE" w:rsidRPr="00FA3D47" w:rsidRDefault="00D506DE" w:rsidP="002958D7">
            <w:pPr>
              <w:pStyle w:val="ListParagraph"/>
              <w:ind w:left="-95" w:hanging="3"/>
              <w:jc w:val="center"/>
              <w:rPr>
                <w:rFonts w:ascii="Times New Roman" w:hAnsi="Times New Roman" w:cs="Times New Roman"/>
                <w:sz w:val="24"/>
                <w:szCs w:val="24"/>
              </w:rPr>
            </w:pPr>
            <w:r w:rsidRPr="00FA3D47">
              <w:rPr>
                <w:rFonts w:ascii="Times New Roman" w:hAnsi="Times New Roman" w:cs="Times New Roman"/>
                <w:sz w:val="24"/>
                <w:szCs w:val="24"/>
              </w:rPr>
              <w:t>4</w:t>
            </w:r>
          </w:p>
        </w:tc>
      </w:tr>
      <w:tr w:rsidR="00D506DE" w:rsidRPr="00FA3D47" w:rsidTr="00AA67AE">
        <w:tc>
          <w:tcPr>
            <w:tcW w:w="4394" w:type="dxa"/>
          </w:tcPr>
          <w:p w:rsidR="00D506DE" w:rsidRPr="00FA3D47" w:rsidRDefault="00D506DE" w:rsidP="002958D7">
            <w:pPr>
              <w:pStyle w:val="ListParagraph"/>
              <w:ind w:left="0" w:hanging="3"/>
              <w:jc w:val="center"/>
              <w:rPr>
                <w:rFonts w:ascii="Times New Roman" w:hAnsi="Times New Roman" w:cs="Times New Roman"/>
                <w:sz w:val="24"/>
                <w:szCs w:val="24"/>
              </w:rPr>
            </w:pPr>
            <w:r w:rsidRPr="00FA3D47">
              <w:rPr>
                <w:rFonts w:ascii="Times New Roman" w:hAnsi="Times New Roman" w:cs="Times New Roman"/>
                <w:sz w:val="24"/>
                <w:szCs w:val="24"/>
              </w:rPr>
              <w:t>10 tới 18</w:t>
            </w:r>
          </w:p>
        </w:tc>
        <w:tc>
          <w:tcPr>
            <w:tcW w:w="3501" w:type="dxa"/>
          </w:tcPr>
          <w:p w:rsidR="00D506DE" w:rsidRPr="00FA3D47" w:rsidRDefault="00D506DE" w:rsidP="002958D7">
            <w:pPr>
              <w:pStyle w:val="ListParagraph"/>
              <w:ind w:left="-95" w:hanging="3"/>
              <w:jc w:val="center"/>
              <w:rPr>
                <w:rFonts w:ascii="Times New Roman" w:hAnsi="Times New Roman" w:cs="Times New Roman"/>
                <w:sz w:val="24"/>
                <w:szCs w:val="24"/>
              </w:rPr>
            </w:pPr>
            <w:r w:rsidRPr="00FA3D47">
              <w:rPr>
                <w:rFonts w:ascii="Times New Roman" w:hAnsi="Times New Roman" w:cs="Times New Roman"/>
                <w:sz w:val="24"/>
                <w:szCs w:val="24"/>
              </w:rPr>
              <w:t>8</w:t>
            </w:r>
          </w:p>
        </w:tc>
      </w:tr>
    </w:tbl>
    <w:p w:rsidR="00D506DE" w:rsidRPr="00FA3D47" w:rsidRDefault="00D506DE" w:rsidP="002958D7">
      <w:pPr>
        <w:pStyle w:val="ListParagraph"/>
        <w:ind w:left="990" w:hanging="3"/>
        <w:jc w:val="both"/>
        <w:rPr>
          <w:rFonts w:ascii="Times New Roman" w:hAnsi="Times New Roman" w:cs="Times New Roman"/>
          <w:sz w:val="24"/>
          <w:szCs w:val="24"/>
        </w:rPr>
      </w:pPr>
    </w:p>
    <w:p w:rsidR="00D506DE" w:rsidRPr="00FA3D47" w:rsidRDefault="00D506DE" w:rsidP="00C01A62">
      <w:pPr>
        <w:pStyle w:val="ListParagraph"/>
        <w:numPr>
          <w:ilvl w:val="0"/>
          <w:numId w:val="10"/>
        </w:numPr>
        <w:ind w:left="1080" w:hanging="3"/>
        <w:jc w:val="both"/>
        <w:rPr>
          <w:rFonts w:ascii="Times New Roman" w:hAnsi="Times New Roman" w:cs="Times New Roman"/>
          <w:sz w:val="24"/>
          <w:szCs w:val="24"/>
        </w:rPr>
      </w:pPr>
      <w:r w:rsidRPr="00FA3D47">
        <w:rPr>
          <w:rFonts w:ascii="Times New Roman" w:hAnsi="Times New Roman" w:cs="Times New Roman"/>
          <w:b/>
          <w:sz w:val="24"/>
          <w:szCs w:val="24"/>
        </w:rPr>
        <w:t>COMPUTATIONAL, COMP, PACKED-DECIMAL</w:t>
      </w:r>
      <w:r w:rsidRPr="00FA3D47">
        <w:rPr>
          <w:rFonts w:ascii="Times New Roman" w:hAnsi="Times New Roman" w:cs="Times New Roman"/>
          <w:sz w:val="24"/>
          <w:szCs w:val="24"/>
        </w:rPr>
        <w:t>: dữ liệu được lưu trữ dạng 2 chữ số/byte, ngoại trừ byte cuối cùng được sử dụng để lưu trữ dấu và một chữ số.</w:t>
      </w:r>
      <w:r w:rsidR="00586110" w:rsidRPr="00FA3D47">
        <w:rPr>
          <w:rFonts w:ascii="Times New Roman" w:hAnsi="Times New Roman" w:cs="Times New Roman"/>
          <w:sz w:val="24"/>
          <w:szCs w:val="24"/>
        </w:rPr>
        <w:t xml:space="preserve"> Phầ</w:t>
      </w:r>
      <w:r w:rsidR="00CE1C43" w:rsidRPr="00FA3D47">
        <w:rPr>
          <w:rFonts w:ascii="Times New Roman" w:hAnsi="Times New Roman" w:cs="Times New Roman"/>
          <w:sz w:val="24"/>
          <w:szCs w:val="24"/>
        </w:rPr>
        <w:t xml:space="preserve">n qui định dấu bao gồm 4 bit cuối của byte cuối cùng sẽ lưu giá trị 0xF với số </w:t>
      </w:r>
      <w:r w:rsidR="006F29F2" w:rsidRPr="00FA3D47">
        <w:rPr>
          <w:rFonts w:ascii="Times New Roman" w:hAnsi="Times New Roman" w:cs="Times New Roman"/>
          <w:sz w:val="24"/>
          <w:szCs w:val="24"/>
        </w:rPr>
        <w:t>dương và 0xD</w:t>
      </w:r>
      <w:r w:rsidR="00CE1C43" w:rsidRPr="00FA3D47">
        <w:rPr>
          <w:rFonts w:ascii="Times New Roman" w:hAnsi="Times New Roman" w:cs="Times New Roman"/>
          <w:sz w:val="24"/>
          <w:szCs w:val="24"/>
        </w:rPr>
        <w:t xml:space="preserve"> với số âm.</w:t>
      </w:r>
    </w:p>
    <w:p w:rsidR="00D506DE" w:rsidRPr="00FA3D47" w:rsidRDefault="00D506DE" w:rsidP="00C01A62">
      <w:pPr>
        <w:pStyle w:val="ListParagraph"/>
        <w:numPr>
          <w:ilvl w:val="0"/>
          <w:numId w:val="10"/>
        </w:numPr>
        <w:ind w:left="1080" w:hanging="3"/>
        <w:jc w:val="both"/>
        <w:rPr>
          <w:rFonts w:ascii="Times New Roman" w:hAnsi="Times New Roman" w:cs="Times New Roman"/>
          <w:sz w:val="24"/>
          <w:szCs w:val="24"/>
        </w:rPr>
      </w:pPr>
      <w:r w:rsidRPr="00FA3D47">
        <w:rPr>
          <w:rFonts w:ascii="Times New Roman" w:hAnsi="Times New Roman" w:cs="Times New Roman"/>
          <w:b/>
          <w:sz w:val="24"/>
          <w:szCs w:val="24"/>
        </w:rPr>
        <w:t>INDEX</w:t>
      </w:r>
      <w:r w:rsidRPr="00FA3D47">
        <w:rPr>
          <w:rFonts w:ascii="Times New Roman" w:hAnsi="Times New Roman" w:cs="Times New Roman"/>
          <w:sz w:val="24"/>
          <w:szCs w:val="24"/>
        </w:rPr>
        <w:t>: thành phần sử dụng USAGE INDEX là vùng dữ liệu 4 byte, lưu trữ giá trị thông qua lệnh SET. Việc truy xuất dữ liệu này chỉ được phép với các lệnh SEARCH, SET, và mệnh đề USING.</w:t>
      </w:r>
    </w:p>
    <w:p w:rsidR="00D506DE" w:rsidRPr="00FA3D47" w:rsidRDefault="00D506DE" w:rsidP="00C01A62">
      <w:pPr>
        <w:ind w:left="1080" w:hanging="3"/>
        <w:jc w:val="both"/>
        <w:rPr>
          <w:rFonts w:ascii="Times New Roman" w:hAnsi="Times New Roman" w:cs="Times New Roman"/>
          <w:sz w:val="24"/>
          <w:szCs w:val="24"/>
        </w:rPr>
      </w:pPr>
      <w:r w:rsidRPr="00FA3D47">
        <w:rPr>
          <w:rFonts w:ascii="Times New Roman" w:hAnsi="Times New Roman" w:cs="Times New Roman"/>
          <w:b/>
          <w:i/>
          <w:sz w:val="24"/>
          <w:szCs w:val="24"/>
        </w:rPr>
        <w:t>Ví dụ</w:t>
      </w:r>
      <w:r w:rsidRPr="00FA3D47">
        <w:rPr>
          <w:rFonts w:ascii="Times New Roman" w:hAnsi="Times New Roman" w:cs="Times New Roman"/>
          <w:sz w:val="24"/>
          <w:szCs w:val="24"/>
        </w:rPr>
        <w:t>: với tập kí tự EBCDIC, zone bits là 0xF</w:t>
      </w:r>
    </w:p>
    <w:tbl>
      <w:tblPr>
        <w:tblStyle w:val="TableGrid"/>
        <w:tblW w:w="0" w:type="auto"/>
        <w:tblInd w:w="1188" w:type="dxa"/>
        <w:tblLook w:val="04A0"/>
      </w:tblPr>
      <w:tblGrid>
        <w:gridCol w:w="2626"/>
        <w:gridCol w:w="1964"/>
        <w:gridCol w:w="3336"/>
      </w:tblGrid>
      <w:tr w:rsidR="00D506DE" w:rsidRPr="00FA3D47" w:rsidTr="00FF3EDE">
        <w:trPr>
          <w:trHeight w:val="431"/>
        </w:trPr>
        <w:tc>
          <w:tcPr>
            <w:tcW w:w="2626" w:type="dxa"/>
            <w:vAlign w:val="center"/>
          </w:tcPr>
          <w:p w:rsidR="00D506DE" w:rsidRPr="00FA3D47" w:rsidRDefault="00D506DE" w:rsidP="008D180E">
            <w:pPr>
              <w:ind w:left="45" w:hanging="3"/>
              <w:jc w:val="center"/>
              <w:rPr>
                <w:rFonts w:ascii="Times New Roman" w:hAnsi="Times New Roman" w:cs="Times New Roman"/>
                <w:b/>
                <w:sz w:val="24"/>
                <w:szCs w:val="24"/>
              </w:rPr>
            </w:pPr>
            <w:r w:rsidRPr="00FA3D47">
              <w:rPr>
                <w:rFonts w:ascii="Times New Roman" w:hAnsi="Times New Roman" w:cs="Times New Roman"/>
                <w:b/>
                <w:sz w:val="24"/>
                <w:szCs w:val="24"/>
              </w:rPr>
              <w:t>PICTURE</w:t>
            </w:r>
          </w:p>
        </w:tc>
        <w:tc>
          <w:tcPr>
            <w:tcW w:w="1964" w:type="dxa"/>
            <w:vAlign w:val="center"/>
          </w:tcPr>
          <w:p w:rsidR="00D506DE" w:rsidRPr="00FA3D47" w:rsidRDefault="00D506DE" w:rsidP="008D180E">
            <w:pPr>
              <w:ind w:left="119" w:hanging="3"/>
              <w:jc w:val="center"/>
              <w:rPr>
                <w:rFonts w:ascii="Times New Roman" w:hAnsi="Times New Roman" w:cs="Times New Roman"/>
                <w:b/>
                <w:sz w:val="24"/>
                <w:szCs w:val="24"/>
              </w:rPr>
            </w:pPr>
            <w:r w:rsidRPr="00FA3D47">
              <w:rPr>
                <w:rFonts w:ascii="Times New Roman" w:hAnsi="Times New Roman" w:cs="Times New Roman"/>
                <w:b/>
                <w:sz w:val="24"/>
                <w:szCs w:val="24"/>
              </w:rPr>
              <w:t>Dữ liệu</w:t>
            </w:r>
          </w:p>
        </w:tc>
        <w:tc>
          <w:tcPr>
            <w:tcW w:w="3336" w:type="dxa"/>
            <w:vAlign w:val="center"/>
          </w:tcPr>
          <w:p w:rsidR="00D506DE" w:rsidRPr="00FA3D47" w:rsidRDefault="00D506DE" w:rsidP="008D180E">
            <w:pPr>
              <w:ind w:left="51" w:hanging="3"/>
              <w:jc w:val="center"/>
              <w:rPr>
                <w:rFonts w:ascii="Times New Roman" w:hAnsi="Times New Roman" w:cs="Times New Roman"/>
                <w:b/>
                <w:sz w:val="24"/>
                <w:szCs w:val="24"/>
              </w:rPr>
            </w:pPr>
            <w:r w:rsidRPr="00FA3D47">
              <w:rPr>
                <w:rFonts w:ascii="Times New Roman" w:hAnsi="Times New Roman" w:cs="Times New Roman"/>
                <w:b/>
                <w:sz w:val="24"/>
                <w:szCs w:val="24"/>
              </w:rPr>
              <w:t>Lưu trữ trong vùng nhớ</w:t>
            </w:r>
          </w:p>
        </w:tc>
      </w:tr>
      <w:tr w:rsidR="00D506DE" w:rsidRPr="00FA3D47" w:rsidTr="00FF3EDE">
        <w:tc>
          <w:tcPr>
            <w:tcW w:w="2626" w:type="dxa"/>
          </w:tcPr>
          <w:p w:rsidR="00D506DE" w:rsidRPr="00FA3D47" w:rsidRDefault="00D506DE" w:rsidP="008D180E">
            <w:pPr>
              <w:ind w:left="45" w:hanging="3"/>
              <w:jc w:val="both"/>
              <w:rPr>
                <w:rFonts w:ascii="Times New Roman" w:hAnsi="Times New Roman" w:cs="Times New Roman"/>
                <w:sz w:val="24"/>
                <w:szCs w:val="24"/>
              </w:rPr>
            </w:pPr>
            <w:r w:rsidRPr="00FA3D47">
              <w:rPr>
                <w:rFonts w:ascii="Times New Roman" w:hAnsi="Times New Roman" w:cs="Times New Roman"/>
                <w:sz w:val="24"/>
                <w:szCs w:val="24"/>
              </w:rPr>
              <w:t>PIC S9999 DISPLAY</w:t>
            </w:r>
          </w:p>
        </w:tc>
        <w:tc>
          <w:tcPr>
            <w:tcW w:w="1964" w:type="dxa"/>
          </w:tcPr>
          <w:p w:rsidR="00D506DE" w:rsidRPr="00FA3D47" w:rsidRDefault="00D506DE" w:rsidP="00FF3EDE">
            <w:pPr>
              <w:ind w:left="506" w:hanging="3"/>
              <w:jc w:val="both"/>
              <w:rPr>
                <w:rFonts w:ascii="Times New Roman" w:hAnsi="Times New Roman" w:cs="Times New Roman"/>
                <w:sz w:val="24"/>
                <w:szCs w:val="24"/>
              </w:rPr>
            </w:pPr>
            <w:r w:rsidRPr="00FA3D47">
              <w:rPr>
                <w:rFonts w:ascii="Times New Roman" w:hAnsi="Times New Roman" w:cs="Times New Roman"/>
                <w:sz w:val="24"/>
                <w:szCs w:val="24"/>
              </w:rPr>
              <w:t>1234</w:t>
            </w:r>
          </w:p>
          <w:p w:rsidR="00D506DE" w:rsidRPr="00FA3D47" w:rsidRDefault="00D506DE" w:rsidP="00FF3EDE">
            <w:pPr>
              <w:ind w:left="506" w:hanging="3"/>
              <w:jc w:val="both"/>
              <w:rPr>
                <w:rFonts w:ascii="Times New Roman" w:hAnsi="Times New Roman" w:cs="Times New Roman"/>
                <w:sz w:val="24"/>
                <w:szCs w:val="24"/>
              </w:rPr>
            </w:pPr>
            <w:r w:rsidRPr="00FA3D47">
              <w:rPr>
                <w:rFonts w:ascii="Times New Roman" w:hAnsi="Times New Roman" w:cs="Times New Roman"/>
                <w:sz w:val="24"/>
                <w:szCs w:val="24"/>
              </w:rPr>
              <w:t>+1234</w:t>
            </w:r>
          </w:p>
          <w:p w:rsidR="00D506DE" w:rsidRPr="00FA3D47" w:rsidRDefault="00D506DE" w:rsidP="00FF3EDE">
            <w:pPr>
              <w:ind w:left="506" w:hanging="3"/>
              <w:jc w:val="both"/>
              <w:rPr>
                <w:rFonts w:ascii="Times New Roman" w:hAnsi="Times New Roman" w:cs="Times New Roman"/>
                <w:sz w:val="24"/>
                <w:szCs w:val="24"/>
              </w:rPr>
            </w:pPr>
            <w:r w:rsidRPr="00FA3D47">
              <w:rPr>
                <w:rFonts w:ascii="Times New Roman" w:hAnsi="Times New Roman" w:cs="Times New Roman"/>
                <w:sz w:val="24"/>
                <w:szCs w:val="24"/>
              </w:rPr>
              <w:t>-1234</w:t>
            </w:r>
          </w:p>
        </w:tc>
        <w:tc>
          <w:tcPr>
            <w:tcW w:w="3336" w:type="dxa"/>
          </w:tcPr>
          <w:p w:rsidR="00D506DE" w:rsidRPr="00FA3D47" w:rsidRDefault="00D506DE" w:rsidP="008D180E">
            <w:pPr>
              <w:ind w:left="51" w:hanging="3"/>
              <w:jc w:val="both"/>
              <w:rPr>
                <w:rFonts w:ascii="Times New Roman" w:hAnsi="Times New Roman" w:cs="Times New Roman"/>
                <w:sz w:val="24"/>
                <w:szCs w:val="24"/>
              </w:rPr>
            </w:pPr>
            <w:r w:rsidRPr="00FA3D47">
              <w:rPr>
                <w:rFonts w:ascii="Times New Roman" w:hAnsi="Times New Roman" w:cs="Times New Roman"/>
                <w:sz w:val="24"/>
                <w:szCs w:val="24"/>
              </w:rPr>
              <w:t>F1 F2 F3 F4</w:t>
            </w:r>
          </w:p>
          <w:p w:rsidR="00D506DE" w:rsidRPr="00FA3D47" w:rsidRDefault="00586110" w:rsidP="008D180E">
            <w:pPr>
              <w:ind w:left="51" w:hanging="3"/>
              <w:jc w:val="both"/>
              <w:rPr>
                <w:rFonts w:ascii="Times New Roman" w:hAnsi="Times New Roman" w:cs="Times New Roman"/>
                <w:sz w:val="24"/>
                <w:szCs w:val="24"/>
              </w:rPr>
            </w:pPr>
            <w:r w:rsidRPr="00FA3D47">
              <w:rPr>
                <w:rFonts w:ascii="Times New Roman" w:hAnsi="Times New Roman" w:cs="Times New Roman"/>
                <w:sz w:val="24"/>
                <w:szCs w:val="24"/>
              </w:rPr>
              <w:t>F1 F2 F3 F</w:t>
            </w:r>
            <w:r w:rsidR="00D506DE" w:rsidRPr="00FA3D47">
              <w:rPr>
                <w:rFonts w:ascii="Times New Roman" w:hAnsi="Times New Roman" w:cs="Times New Roman"/>
                <w:sz w:val="24"/>
                <w:szCs w:val="24"/>
              </w:rPr>
              <w:t>4</w:t>
            </w:r>
          </w:p>
          <w:p w:rsidR="00D506DE" w:rsidRPr="00FA3D47" w:rsidRDefault="00586110" w:rsidP="008D180E">
            <w:pPr>
              <w:ind w:left="51" w:hanging="3"/>
              <w:jc w:val="both"/>
              <w:rPr>
                <w:rFonts w:ascii="Times New Roman" w:hAnsi="Times New Roman" w:cs="Times New Roman"/>
                <w:sz w:val="24"/>
                <w:szCs w:val="24"/>
              </w:rPr>
            </w:pPr>
            <w:r w:rsidRPr="00FA3D47">
              <w:rPr>
                <w:rFonts w:ascii="Times New Roman" w:hAnsi="Times New Roman" w:cs="Times New Roman"/>
                <w:sz w:val="24"/>
                <w:szCs w:val="24"/>
              </w:rPr>
              <w:t>F1 F2 F3 D</w:t>
            </w:r>
            <w:r w:rsidR="00D506DE" w:rsidRPr="00FA3D47">
              <w:rPr>
                <w:rFonts w:ascii="Times New Roman" w:hAnsi="Times New Roman" w:cs="Times New Roman"/>
                <w:sz w:val="24"/>
                <w:szCs w:val="24"/>
              </w:rPr>
              <w:t>4</w:t>
            </w:r>
          </w:p>
        </w:tc>
      </w:tr>
      <w:tr w:rsidR="00D506DE" w:rsidRPr="00FA3D47" w:rsidTr="00FF3EDE">
        <w:tc>
          <w:tcPr>
            <w:tcW w:w="2626" w:type="dxa"/>
          </w:tcPr>
          <w:p w:rsidR="00D506DE" w:rsidRPr="00FA3D47" w:rsidRDefault="00D506DE" w:rsidP="008D180E">
            <w:pPr>
              <w:ind w:left="45" w:hanging="3"/>
              <w:jc w:val="both"/>
              <w:rPr>
                <w:rFonts w:ascii="Times New Roman" w:hAnsi="Times New Roman" w:cs="Times New Roman"/>
                <w:sz w:val="24"/>
                <w:szCs w:val="24"/>
              </w:rPr>
            </w:pPr>
            <w:r w:rsidRPr="00FA3D47">
              <w:rPr>
                <w:rFonts w:ascii="Times New Roman" w:hAnsi="Times New Roman" w:cs="Times New Roman"/>
                <w:sz w:val="24"/>
                <w:szCs w:val="24"/>
              </w:rPr>
              <w:lastRenderedPageBreak/>
              <w:t>PIC 9999 DISPLAY</w:t>
            </w:r>
          </w:p>
        </w:tc>
        <w:tc>
          <w:tcPr>
            <w:tcW w:w="1964" w:type="dxa"/>
          </w:tcPr>
          <w:p w:rsidR="00D506DE" w:rsidRPr="00FA3D47" w:rsidRDefault="00D506DE" w:rsidP="00FF3EDE">
            <w:pPr>
              <w:ind w:left="506" w:hanging="3"/>
              <w:jc w:val="both"/>
              <w:rPr>
                <w:rFonts w:ascii="Times New Roman" w:hAnsi="Times New Roman" w:cs="Times New Roman"/>
                <w:sz w:val="24"/>
                <w:szCs w:val="24"/>
              </w:rPr>
            </w:pPr>
            <w:r w:rsidRPr="00FA3D47">
              <w:rPr>
                <w:rFonts w:ascii="Times New Roman" w:hAnsi="Times New Roman" w:cs="Times New Roman"/>
                <w:sz w:val="24"/>
                <w:szCs w:val="24"/>
              </w:rPr>
              <w:t>1234</w:t>
            </w:r>
          </w:p>
          <w:p w:rsidR="00D506DE" w:rsidRPr="00FA3D47" w:rsidRDefault="00D506DE" w:rsidP="00FF3EDE">
            <w:pPr>
              <w:ind w:left="506" w:hanging="3"/>
              <w:jc w:val="both"/>
              <w:rPr>
                <w:rFonts w:ascii="Times New Roman" w:hAnsi="Times New Roman" w:cs="Times New Roman"/>
                <w:sz w:val="24"/>
                <w:szCs w:val="24"/>
              </w:rPr>
            </w:pPr>
            <w:r w:rsidRPr="00FA3D47">
              <w:rPr>
                <w:rFonts w:ascii="Times New Roman" w:hAnsi="Times New Roman" w:cs="Times New Roman"/>
                <w:sz w:val="24"/>
                <w:szCs w:val="24"/>
              </w:rPr>
              <w:t>+1234</w:t>
            </w:r>
          </w:p>
          <w:p w:rsidR="00D506DE" w:rsidRPr="00FA3D47" w:rsidRDefault="00D506DE" w:rsidP="00FF3EDE">
            <w:pPr>
              <w:ind w:left="506" w:hanging="3"/>
              <w:jc w:val="both"/>
              <w:rPr>
                <w:rFonts w:ascii="Times New Roman" w:hAnsi="Times New Roman" w:cs="Times New Roman"/>
                <w:sz w:val="24"/>
                <w:szCs w:val="24"/>
              </w:rPr>
            </w:pPr>
            <w:r w:rsidRPr="00FA3D47">
              <w:rPr>
                <w:rFonts w:ascii="Times New Roman" w:hAnsi="Times New Roman" w:cs="Times New Roman"/>
                <w:sz w:val="24"/>
                <w:szCs w:val="24"/>
              </w:rPr>
              <w:t>-1234</w:t>
            </w:r>
          </w:p>
        </w:tc>
        <w:tc>
          <w:tcPr>
            <w:tcW w:w="3336" w:type="dxa"/>
          </w:tcPr>
          <w:p w:rsidR="00D506DE" w:rsidRPr="00FA3D47" w:rsidRDefault="00D506DE" w:rsidP="008D180E">
            <w:pPr>
              <w:ind w:left="51" w:hanging="3"/>
              <w:jc w:val="both"/>
              <w:rPr>
                <w:rFonts w:ascii="Times New Roman" w:hAnsi="Times New Roman" w:cs="Times New Roman"/>
                <w:sz w:val="24"/>
                <w:szCs w:val="24"/>
              </w:rPr>
            </w:pPr>
            <w:r w:rsidRPr="00FA3D47">
              <w:rPr>
                <w:rFonts w:ascii="Times New Roman" w:hAnsi="Times New Roman" w:cs="Times New Roman"/>
                <w:sz w:val="24"/>
                <w:szCs w:val="24"/>
              </w:rPr>
              <w:t>F1 F2 F3 F4</w:t>
            </w:r>
          </w:p>
          <w:p w:rsidR="00D506DE" w:rsidRPr="00FA3D47" w:rsidRDefault="00D506DE" w:rsidP="008D180E">
            <w:pPr>
              <w:ind w:left="51" w:hanging="3"/>
              <w:jc w:val="both"/>
              <w:rPr>
                <w:rFonts w:ascii="Times New Roman" w:hAnsi="Times New Roman" w:cs="Times New Roman"/>
                <w:sz w:val="24"/>
                <w:szCs w:val="24"/>
              </w:rPr>
            </w:pPr>
            <w:r w:rsidRPr="00FA3D47">
              <w:rPr>
                <w:rFonts w:ascii="Times New Roman" w:hAnsi="Times New Roman" w:cs="Times New Roman"/>
                <w:sz w:val="24"/>
                <w:szCs w:val="24"/>
              </w:rPr>
              <w:t>F1 F2 F3 F4</w:t>
            </w:r>
          </w:p>
          <w:p w:rsidR="00D506DE" w:rsidRPr="00FA3D47" w:rsidRDefault="00D506DE" w:rsidP="008D180E">
            <w:pPr>
              <w:ind w:left="51" w:hanging="3"/>
              <w:jc w:val="both"/>
              <w:rPr>
                <w:rFonts w:ascii="Times New Roman" w:hAnsi="Times New Roman" w:cs="Times New Roman"/>
                <w:sz w:val="24"/>
                <w:szCs w:val="24"/>
              </w:rPr>
            </w:pPr>
            <w:r w:rsidRPr="00FA3D47">
              <w:rPr>
                <w:rFonts w:ascii="Times New Roman" w:hAnsi="Times New Roman" w:cs="Times New Roman"/>
                <w:sz w:val="24"/>
                <w:szCs w:val="24"/>
              </w:rPr>
              <w:t>F1 F2 F3 F4</w:t>
            </w:r>
          </w:p>
        </w:tc>
      </w:tr>
      <w:tr w:rsidR="00D506DE" w:rsidRPr="00FA3D47" w:rsidTr="00FF3EDE">
        <w:tc>
          <w:tcPr>
            <w:tcW w:w="2626" w:type="dxa"/>
          </w:tcPr>
          <w:p w:rsidR="00D506DE" w:rsidRPr="00FA3D47" w:rsidRDefault="00D506DE" w:rsidP="008D180E">
            <w:pPr>
              <w:ind w:left="45" w:hanging="3"/>
              <w:jc w:val="both"/>
              <w:rPr>
                <w:rFonts w:ascii="Times New Roman" w:hAnsi="Times New Roman" w:cs="Times New Roman"/>
                <w:sz w:val="24"/>
                <w:szCs w:val="24"/>
              </w:rPr>
            </w:pPr>
            <w:r w:rsidRPr="00FA3D47">
              <w:rPr>
                <w:rFonts w:ascii="Times New Roman" w:hAnsi="Times New Roman" w:cs="Times New Roman"/>
                <w:sz w:val="24"/>
                <w:szCs w:val="24"/>
              </w:rPr>
              <w:t>PIC S9999 COMP</w:t>
            </w:r>
          </w:p>
        </w:tc>
        <w:tc>
          <w:tcPr>
            <w:tcW w:w="1964" w:type="dxa"/>
          </w:tcPr>
          <w:p w:rsidR="00D506DE" w:rsidRPr="00FA3D47" w:rsidRDefault="00D506DE" w:rsidP="00FF3EDE">
            <w:pPr>
              <w:ind w:left="506" w:hanging="3"/>
              <w:jc w:val="both"/>
              <w:rPr>
                <w:rFonts w:ascii="Times New Roman" w:hAnsi="Times New Roman" w:cs="Times New Roman"/>
                <w:sz w:val="24"/>
                <w:szCs w:val="24"/>
              </w:rPr>
            </w:pPr>
            <w:r w:rsidRPr="00FA3D47">
              <w:rPr>
                <w:rFonts w:ascii="Times New Roman" w:hAnsi="Times New Roman" w:cs="Times New Roman"/>
                <w:sz w:val="24"/>
                <w:szCs w:val="24"/>
              </w:rPr>
              <w:t>1234</w:t>
            </w:r>
          </w:p>
          <w:p w:rsidR="00D506DE" w:rsidRPr="00FA3D47" w:rsidRDefault="00D506DE" w:rsidP="00FF3EDE">
            <w:pPr>
              <w:ind w:left="506" w:hanging="3"/>
              <w:jc w:val="both"/>
              <w:rPr>
                <w:rFonts w:ascii="Times New Roman" w:hAnsi="Times New Roman" w:cs="Times New Roman"/>
                <w:sz w:val="24"/>
                <w:szCs w:val="24"/>
              </w:rPr>
            </w:pPr>
            <w:r w:rsidRPr="00FA3D47">
              <w:rPr>
                <w:rFonts w:ascii="Times New Roman" w:hAnsi="Times New Roman" w:cs="Times New Roman"/>
                <w:sz w:val="24"/>
                <w:szCs w:val="24"/>
              </w:rPr>
              <w:t>+1234</w:t>
            </w:r>
          </w:p>
          <w:p w:rsidR="00D506DE" w:rsidRPr="00FA3D47" w:rsidRDefault="00D506DE" w:rsidP="00FF3EDE">
            <w:pPr>
              <w:ind w:left="506" w:hanging="3"/>
              <w:jc w:val="both"/>
              <w:rPr>
                <w:rFonts w:ascii="Times New Roman" w:hAnsi="Times New Roman" w:cs="Times New Roman"/>
                <w:sz w:val="24"/>
                <w:szCs w:val="24"/>
              </w:rPr>
            </w:pPr>
            <w:r w:rsidRPr="00FA3D47">
              <w:rPr>
                <w:rFonts w:ascii="Times New Roman" w:hAnsi="Times New Roman" w:cs="Times New Roman"/>
                <w:sz w:val="24"/>
                <w:szCs w:val="24"/>
              </w:rPr>
              <w:t>-1234</w:t>
            </w:r>
          </w:p>
        </w:tc>
        <w:tc>
          <w:tcPr>
            <w:tcW w:w="3336" w:type="dxa"/>
          </w:tcPr>
          <w:p w:rsidR="00D506DE" w:rsidRPr="00FA3D47" w:rsidRDefault="00D506DE" w:rsidP="008D180E">
            <w:pPr>
              <w:ind w:left="51" w:hanging="3"/>
              <w:jc w:val="both"/>
              <w:rPr>
                <w:rFonts w:ascii="Times New Roman" w:hAnsi="Times New Roman" w:cs="Times New Roman"/>
                <w:sz w:val="24"/>
                <w:szCs w:val="24"/>
              </w:rPr>
            </w:pPr>
            <w:r w:rsidRPr="00FA3D47">
              <w:rPr>
                <w:rFonts w:ascii="Times New Roman" w:hAnsi="Times New Roman" w:cs="Times New Roman"/>
                <w:sz w:val="24"/>
                <w:szCs w:val="24"/>
              </w:rPr>
              <w:t>01 23 4F</w:t>
            </w:r>
          </w:p>
          <w:p w:rsidR="00D506DE" w:rsidRPr="00FA3D47" w:rsidRDefault="008B7CB0" w:rsidP="008D180E">
            <w:pPr>
              <w:ind w:left="51" w:hanging="3"/>
              <w:jc w:val="both"/>
              <w:rPr>
                <w:rFonts w:ascii="Times New Roman" w:hAnsi="Times New Roman" w:cs="Times New Roman"/>
                <w:sz w:val="24"/>
                <w:szCs w:val="24"/>
              </w:rPr>
            </w:pPr>
            <w:r w:rsidRPr="00FA3D47">
              <w:rPr>
                <w:rFonts w:ascii="Times New Roman" w:hAnsi="Times New Roman" w:cs="Times New Roman"/>
                <w:sz w:val="24"/>
                <w:szCs w:val="24"/>
              </w:rPr>
              <w:t>01 23 4F</w:t>
            </w:r>
          </w:p>
          <w:p w:rsidR="00D506DE" w:rsidRPr="00FA3D47" w:rsidRDefault="00D506DE" w:rsidP="008D180E">
            <w:pPr>
              <w:ind w:left="51" w:hanging="3"/>
              <w:jc w:val="both"/>
              <w:rPr>
                <w:rFonts w:ascii="Times New Roman" w:hAnsi="Times New Roman" w:cs="Times New Roman"/>
                <w:sz w:val="24"/>
                <w:szCs w:val="24"/>
              </w:rPr>
            </w:pPr>
            <w:r w:rsidRPr="00FA3D47">
              <w:rPr>
                <w:rFonts w:ascii="Times New Roman" w:hAnsi="Times New Roman" w:cs="Times New Roman"/>
                <w:sz w:val="24"/>
                <w:szCs w:val="24"/>
              </w:rPr>
              <w:t>01 23 4D</w:t>
            </w:r>
          </w:p>
        </w:tc>
      </w:tr>
      <w:tr w:rsidR="00D506DE" w:rsidRPr="00FA3D47" w:rsidTr="00FF3EDE">
        <w:tc>
          <w:tcPr>
            <w:tcW w:w="2626" w:type="dxa"/>
          </w:tcPr>
          <w:p w:rsidR="00D506DE" w:rsidRPr="00FA3D47" w:rsidRDefault="00D506DE" w:rsidP="008D180E">
            <w:pPr>
              <w:ind w:left="45" w:hanging="3"/>
              <w:jc w:val="both"/>
              <w:rPr>
                <w:rFonts w:ascii="Times New Roman" w:hAnsi="Times New Roman" w:cs="Times New Roman"/>
                <w:sz w:val="24"/>
                <w:szCs w:val="24"/>
              </w:rPr>
            </w:pPr>
            <w:r w:rsidRPr="00FA3D47">
              <w:rPr>
                <w:rFonts w:ascii="Times New Roman" w:hAnsi="Times New Roman" w:cs="Times New Roman"/>
                <w:sz w:val="24"/>
                <w:szCs w:val="24"/>
              </w:rPr>
              <w:t>PIC 9999 COMP</w:t>
            </w:r>
          </w:p>
        </w:tc>
        <w:tc>
          <w:tcPr>
            <w:tcW w:w="1964" w:type="dxa"/>
          </w:tcPr>
          <w:p w:rsidR="00D506DE" w:rsidRPr="00FA3D47" w:rsidRDefault="00D506DE" w:rsidP="00FF3EDE">
            <w:pPr>
              <w:ind w:left="506" w:hanging="3"/>
              <w:jc w:val="both"/>
              <w:rPr>
                <w:rFonts w:ascii="Times New Roman" w:hAnsi="Times New Roman" w:cs="Times New Roman"/>
                <w:sz w:val="24"/>
                <w:szCs w:val="24"/>
              </w:rPr>
            </w:pPr>
            <w:r w:rsidRPr="00FA3D47">
              <w:rPr>
                <w:rFonts w:ascii="Times New Roman" w:hAnsi="Times New Roman" w:cs="Times New Roman"/>
                <w:sz w:val="24"/>
                <w:szCs w:val="24"/>
              </w:rPr>
              <w:t>1234</w:t>
            </w:r>
          </w:p>
          <w:p w:rsidR="00D506DE" w:rsidRPr="00FA3D47" w:rsidRDefault="00D506DE" w:rsidP="00FF3EDE">
            <w:pPr>
              <w:ind w:left="506" w:hanging="3"/>
              <w:jc w:val="both"/>
              <w:rPr>
                <w:rFonts w:ascii="Times New Roman" w:hAnsi="Times New Roman" w:cs="Times New Roman"/>
                <w:sz w:val="24"/>
                <w:szCs w:val="24"/>
              </w:rPr>
            </w:pPr>
            <w:r w:rsidRPr="00FA3D47">
              <w:rPr>
                <w:rFonts w:ascii="Times New Roman" w:hAnsi="Times New Roman" w:cs="Times New Roman"/>
                <w:sz w:val="24"/>
                <w:szCs w:val="24"/>
              </w:rPr>
              <w:t>+1234</w:t>
            </w:r>
          </w:p>
          <w:p w:rsidR="00D506DE" w:rsidRPr="00FA3D47" w:rsidRDefault="00D506DE" w:rsidP="00FF3EDE">
            <w:pPr>
              <w:ind w:left="506" w:hanging="3"/>
              <w:jc w:val="both"/>
              <w:rPr>
                <w:rFonts w:ascii="Times New Roman" w:hAnsi="Times New Roman" w:cs="Times New Roman"/>
                <w:sz w:val="24"/>
                <w:szCs w:val="24"/>
              </w:rPr>
            </w:pPr>
            <w:r w:rsidRPr="00FA3D47">
              <w:rPr>
                <w:rFonts w:ascii="Times New Roman" w:hAnsi="Times New Roman" w:cs="Times New Roman"/>
                <w:sz w:val="24"/>
                <w:szCs w:val="24"/>
              </w:rPr>
              <w:t>-1234</w:t>
            </w:r>
          </w:p>
        </w:tc>
        <w:tc>
          <w:tcPr>
            <w:tcW w:w="3336" w:type="dxa"/>
          </w:tcPr>
          <w:p w:rsidR="00D506DE" w:rsidRPr="00FA3D47" w:rsidRDefault="00D506DE" w:rsidP="008D180E">
            <w:pPr>
              <w:ind w:left="51" w:hanging="3"/>
              <w:jc w:val="both"/>
              <w:rPr>
                <w:rFonts w:ascii="Times New Roman" w:hAnsi="Times New Roman" w:cs="Times New Roman"/>
                <w:sz w:val="24"/>
                <w:szCs w:val="24"/>
              </w:rPr>
            </w:pPr>
            <w:r w:rsidRPr="00FA3D47">
              <w:rPr>
                <w:rFonts w:ascii="Times New Roman" w:hAnsi="Times New Roman" w:cs="Times New Roman"/>
                <w:sz w:val="24"/>
                <w:szCs w:val="24"/>
              </w:rPr>
              <w:t>01 23 4F</w:t>
            </w:r>
          </w:p>
          <w:p w:rsidR="00D506DE" w:rsidRPr="00FA3D47" w:rsidRDefault="00D506DE" w:rsidP="008D180E">
            <w:pPr>
              <w:ind w:left="51" w:hanging="3"/>
              <w:jc w:val="both"/>
              <w:rPr>
                <w:rFonts w:ascii="Times New Roman" w:hAnsi="Times New Roman" w:cs="Times New Roman"/>
                <w:sz w:val="24"/>
                <w:szCs w:val="24"/>
              </w:rPr>
            </w:pPr>
            <w:r w:rsidRPr="00FA3D47">
              <w:rPr>
                <w:rFonts w:ascii="Times New Roman" w:hAnsi="Times New Roman" w:cs="Times New Roman"/>
                <w:sz w:val="24"/>
                <w:szCs w:val="24"/>
              </w:rPr>
              <w:t>01 23 4F</w:t>
            </w:r>
          </w:p>
          <w:p w:rsidR="00D506DE" w:rsidRPr="00FA3D47" w:rsidRDefault="00D506DE" w:rsidP="008D180E">
            <w:pPr>
              <w:ind w:left="51" w:hanging="3"/>
              <w:jc w:val="both"/>
              <w:rPr>
                <w:rFonts w:ascii="Times New Roman" w:hAnsi="Times New Roman" w:cs="Times New Roman"/>
                <w:sz w:val="24"/>
                <w:szCs w:val="24"/>
              </w:rPr>
            </w:pPr>
            <w:r w:rsidRPr="00FA3D47">
              <w:rPr>
                <w:rFonts w:ascii="Times New Roman" w:hAnsi="Times New Roman" w:cs="Times New Roman"/>
                <w:sz w:val="24"/>
                <w:szCs w:val="24"/>
              </w:rPr>
              <w:t>01 23 4F</w:t>
            </w:r>
          </w:p>
        </w:tc>
      </w:tr>
      <w:tr w:rsidR="00D506DE" w:rsidRPr="00FA3D47" w:rsidTr="00FF3EDE">
        <w:tc>
          <w:tcPr>
            <w:tcW w:w="2626" w:type="dxa"/>
          </w:tcPr>
          <w:p w:rsidR="00D506DE" w:rsidRPr="00FA3D47" w:rsidRDefault="00D506DE" w:rsidP="008D180E">
            <w:pPr>
              <w:ind w:left="45" w:hanging="3"/>
              <w:jc w:val="both"/>
              <w:rPr>
                <w:rFonts w:ascii="Times New Roman" w:hAnsi="Times New Roman" w:cs="Times New Roman"/>
                <w:sz w:val="24"/>
                <w:szCs w:val="24"/>
              </w:rPr>
            </w:pPr>
            <w:r w:rsidRPr="00FA3D47">
              <w:rPr>
                <w:rFonts w:ascii="Times New Roman" w:hAnsi="Times New Roman" w:cs="Times New Roman"/>
                <w:sz w:val="24"/>
                <w:szCs w:val="24"/>
              </w:rPr>
              <w:t>PIC S9999 BINARY</w:t>
            </w:r>
          </w:p>
        </w:tc>
        <w:tc>
          <w:tcPr>
            <w:tcW w:w="1964" w:type="dxa"/>
          </w:tcPr>
          <w:p w:rsidR="00D506DE" w:rsidRPr="00FA3D47" w:rsidRDefault="00D506DE" w:rsidP="00FF3EDE">
            <w:pPr>
              <w:ind w:left="506" w:hanging="3"/>
              <w:jc w:val="both"/>
              <w:rPr>
                <w:rFonts w:ascii="Times New Roman" w:hAnsi="Times New Roman" w:cs="Times New Roman"/>
                <w:sz w:val="24"/>
                <w:szCs w:val="24"/>
              </w:rPr>
            </w:pPr>
            <w:r w:rsidRPr="00FA3D47">
              <w:rPr>
                <w:rFonts w:ascii="Times New Roman" w:hAnsi="Times New Roman" w:cs="Times New Roman"/>
                <w:sz w:val="24"/>
                <w:szCs w:val="24"/>
              </w:rPr>
              <w:t>+1234</w:t>
            </w:r>
          </w:p>
          <w:p w:rsidR="00D506DE" w:rsidRPr="00FA3D47" w:rsidRDefault="00D506DE" w:rsidP="00FF3EDE">
            <w:pPr>
              <w:ind w:left="506" w:hanging="3"/>
              <w:jc w:val="both"/>
              <w:rPr>
                <w:rFonts w:ascii="Times New Roman" w:hAnsi="Times New Roman" w:cs="Times New Roman"/>
                <w:sz w:val="24"/>
                <w:szCs w:val="24"/>
              </w:rPr>
            </w:pPr>
            <w:r w:rsidRPr="00FA3D47">
              <w:rPr>
                <w:rFonts w:ascii="Times New Roman" w:hAnsi="Times New Roman" w:cs="Times New Roman"/>
                <w:sz w:val="24"/>
                <w:szCs w:val="24"/>
              </w:rPr>
              <w:t>-1234</w:t>
            </w:r>
          </w:p>
        </w:tc>
        <w:tc>
          <w:tcPr>
            <w:tcW w:w="3336" w:type="dxa"/>
          </w:tcPr>
          <w:p w:rsidR="00D506DE" w:rsidRPr="00FA3D47" w:rsidRDefault="00D506DE" w:rsidP="008D180E">
            <w:pPr>
              <w:ind w:left="51" w:hanging="3"/>
              <w:jc w:val="both"/>
              <w:rPr>
                <w:rFonts w:ascii="Times New Roman" w:hAnsi="Times New Roman" w:cs="Times New Roman"/>
                <w:sz w:val="24"/>
                <w:szCs w:val="24"/>
              </w:rPr>
            </w:pPr>
            <w:r w:rsidRPr="00FA3D47">
              <w:rPr>
                <w:rFonts w:ascii="Times New Roman" w:hAnsi="Times New Roman" w:cs="Times New Roman"/>
                <w:sz w:val="24"/>
                <w:szCs w:val="24"/>
              </w:rPr>
              <w:t>04 D2</w:t>
            </w:r>
          </w:p>
          <w:p w:rsidR="00D506DE" w:rsidRPr="00FA3D47" w:rsidRDefault="00D506DE" w:rsidP="008D180E">
            <w:pPr>
              <w:ind w:left="51" w:hanging="3"/>
              <w:jc w:val="both"/>
              <w:rPr>
                <w:rFonts w:ascii="Times New Roman" w:hAnsi="Times New Roman" w:cs="Times New Roman"/>
                <w:sz w:val="24"/>
                <w:szCs w:val="24"/>
              </w:rPr>
            </w:pPr>
            <w:r w:rsidRPr="00FA3D47">
              <w:rPr>
                <w:rFonts w:ascii="Times New Roman" w:hAnsi="Times New Roman" w:cs="Times New Roman"/>
                <w:sz w:val="24"/>
                <w:szCs w:val="24"/>
              </w:rPr>
              <w:t>FB 2E</w:t>
            </w:r>
          </w:p>
        </w:tc>
      </w:tr>
      <w:tr w:rsidR="00D506DE" w:rsidRPr="00FA3D47" w:rsidTr="00FF3EDE">
        <w:tc>
          <w:tcPr>
            <w:tcW w:w="2626" w:type="dxa"/>
          </w:tcPr>
          <w:p w:rsidR="00D506DE" w:rsidRPr="00FA3D47" w:rsidRDefault="00D506DE" w:rsidP="008D180E">
            <w:pPr>
              <w:ind w:left="45" w:hanging="3"/>
              <w:jc w:val="both"/>
              <w:rPr>
                <w:rFonts w:ascii="Times New Roman" w:hAnsi="Times New Roman" w:cs="Times New Roman"/>
                <w:sz w:val="24"/>
                <w:szCs w:val="24"/>
              </w:rPr>
            </w:pPr>
            <w:r w:rsidRPr="00FA3D47">
              <w:rPr>
                <w:rFonts w:ascii="Times New Roman" w:hAnsi="Times New Roman" w:cs="Times New Roman"/>
                <w:sz w:val="24"/>
                <w:szCs w:val="24"/>
              </w:rPr>
              <w:t>PIC 9999 BINARY</w:t>
            </w:r>
          </w:p>
        </w:tc>
        <w:tc>
          <w:tcPr>
            <w:tcW w:w="1964" w:type="dxa"/>
          </w:tcPr>
          <w:p w:rsidR="00D506DE" w:rsidRPr="00FA3D47" w:rsidRDefault="00D506DE" w:rsidP="00FF3EDE">
            <w:pPr>
              <w:ind w:left="506" w:hanging="3"/>
              <w:jc w:val="both"/>
              <w:rPr>
                <w:rFonts w:ascii="Times New Roman" w:hAnsi="Times New Roman" w:cs="Times New Roman"/>
                <w:sz w:val="24"/>
                <w:szCs w:val="24"/>
              </w:rPr>
            </w:pPr>
            <w:r w:rsidRPr="00FA3D47">
              <w:rPr>
                <w:rFonts w:ascii="Times New Roman" w:hAnsi="Times New Roman" w:cs="Times New Roman"/>
                <w:sz w:val="24"/>
                <w:szCs w:val="24"/>
              </w:rPr>
              <w:t>+1234</w:t>
            </w:r>
          </w:p>
          <w:p w:rsidR="00D506DE" w:rsidRPr="00FA3D47" w:rsidRDefault="00D506DE" w:rsidP="00FF3EDE">
            <w:pPr>
              <w:ind w:left="506" w:hanging="3"/>
              <w:jc w:val="both"/>
              <w:rPr>
                <w:rFonts w:ascii="Times New Roman" w:hAnsi="Times New Roman" w:cs="Times New Roman"/>
                <w:sz w:val="24"/>
                <w:szCs w:val="24"/>
              </w:rPr>
            </w:pPr>
            <w:r w:rsidRPr="00FA3D47">
              <w:rPr>
                <w:rFonts w:ascii="Times New Roman" w:hAnsi="Times New Roman" w:cs="Times New Roman"/>
                <w:sz w:val="24"/>
                <w:szCs w:val="24"/>
              </w:rPr>
              <w:t>-1234</w:t>
            </w:r>
          </w:p>
        </w:tc>
        <w:tc>
          <w:tcPr>
            <w:tcW w:w="3336" w:type="dxa"/>
          </w:tcPr>
          <w:p w:rsidR="00D506DE" w:rsidRPr="00FA3D47" w:rsidRDefault="00D506DE" w:rsidP="008D180E">
            <w:pPr>
              <w:ind w:left="51" w:hanging="3"/>
              <w:jc w:val="both"/>
              <w:rPr>
                <w:rFonts w:ascii="Times New Roman" w:hAnsi="Times New Roman" w:cs="Times New Roman"/>
                <w:sz w:val="24"/>
                <w:szCs w:val="24"/>
              </w:rPr>
            </w:pPr>
            <w:r w:rsidRPr="00FA3D47">
              <w:rPr>
                <w:rFonts w:ascii="Times New Roman" w:hAnsi="Times New Roman" w:cs="Times New Roman"/>
                <w:sz w:val="24"/>
                <w:szCs w:val="24"/>
              </w:rPr>
              <w:t>04 D2</w:t>
            </w:r>
          </w:p>
          <w:p w:rsidR="00D506DE" w:rsidRPr="00FA3D47" w:rsidRDefault="00D506DE" w:rsidP="008D180E">
            <w:pPr>
              <w:ind w:left="51" w:hanging="3"/>
              <w:jc w:val="both"/>
              <w:rPr>
                <w:rFonts w:ascii="Times New Roman" w:hAnsi="Times New Roman" w:cs="Times New Roman"/>
                <w:sz w:val="24"/>
                <w:szCs w:val="24"/>
              </w:rPr>
            </w:pPr>
            <w:r w:rsidRPr="00FA3D47">
              <w:rPr>
                <w:rFonts w:ascii="Times New Roman" w:hAnsi="Times New Roman" w:cs="Times New Roman"/>
                <w:sz w:val="24"/>
                <w:szCs w:val="24"/>
              </w:rPr>
              <w:t>04 D2</w:t>
            </w:r>
          </w:p>
        </w:tc>
      </w:tr>
    </w:tbl>
    <w:p w:rsidR="00D506DE" w:rsidRPr="00FA3D47" w:rsidRDefault="00D506DE" w:rsidP="00C01A62">
      <w:pPr>
        <w:pStyle w:val="ListParagraph"/>
        <w:ind w:left="1080" w:hanging="3"/>
        <w:jc w:val="both"/>
        <w:rPr>
          <w:rFonts w:ascii="Times New Roman" w:hAnsi="Times New Roman" w:cs="Times New Roman"/>
          <w:sz w:val="24"/>
          <w:szCs w:val="24"/>
        </w:rPr>
      </w:pPr>
    </w:p>
    <w:p w:rsidR="00D506DE" w:rsidRPr="00FA3D47" w:rsidRDefault="00D506DE" w:rsidP="00C01A62">
      <w:pPr>
        <w:pStyle w:val="ListParagraph"/>
        <w:numPr>
          <w:ilvl w:val="0"/>
          <w:numId w:val="9"/>
        </w:numPr>
        <w:spacing w:line="360" w:lineRule="auto"/>
        <w:ind w:left="1080" w:hanging="3"/>
        <w:jc w:val="both"/>
        <w:rPr>
          <w:rFonts w:ascii="Times New Roman" w:hAnsi="Times New Roman" w:cs="Times New Roman"/>
          <w:sz w:val="24"/>
          <w:szCs w:val="24"/>
        </w:rPr>
      </w:pPr>
      <w:r w:rsidRPr="00FA3D47">
        <w:rPr>
          <w:rFonts w:ascii="Times New Roman" w:hAnsi="Times New Roman" w:cs="Times New Roman"/>
          <w:sz w:val="24"/>
          <w:szCs w:val="24"/>
        </w:rPr>
        <w:t>Mệnh đề OCCURS</w:t>
      </w:r>
    </w:p>
    <w:p w:rsidR="00D506DE" w:rsidRPr="00FA3D47" w:rsidRDefault="00D506DE" w:rsidP="00C01A62">
      <w:pPr>
        <w:pStyle w:val="ListParagraph"/>
        <w:ind w:left="1080" w:hanging="3"/>
        <w:jc w:val="both"/>
        <w:rPr>
          <w:rFonts w:ascii="Times New Roman" w:hAnsi="Times New Roman" w:cs="Times New Roman"/>
          <w:sz w:val="24"/>
          <w:szCs w:val="24"/>
        </w:rPr>
      </w:pPr>
      <w:r w:rsidRPr="00FA3D47">
        <w:rPr>
          <w:rFonts w:ascii="Times New Roman" w:hAnsi="Times New Roman" w:cs="Times New Roman"/>
          <w:sz w:val="24"/>
          <w:szCs w:val="24"/>
        </w:rPr>
        <w:t>COBOL cho phép định nghĩa nhiều phần tử dữ liệu liên tiếp có cấu trúc giống nhau, gọi là bảng (table). Có thể truy xuất toàn bộ bảng hoặc một phần tử trong bảng. Bảng được định nghĩa bằng mệnh đề OCCURS.</w:t>
      </w:r>
    </w:p>
    <w:p w:rsidR="00D506DE" w:rsidRPr="00FA3D47" w:rsidRDefault="00D506DE" w:rsidP="00C01A62">
      <w:pPr>
        <w:pStyle w:val="ListParagraph"/>
        <w:ind w:left="1080" w:hanging="3"/>
        <w:jc w:val="both"/>
        <w:rPr>
          <w:rFonts w:ascii="Times New Roman" w:hAnsi="Times New Roman" w:cs="Times New Roman"/>
          <w:sz w:val="24"/>
          <w:szCs w:val="24"/>
        </w:rPr>
      </w:pPr>
      <w:r w:rsidRPr="00FA3D47">
        <w:rPr>
          <w:rFonts w:ascii="Times New Roman" w:hAnsi="Times New Roman" w:cs="Times New Roman"/>
          <w:sz w:val="24"/>
          <w:szCs w:val="24"/>
        </w:rPr>
        <w:t>Bảng</w:t>
      </w:r>
      <w:r w:rsidR="00D10D19">
        <w:rPr>
          <w:rFonts w:ascii="Times New Roman" w:hAnsi="Times New Roman" w:cs="Times New Roman"/>
          <w:sz w:val="24"/>
          <w:szCs w:val="24"/>
        </w:rPr>
        <w:t xml:space="preserve"> </w:t>
      </w:r>
      <w:r w:rsidRPr="00FA3D47">
        <w:rPr>
          <w:rFonts w:ascii="Times New Roman" w:hAnsi="Times New Roman" w:cs="Times New Roman"/>
          <w:sz w:val="24"/>
          <w:szCs w:val="24"/>
        </w:rPr>
        <w:t>có thể có một chiều hoặc nhiều chiều (multi</w:t>
      </w:r>
      <w:r w:rsidR="008D180E">
        <w:rPr>
          <w:rFonts w:ascii="Times New Roman" w:hAnsi="Times New Roman" w:cs="Times New Roman"/>
          <w:sz w:val="24"/>
          <w:szCs w:val="24"/>
        </w:rPr>
        <w:t>-</w:t>
      </w:r>
      <w:r w:rsidR="000E1CA5">
        <w:rPr>
          <w:rFonts w:ascii="Times New Roman" w:hAnsi="Times New Roman" w:cs="Times New Roman"/>
          <w:sz w:val="24"/>
          <w:szCs w:val="24"/>
        </w:rPr>
        <w:t xml:space="preserve">dimension), </w:t>
      </w:r>
      <w:r w:rsidRPr="00FA3D47">
        <w:rPr>
          <w:rFonts w:ascii="Times New Roman" w:hAnsi="Times New Roman" w:cs="Times New Roman"/>
          <w:sz w:val="24"/>
          <w:szCs w:val="24"/>
        </w:rPr>
        <w:t>trong COBOL một bảng có thể có tối đa 7 chiều.</w:t>
      </w:r>
    </w:p>
    <w:p w:rsidR="00D506DE" w:rsidRPr="00FA3D47" w:rsidRDefault="00D506DE" w:rsidP="00C01A62">
      <w:pPr>
        <w:pStyle w:val="ListParagraph"/>
        <w:numPr>
          <w:ilvl w:val="0"/>
          <w:numId w:val="11"/>
        </w:numPr>
        <w:ind w:left="1080" w:hanging="3"/>
        <w:jc w:val="both"/>
        <w:rPr>
          <w:rFonts w:ascii="Times New Roman" w:hAnsi="Times New Roman" w:cs="Times New Roman"/>
          <w:sz w:val="24"/>
          <w:szCs w:val="24"/>
        </w:rPr>
      </w:pPr>
      <w:r w:rsidRPr="00FA3D47">
        <w:rPr>
          <w:rFonts w:ascii="Times New Roman" w:hAnsi="Times New Roman" w:cs="Times New Roman"/>
          <w:sz w:val="24"/>
          <w:szCs w:val="24"/>
        </w:rPr>
        <w:t>Bảng chiều dài cố định: khai báo 1 bảng chiều dài cố định bằng mệnh đề OCCURS và số lượng phần tử trong bảng. Không áp dụng với các dữ liệu có level number 01, 66, 77, 88.</w:t>
      </w:r>
    </w:p>
    <w:p w:rsidR="00D506DE" w:rsidRPr="00FA3D47" w:rsidRDefault="00D506DE" w:rsidP="00C01A62">
      <w:pPr>
        <w:pStyle w:val="ListParagraph"/>
        <w:spacing w:line="360" w:lineRule="auto"/>
        <w:ind w:left="1080" w:hanging="3"/>
        <w:jc w:val="both"/>
        <w:rPr>
          <w:rFonts w:ascii="Times New Roman" w:hAnsi="Times New Roman" w:cs="Times New Roman"/>
          <w:sz w:val="24"/>
          <w:szCs w:val="24"/>
        </w:rPr>
      </w:pPr>
      <w:r w:rsidRPr="00FA3D47">
        <w:rPr>
          <w:rFonts w:ascii="Times New Roman" w:hAnsi="Times New Roman" w:cs="Times New Roman"/>
          <w:b/>
          <w:i/>
          <w:sz w:val="24"/>
          <w:szCs w:val="24"/>
        </w:rPr>
        <w:t>Ví dụ</w:t>
      </w:r>
      <w:r w:rsidRPr="00FA3D47">
        <w:rPr>
          <w:rFonts w:ascii="Times New Roman" w:hAnsi="Times New Roman" w:cs="Times New Roman"/>
          <w:sz w:val="24"/>
          <w:szCs w:val="24"/>
        </w:rPr>
        <w:t>: bảng 1 chiều</w:t>
      </w:r>
    </w:p>
    <w:p w:rsidR="00D506DE" w:rsidRPr="00FA3D47" w:rsidRDefault="00BC4D0B" w:rsidP="00C01A62">
      <w:pPr>
        <w:pStyle w:val="ListParagraph"/>
        <w:ind w:left="1080" w:hanging="3"/>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shape id="_x0000_s1035" type="#_x0000_t185" style="width:91.5pt;height:390.45pt;rotation:90;visibility:visible;mso-wrap-distance-right:36pt;mso-position-horizontal-relative:char;mso-position-vertical-relative:li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" o:allowincell="f" adj="2346" strokecolor="#4579b8 [3044]">
            <v:textbox style="mso-next-textbox:#_x0000_s1035" inset="18pt,18pt,,18pt">
              <w:txbxContent>
                <w:p w:rsidR="001F2CDF" w:rsidRPr="00400BDF" w:rsidRDefault="001F2CDF" w:rsidP="00D506DE">
                  <w:pPr>
                    <w:pStyle w:val="ListParagraph"/>
                    <w:ind w:left="567" w:hanging="567"/>
                    <w:rPr>
                      <w:rFonts w:ascii="Courier New" w:hAnsi="Courier New" w:cs="Courier New"/>
                      <w:b/>
                      <w:sz w:val="24"/>
                      <w:szCs w:val="24"/>
                    </w:rPr>
                  </w:pPr>
                  <w:r w:rsidRPr="00400BDF">
                    <w:rPr>
                      <w:rFonts w:ascii="Courier New" w:hAnsi="Courier New" w:cs="Courier New"/>
                      <w:b/>
                      <w:sz w:val="24"/>
                      <w:szCs w:val="24"/>
                    </w:rPr>
                    <w:t>01 TABLE-ONE.</w:t>
                  </w:r>
                </w:p>
                <w:p w:rsidR="001F2CDF" w:rsidRPr="00400BDF" w:rsidRDefault="001F2CDF" w:rsidP="00D506DE">
                  <w:pPr>
                    <w:pStyle w:val="ListParagraph"/>
                    <w:ind w:left="567" w:hanging="567"/>
                    <w:rPr>
                      <w:rFonts w:ascii="Courier New" w:hAnsi="Courier New" w:cs="Courier New"/>
                      <w:b/>
                      <w:sz w:val="24"/>
                      <w:szCs w:val="24"/>
                    </w:rPr>
                  </w:pPr>
                  <w:r w:rsidRPr="00400BDF">
                    <w:rPr>
                      <w:rFonts w:ascii="Courier New" w:hAnsi="Courier New" w:cs="Courier New"/>
                      <w:b/>
                      <w:sz w:val="24"/>
                      <w:szCs w:val="24"/>
                    </w:rPr>
                    <w:t>05 ELEMENT-ONE OCCURS 3 TIMES.</w:t>
                  </w:r>
                </w:p>
                <w:p w:rsidR="001F2CDF" w:rsidRPr="00400BDF" w:rsidRDefault="001F2CDF" w:rsidP="00D506DE">
                  <w:pPr>
                    <w:pStyle w:val="ListParagraph"/>
                    <w:ind w:left="567" w:hanging="567"/>
                    <w:rPr>
                      <w:rFonts w:ascii="Courier New" w:hAnsi="Courier New" w:cs="Courier New"/>
                      <w:b/>
                      <w:sz w:val="24"/>
                      <w:szCs w:val="24"/>
                    </w:rPr>
                  </w:pPr>
                  <w:r w:rsidRPr="00400BDF">
                    <w:rPr>
                      <w:rFonts w:ascii="Courier New" w:hAnsi="Courier New" w:cs="Courier New"/>
                      <w:b/>
                      <w:sz w:val="24"/>
                      <w:szCs w:val="24"/>
                    </w:rPr>
                    <w:t xml:space="preserve">           10 ELEMENT-A PIC X(4).</w:t>
                  </w:r>
                </w:p>
                <w:p w:rsidR="001F2CDF" w:rsidRPr="00400BDF" w:rsidRDefault="001F2CDF" w:rsidP="00D506DE">
                  <w:pPr>
                    <w:pStyle w:val="ListParagraph"/>
                    <w:ind w:left="567" w:hanging="567"/>
                    <w:rPr>
                      <w:rFonts w:ascii="Courier New" w:hAnsi="Courier New" w:cs="Courier New"/>
                      <w:b/>
                      <w:sz w:val="24"/>
                      <w:szCs w:val="24"/>
                    </w:rPr>
                  </w:pPr>
                  <w:r w:rsidRPr="00400BDF">
                    <w:rPr>
                      <w:rFonts w:ascii="Courier New" w:hAnsi="Courier New" w:cs="Courier New"/>
                      <w:b/>
                      <w:sz w:val="24"/>
                      <w:szCs w:val="24"/>
                    </w:rPr>
                    <w:t xml:space="preserve">           10 ELEMENT-B PIC 9(4).</w:t>
                  </w:r>
                </w:p>
                <w:p w:rsidR="001F2CDF" w:rsidRPr="00400BDF" w:rsidRDefault="001F2CDF" w:rsidP="00D506DE">
                  <w:pPr>
                    <w:ind w:hanging="567"/>
                    <w:rPr>
                      <w:rFonts w:ascii="Courier New" w:hAnsi="Courier New" w:cs="Courier New"/>
                      <w:b/>
                      <w:iCs/>
                      <w:color w:val="948A54" w:themeColor="background2" w:themeShade="80"/>
                    </w:rPr>
                  </w:pPr>
                </w:p>
              </w:txbxContent>
            </v:textbox>
            <w10:wrap type="none" anchorx="margin" anchory="margin"/>
            <w10:anchorlock/>
          </v:shape>
        </w:pict>
      </w:r>
    </w:p>
    <w:p w:rsidR="00D506DE" w:rsidRPr="00FA3D47" w:rsidRDefault="00D506DE" w:rsidP="00C01A62">
      <w:pPr>
        <w:pStyle w:val="ListParagraph"/>
        <w:spacing w:line="360" w:lineRule="auto"/>
        <w:ind w:left="1080" w:hanging="3"/>
        <w:jc w:val="both"/>
        <w:rPr>
          <w:rFonts w:ascii="Times New Roman" w:hAnsi="Times New Roman" w:cs="Times New Roman"/>
          <w:sz w:val="24"/>
          <w:szCs w:val="24"/>
        </w:rPr>
      </w:pPr>
      <w:r w:rsidRPr="00FA3D47">
        <w:rPr>
          <w:rFonts w:ascii="Times New Roman" w:hAnsi="Times New Roman" w:cs="Times New Roman"/>
          <w:b/>
          <w:i/>
          <w:sz w:val="24"/>
          <w:szCs w:val="24"/>
        </w:rPr>
        <w:t>Ví dụ</w:t>
      </w:r>
      <w:r w:rsidRPr="00FA3D47">
        <w:rPr>
          <w:rFonts w:ascii="Times New Roman" w:hAnsi="Times New Roman" w:cs="Times New Roman"/>
          <w:sz w:val="24"/>
          <w:szCs w:val="24"/>
        </w:rPr>
        <w:t>: bảng nhiều chiều</w:t>
      </w:r>
    </w:p>
    <w:p w:rsidR="00D506DE" w:rsidRPr="00FA3D47" w:rsidRDefault="00BC4D0B" w:rsidP="00C01A62">
      <w:pPr>
        <w:pStyle w:val="ListParagraph"/>
        <w:ind w:left="1080" w:hanging="3"/>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shape id="_x0000_s1034" type="#_x0000_t185" style="width:88.8pt;height:390.7pt;rotation:90;visibility:visible;mso-wrap-distance-right:36pt;mso-position-horizontal-relative:char;mso-position-vertical-relative:li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" o:allowincell="f" adj="2346" strokecolor="#4579b8 [3044]">
            <v:textbox style="mso-next-textbox:#_x0000_s1034" inset="18pt,18pt,,18pt">
              <w:txbxContent>
                <w:p w:rsidR="001F2CDF" w:rsidRPr="00400BDF" w:rsidRDefault="001F2CDF" w:rsidP="00D506DE">
                  <w:pPr>
                    <w:pStyle w:val="ListParagraph"/>
                    <w:ind w:left="567" w:hanging="567"/>
                    <w:rPr>
                      <w:rFonts w:ascii="Courier New" w:hAnsi="Courier New" w:cs="Courier New"/>
                      <w:b/>
                      <w:sz w:val="24"/>
                      <w:szCs w:val="24"/>
                    </w:rPr>
                  </w:pPr>
                  <w:r w:rsidRPr="00400BDF">
                    <w:rPr>
                      <w:rFonts w:ascii="Courier New" w:hAnsi="Courier New" w:cs="Courier New"/>
                      <w:b/>
                      <w:sz w:val="24"/>
                      <w:szCs w:val="24"/>
                    </w:rPr>
                    <w:t>01 TABLE-THREE.</w:t>
                  </w:r>
                </w:p>
                <w:p w:rsidR="001F2CDF" w:rsidRPr="00400BDF" w:rsidRDefault="001F2CDF" w:rsidP="00D506DE">
                  <w:pPr>
                    <w:pStyle w:val="ListParagraph"/>
                    <w:ind w:left="567" w:hanging="567"/>
                    <w:rPr>
                      <w:rFonts w:ascii="Courier New" w:hAnsi="Courier New" w:cs="Courier New"/>
                      <w:b/>
                      <w:sz w:val="24"/>
                      <w:szCs w:val="24"/>
                    </w:rPr>
                  </w:pPr>
                  <w:r w:rsidRPr="00400BDF">
                    <w:rPr>
                      <w:rFonts w:ascii="Courier New" w:hAnsi="Courier New" w:cs="Courier New"/>
                      <w:b/>
                      <w:sz w:val="24"/>
                      <w:szCs w:val="24"/>
                    </w:rPr>
                    <w:t xml:space="preserve">05 ELEMENT-ONE  OCCURS  3  TIMES. </w:t>
                  </w:r>
                </w:p>
                <w:p w:rsidR="001F2CDF" w:rsidRPr="00400BDF" w:rsidRDefault="001F2CDF" w:rsidP="00D506DE">
                  <w:pPr>
                    <w:pStyle w:val="ListParagraph"/>
                    <w:ind w:left="567" w:hanging="567"/>
                    <w:rPr>
                      <w:rFonts w:ascii="Courier New" w:hAnsi="Courier New" w:cs="Courier New"/>
                      <w:b/>
                      <w:sz w:val="24"/>
                      <w:szCs w:val="24"/>
                    </w:rPr>
                  </w:pPr>
                  <w:r w:rsidRPr="00400BDF">
                    <w:rPr>
                      <w:rFonts w:ascii="Courier New" w:hAnsi="Courier New" w:cs="Courier New"/>
                      <w:b/>
                      <w:sz w:val="24"/>
                      <w:szCs w:val="24"/>
                    </w:rPr>
                    <w:t xml:space="preserve">10 ELEMENT-TWO  OCCURS  3  TIMES. </w:t>
                  </w:r>
                </w:p>
                <w:p w:rsidR="001F2CDF" w:rsidRPr="00400BDF" w:rsidRDefault="001F2CDF" w:rsidP="00D506DE">
                  <w:pPr>
                    <w:pStyle w:val="ListParagraph"/>
                    <w:ind w:left="567" w:hanging="567"/>
                    <w:rPr>
                      <w:rFonts w:ascii="Courier New" w:hAnsi="Courier New" w:cs="Courier New"/>
                      <w:b/>
                      <w:sz w:val="24"/>
                      <w:szCs w:val="24"/>
                    </w:rPr>
                  </w:pPr>
                  <w:r w:rsidRPr="00400BDF">
                    <w:rPr>
                      <w:rFonts w:ascii="Courier New" w:hAnsi="Courier New" w:cs="Courier New"/>
                      <w:b/>
                      <w:sz w:val="24"/>
                      <w:szCs w:val="24"/>
                    </w:rPr>
                    <w:t>15 ELEMENT-THREE  OCCURS  2  TIMES PICTURE X(8).</w:t>
                  </w:r>
                </w:p>
                <w:p w:rsidR="001F2CDF" w:rsidRPr="00400BDF" w:rsidRDefault="001F2CDF" w:rsidP="00D506DE">
                  <w:pPr>
                    <w:ind w:hanging="567"/>
                    <w:jc w:val="right"/>
                    <w:rPr>
                      <w:rFonts w:ascii="Courier New" w:hAnsi="Courier New" w:cs="Courier New"/>
                      <w:b/>
                      <w:i/>
                      <w:iCs/>
                      <w:color w:val="948A54" w:themeColor="background2" w:themeShade="80"/>
                    </w:rPr>
                  </w:pPr>
                </w:p>
              </w:txbxContent>
            </v:textbox>
            <w10:wrap type="none" anchorx="margin" anchory="margin"/>
            <w10:anchorlock/>
          </v:shape>
        </w:pict>
      </w:r>
    </w:p>
    <w:p w:rsidR="00D506DE" w:rsidRPr="00FA3D47" w:rsidRDefault="00D506DE" w:rsidP="00C01A62">
      <w:pPr>
        <w:pStyle w:val="ListParagraph"/>
        <w:ind w:left="1080" w:hanging="3"/>
        <w:jc w:val="both"/>
        <w:rPr>
          <w:rFonts w:ascii="Times New Roman" w:hAnsi="Times New Roman" w:cs="Times New Roman"/>
          <w:sz w:val="24"/>
          <w:szCs w:val="24"/>
        </w:rPr>
      </w:pPr>
    </w:p>
    <w:p w:rsidR="00D506DE" w:rsidRPr="00FA3D47" w:rsidRDefault="00D506DE" w:rsidP="00C01A62">
      <w:pPr>
        <w:pStyle w:val="ListParagraph"/>
        <w:numPr>
          <w:ilvl w:val="0"/>
          <w:numId w:val="11"/>
        </w:numPr>
        <w:ind w:left="1080" w:hanging="3"/>
        <w:jc w:val="both"/>
        <w:rPr>
          <w:rFonts w:ascii="Times New Roman" w:hAnsi="Times New Roman" w:cs="Times New Roman"/>
          <w:sz w:val="24"/>
          <w:szCs w:val="24"/>
        </w:rPr>
      </w:pPr>
      <w:r w:rsidRPr="00FA3D47">
        <w:rPr>
          <w:rFonts w:ascii="Times New Roman" w:hAnsi="Times New Roman" w:cs="Times New Roman"/>
          <w:sz w:val="24"/>
          <w:szCs w:val="24"/>
        </w:rPr>
        <w:t>Bảng chiều dài thay đổi: khai báo 1 bảng chiều dài thay đổi bằng mệnh đề OCCURS DEPENDING ON</w:t>
      </w:r>
    </w:p>
    <w:p w:rsidR="00D506DE" w:rsidRPr="00FA3D47" w:rsidRDefault="00D506DE" w:rsidP="00C01A62">
      <w:pPr>
        <w:pStyle w:val="ListParagraph"/>
        <w:spacing w:line="360" w:lineRule="auto"/>
        <w:ind w:left="1080" w:hanging="3"/>
        <w:jc w:val="both"/>
        <w:rPr>
          <w:rFonts w:ascii="Times New Roman" w:hAnsi="Times New Roman" w:cs="Times New Roman"/>
          <w:sz w:val="24"/>
          <w:szCs w:val="24"/>
        </w:rPr>
      </w:pPr>
      <w:r w:rsidRPr="00FA3D47">
        <w:rPr>
          <w:rFonts w:ascii="Times New Roman" w:hAnsi="Times New Roman" w:cs="Times New Roman"/>
          <w:sz w:val="24"/>
          <w:szCs w:val="24"/>
        </w:rPr>
        <w:t>Cú pháp:</w:t>
      </w:r>
    </w:p>
    <w:p w:rsidR="00D506DE" w:rsidRPr="00FA3D47" w:rsidRDefault="00D506DE" w:rsidP="00D97FA0">
      <w:pPr>
        <w:pStyle w:val="ListParagraph"/>
        <w:spacing w:line="360" w:lineRule="auto"/>
        <w:ind w:left="1980" w:hanging="3"/>
        <w:jc w:val="both"/>
        <w:rPr>
          <w:rFonts w:ascii="Times New Roman" w:hAnsi="Times New Roman" w:cs="Times New Roman"/>
          <w:sz w:val="24"/>
          <w:szCs w:val="24"/>
        </w:rPr>
      </w:pPr>
      <w:r w:rsidRPr="00FA3D47">
        <w:rPr>
          <w:rFonts w:ascii="Times New Roman" w:hAnsi="Times New Roman" w:cs="Times New Roman"/>
          <w:b/>
          <w:sz w:val="24"/>
          <w:szCs w:val="24"/>
        </w:rPr>
        <w:t xml:space="preserve">OCCURS </w:t>
      </w:r>
      <w:r w:rsidRPr="00FA3D47">
        <w:rPr>
          <w:rFonts w:ascii="Times New Roman" w:hAnsi="Times New Roman" w:cs="Times New Roman"/>
          <w:i/>
          <w:sz w:val="24"/>
          <w:szCs w:val="24"/>
        </w:rPr>
        <w:t xml:space="preserve">minimum </w:t>
      </w:r>
      <w:r w:rsidRPr="00FA3D47">
        <w:rPr>
          <w:rFonts w:ascii="Times New Roman" w:hAnsi="Times New Roman" w:cs="Times New Roman"/>
          <w:b/>
          <w:sz w:val="24"/>
          <w:szCs w:val="24"/>
        </w:rPr>
        <w:t xml:space="preserve">TO </w:t>
      </w:r>
      <w:r w:rsidRPr="00FA3D47">
        <w:rPr>
          <w:rFonts w:ascii="Times New Roman" w:hAnsi="Times New Roman" w:cs="Times New Roman"/>
          <w:i/>
          <w:sz w:val="24"/>
          <w:szCs w:val="24"/>
        </w:rPr>
        <w:t>maximum</w:t>
      </w:r>
      <w:r w:rsidRPr="00FA3D47">
        <w:rPr>
          <w:rFonts w:ascii="Times New Roman" w:hAnsi="Times New Roman" w:cs="Times New Roman"/>
          <w:sz w:val="24"/>
          <w:szCs w:val="24"/>
        </w:rPr>
        <w:t xml:space="preserve"> [</w:t>
      </w:r>
      <w:r w:rsidRPr="00FA3D47">
        <w:rPr>
          <w:rFonts w:ascii="Times New Roman" w:hAnsi="Times New Roman" w:cs="Times New Roman"/>
          <w:b/>
          <w:sz w:val="24"/>
          <w:szCs w:val="24"/>
        </w:rPr>
        <w:t>TIMES</w:t>
      </w:r>
      <w:r w:rsidRPr="00FA3D47">
        <w:rPr>
          <w:rFonts w:ascii="Times New Roman" w:hAnsi="Times New Roman" w:cs="Times New Roman"/>
          <w:sz w:val="24"/>
          <w:szCs w:val="24"/>
        </w:rPr>
        <w:t>]</w:t>
      </w:r>
    </w:p>
    <w:p w:rsidR="00D506DE" w:rsidRDefault="00D506DE" w:rsidP="00D97FA0">
      <w:pPr>
        <w:pStyle w:val="ListParagraph"/>
        <w:ind w:left="1980" w:hanging="3"/>
        <w:jc w:val="both"/>
        <w:rPr>
          <w:rFonts w:ascii="Times New Roman" w:hAnsi="Times New Roman" w:cs="Times New Roman"/>
          <w:sz w:val="24"/>
          <w:szCs w:val="24"/>
        </w:rPr>
      </w:pPr>
      <w:r w:rsidRPr="00FA3D47">
        <w:rPr>
          <w:rFonts w:ascii="Times New Roman" w:hAnsi="Times New Roman" w:cs="Times New Roman"/>
          <w:sz w:val="24"/>
          <w:szCs w:val="24"/>
        </w:rPr>
        <w:lastRenderedPageBreak/>
        <w:t xml:space="preserve">                   </w:t>
      </w:r>
      <w:r w:rsidRPr="00FA3D47">
        <w:rPr>
          <w:rFonts w:ascii="Times New Roman" w:hAnsi="Times New Roman" w:cs="Times New Roman"/>
          <w:b/>
          <w:sz w:val="24"/>
          <w:szCs w:val="24"/>
        </w:rPr>
        <w:t>DEPENDING</w:t>
      </w:r>
      <w:r w:rsidRPr="00FA3D47">
        <w:rPr>
          <w:rFonts w:ascii="Times New Roman" w:hAnsi="Times New Roman" w:cs="Times New Roman"/>
          <w:sz w:val="24"/>
          <w:szCs w:val="24"/>
        </w:rPr>
        <w:t xml:space="preserve"> [</w:t>
      </w:r>
      <w:r w:rsidRPr="00FA3D47">
        <w:rPr>
          <w:rFonts w:ascii="Times New Roman" w:hAnsi="Times New Roman" w:cs="Times New Roman"/>
          <w:b/>
          <w:sz w:val="24"/>
          <w:szCs w:val="24"/>
        </w:rPr>
        <w:t>ON</w:t>
      </w:r>
      <w:r w:rsidRPr="00FA3D47">
        <w:rPr>
          <w:rFonts w:ascii="Times New Roman" w:hAnsi="Times New Roman" w:cs="Times New Roman"/>
          <w:sz w:val="24"/>
          <w:szCs w:val="24"/>
        </w:rPr>
        <w:t xml:space="preserve">] </w:t>
      </w:r>
      <w:r w:rsidRPr="00FA3D47">
        <w:rPr>
          <w:rFonts w:ascii="Times New Roman" w:hAnsi="Times New Roman" w:cs="Times New Roman"/>
          <w:i/>
          <w:sz w:val="24"/>
          <w:szCs w:val="24"/>
        </w:rPr>
        <w:t>data-name</w:t>
      </w:r>
      <w:r w:rsidRPr="00FA3D47">
        <w:rPr>
          <w:rFonts w:ascii="Times New Roman" w:hAnsi="Times New Roman" w:cs="Times New Roman"/>
          <w:sz w:val="24"/>
          <w:szCs w:val="24"/>
        </w:rPr>
        <w:t>.</w:t>
      </w:r>
    </w:p>
    <w:p w:rsidR="00D97FA0" w:rsidRPr="00FA3D47" w:rsidRDefault="00D97FA0" w:rsidP="00D97FA0">
      <w:pPr>
        <w:pStyle w:val="ListParagraph"/>
        <w:ind w:left="1980" w:hanging="3"/>
        <w:jc w:val="both"/>
        <w:rPr>
          <w:rFonts w:ascii="Times New Roman" w:hAnsi="Times New Roman" w:cs="Times New Roman"/>
          <w:sz w:val="24"/>
          <w:szCs w:val="24"/>
        </w:rPr>
      </w:pPr>
    </w:p>
    <w:p w:rsidR="00D506DE" w:rsidRPr="00FA3D47" w:rsidRDefault="00D506DE" w:rsidP="00C01A62">
      <w:pPr>
        <w:pStyle w:val="ListParagraph"/>
        <w:ind w:left="1080" w:hanging="3"/>
        <w:jc w:val="both"/>
        <w:rPr>
          <w:rFonts w:ascii="Times New Roman" w:hAnsi="Times New Roman" w:cs="Times New Roman"/>
          <w:sz w:val="24"/>
          <w:szCs w:val="24"/>
        </w:rPr>
      </w:pPr>
      <w:r w:rsidRPr="00FA3D47">
        <w:rPr>
          <w:rFonts w:ascii="Times New Roman" w:hAnsi="Times New Roman" w:cs="Times New Roman"/>
          <w:sz w:val="24"/>
          <w:szCs w:val="24"/>
        </w:rPr>
        <w:t xml:space="preserve">Kích thước của bảng sẽ cố định (chứa được </w:t>
      </w:r>
      <w:r w:rsidRPr="00FA3D47">
        <w:rPr>
          <w:rFonts w:ascii="Times New Roman" w:hAnsi="Times New Roman" w:cs="Times New Roman"/>
          <w:i/>
          <w:sz w:val="24"/>
          <w:szCs w:val="24"/>
        </w:rPr>
        <w:t>maximum</w:t>
      </w:r>
      <w:r w:rsidRPr="00FA3D47">
        <w:rPr>
          <w:rFonts w:ascii="Times New Roman" w:hAnsi="Times New Roman" w:cs="Times New Roman"/>
          <w:sz w:val="24"/>
          <w:szCs w:val="24"/>
        </w:rPr>
        <w:t xml:space="preserve"> phần tử), chỉ có số lượng phần tử trong bảng sẽ thay đổi. Khi bảng được truy xuất lần đầu tiên, giá trị của </w:t>
      </w:r>
      <w:r w:rsidRPr="00F81F94">
        <w:rPr>
          <w:rFonts w:ascii="Times New Roman" w:hAnsi="Times New Roman" w:cs="Times New Roman"/>
          <w:i/>
          <w:sz w:val="24"/>
          <w:szCs w:val="24"/>
        </w:rPr>
        <w:t>data-name</w:t>
      </w:r>
      <w:r w:rsidRPr="00FA3D47">
        <w:rPr>
          <w:rFonts w:ascii="Times New Roman" w:hAnsi="Times New Roman" w:cs="Times New Roman"/>
          <w:sz w:val="24"/>
          <w:szCs w:val="24"/>
        </w:rPr>
        <w:t xml:space="preserve"> phải là giá trị hợp lệ giữa </w:t>
      </w:r>
      <w:r w:rsidRPr="006B7806">
        <w:rPr>
          <w:rFonts w:ascii="Times New Roman" w:hAnsi="Times New Roman" w:cs="Times New Roman"/>
          <w:i/>
          <w:sz w:val="24"/>
          <w:szCs w:val="24"/>
        </w:rPr>
        <w:t>minimum</w:t>
      </w:r>
      <w:r w:rsidRPr="00FA3D47">
        <w:rPr>
          <w:rFonts w:ascii="Times New Roman" w:hAnsi="Times New Roman" w:cs="Times New Roman"/>
          <w:sz w:val="24"/>
          <w:szCs w:val="24"/>
        </w:rPr>
        <w:t xml:space="preserve"> và </w:t>
      </w:r>
      <w:r w:rsidRPr="007E4244">
        <w:rPr>
          <w:rFonts w:ascii="Times New Roman" w:hAnsi="Times New Roman" w:cs="Times New Roman"/>
          <w:i/>
          <w:sz w:val="24"/>
          <w:szCs w:val="24"/>
        </w:rPr>
        <w:t>maximum</w:t>
      </w:r>
      <w:r w:rsidRPr="00FA3D47">
        <w:rPr>
          <w:rFonts w:ascii="Times New Roman" w:hAnsi="Times New Roman" w:cs="Times New Roman"/>
          <w:sz w:val="24"/>
          <w:szCs w:val="24"/>
        </w:rPr>
        <w:t>.</w:t>
      </w:r>
    </w:p>
    <w:p w:rsidR="00D506DE" w:rsidRPr="00FA3D47" w:rsidRDefault="00D506DE" w:rsidP="00C01A62">
      <w:pPr>
        <w:pStyle w:val="ListParagraph"/>
        <w:ind w:left="1080" w:hanging="3"/>
        <w:jc w:val="both"/>
        <w:rPr>
          <w:rFonts w:ascii="Times New Roman" w:hAnsi="Times New Roman" w:cs="Times New Roman"/>
          <w:sz w:val="24"/>
          <w:szCs w:val="24"/>
        </w:rPr>
      </w:pPr>
      <w:r w:rsidRPr="00FA3D47">
        <w:rPr>
          <w:rFonts w:ascii="Times New Roman" w:hAnsi="Times New Roman" w:cs="Times New Roman"/>
          <w:sz w:val="24"/>
          <w:szCs w:val="24"/>
        </w:rPr>
        <w:t>Mệnh đề OCCURS DEPENDING ON không được sử dụng bên trong một mệnh đề OCCURS khác.</w:t>
      </w:r>
    </w:p>
    <w:p w:rsidR="00D506DE" w:rsidRPr="00FA3D47" w:rsidRDefault="00D506DE" w:rsidP="00C01A62">
      <w:pPr>
        <w:pStyle w:val="ListParagraph"/>
        <w:ind w:left="1080" w:hanging="3"/>
        <w:jc w:val="both"/>
        <w:rPr>
          <w:rFonts w:ascii="Times New Roman" w:hAnsi="Times New Roman" w:cs="Times New Roman"/>
          <w:sz w:val="24"/>
          <w:szCs w:val="24"/>
        </w:rPr>
      </w:pPr>
      <w:r w:rsidRPr="00FA3D47">
        <w:rPr>
          <w:rFonts w:ascii="Times New Roman" w:hAnsi="Times New Roman" w:cs="Times New Roman"/>
          <w:b/>
          <w:i/>
          <w:sz w:val="24"/>
          <w:szCs w:val="24"/>
        </w:rPr>
        <w:t>Ví dụ</w:t>
      </w:r>
      <w:r w:rsidRPr="00FA3D47">
        <w:rPr>
          <w:rFonts w:ascii="Times New Roman" w:hAnsi="Times New Roman" w:cs="Times New Roman"/>
          <w:sz w:val="24"/>
          <w:szCs w:val="24"/>
        </w:rPr>
        <w:t>:</w:t>
      </w:r>
    </w:p>
    <w:p w:rsidR="00D506DE" w:rsidRPr="00FA3D47" w:rsidRDefault="00BC4D0B" w:rsidP="00C01A62">
      <w:pPr>
        <w:spacing w:after="0" w:line="240" w:lineRule="auto"/>
        <w:ind w:left="1080" w:hanging="3"/>
        <w:jc w:val="both"/>
        <w:rPr>
          <w:rFonts w:ascii="Times New Roman" w:hAnsi="Times New Roman" w:cs="Times New Roman"/>
          <w:sz w:val="24"/>
          <w:szCs w:val="24"/>
        </w:rPr>
      </w:pPr>
      <w:r w:rsidRPr="00BC4D0B">
        <w:rPr>
          <w:rFonts w:ascii="Times New Roman" w:eastAsia="Times New Roman" w:hAnsi="Times New Roman" w:cs="Times New Roman"/>
          <w:noProof/>
          <w:sz w:val="24"/>
          <w:szCs w:val="24"/>
        </w:rPr>
      </w:r>
      <w:r w:rsidRPr="00BC4D0B">
        <w:rPr>
          <w:rFonts w:ascii="Times New Roman" w:eastAsia="Times New Roman" w:hAnsi="Times New Roman" w:cs="Times New Roman"/>
          <w:noProof/>
          <w:sz w:val="24"/>
          <w:szCs w:val="24"/>
        </w:rPr>
        <w:pict>
          <v:shape id="AutoShape 2" o:spid="_x0000_s1033" type="#_x0000_t185" style="width:98.95pt;height:405.4pt;rotation:90;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" adj="2346" strokecolor="#4579b8 [3044]">
            <v:textbox style="mso-next-textbox:#AutoShape 2" inset="18pt,18pt,,18pt">
              <w:txbxContent>
                <w:p w:rsidR="001F2CDF" w:rsidRPr="003F4D11" w:rsidRDefault="001F2CDF" w:rsidP="00D506DE">
                  <w:pPr>
                    <w:spacing w:after="0" w:line="240" w:lineRule="auto"/>
                    <w:rPr>
                      <w:rFonts w:ascii="Courier New" w:eastAsia="Times New Roman" w:hAnsi="Courier New" w:cs="Courier New"/>
                      <w:b/>
                      <w:sz w:val="24"/>
                      <w:szCs w:val="24"/>
                    </w:rPr>
                  </w:pPr>
                  <w:r w:rsidRPr="003F4D11">
                    <w:rPr>
                      <w:rFonts w:ascii="Courier New" w:eastAsia="Times New Roman" w:hAnsi="Courier New" w:cs="Courier New"/>
                      <w:b/>
                      <w:sz w:val="24"/>
                      <w:szCs w:val="24"/>
                    </w:rPr>
                    <w:t>01  MAIN-AREA.</w:t>
                  </w:r>
                </w:p>
                <w:p w:rsidR="001F2CDF" w:rsidRPr="003F4D11" w:rsidRDefault="001F2CDF" w:rsidP="00D506DE">
                  <w:pPr>
                    <w:spacing w:after="0" w:line="240" w:lineRule="auto"/>
                    <w:rPr>
                      <w:rFonts w:ascii="Courier New" w:eastAsia="Times New Roman" w:hAnsi="Courier New" w:cs="Courier New"/>
                      <w:b/>
                      <w:sz w:val="24"/>
                      <w:szCs w:val="24"/>
                    </w:rPr>
                  </w:pPr>
                  <w:r w:rsidRPr="003F4D11">
                    <w:rPr>
                      <w:rFonts w:ascii="Courier New" w:eastAsia="Times New Roman" w:hAnsi="Courier New" w:cs="Courier New"/>
                      <w:b/>
                      <w:sz w:val="24"/>
                      <w:szCs w:val="24"/>
                    </w:rPr>
                    <w:t xml:space="preserve">    03 REC-1.</w:t>
                  </w:r>
                </w:p>
                <w:p w:rsidR="001F2CDF" w:rsidRPr="003F4D11" w:rsidRDefault="001F2CDF" w:rsidP="00D506DE">
                  <w:pPr>
                    <w:spacing w:after="0" w:line="240" w:lineRule="auto"/>
                    <w:rPr>
                      <w:rFonts w:ascii="Courier New" w:eastAsia="Times New Roman" w:hAnsi="Courier New" w:cs="Courier New"/>
                      <w:b/>
                      <w:sz w:val="24"/>
                      <w:szCs w:val="24"/>
                    </w:rPr>
                  </w:pPr>
                  <w:r w:rsidRPr="003F4D11">
                    <w:rPr>
                      <w:rFonts w:ascii="Courier New" w:eastAsia="Times New Roman" w:hAnsi="Courier New" w:cs="Courier New"/>
                      <w:b/>
                      <w:sz w:val="24"/>
                      <w:szCs w:val="24"/>
                    </w:rPr>
                    <w:t xml:space="preserve">      05 FIELD-1                       PIC 9.</w:t>
                  </w:r>
                </w:p>
                <w:p w:rsidR="001F2CDF" w:rsidRPr="003F4D11" w:rsidRDefault="001F2CDF" w:rsidP="00D506DE">
                  <w:pPr>
                    <w:spacing w:after="0" w:line="240" w:lineRule="auto"/>
                    <w:rPr>
                      <w:rFonts w:ascii="Courier New" w:eastAsia="Times New Roman" w:hAnsi="Courier New" w:cs="Courier New"/>
                      <w:b/>
                      <w:sz w:val="24"/>
                      <w:szCs w:val="24"/>
                    </w:rPr>
                  </w:pPr>
                  <w:r w:rsidRPr="003F4D11">
                    <w:rPr>
                      <w:rFonts w:ascii="Courier New" w:eastAsia="Times New Roman" w:hAnsi="Courier New" w:cs="Courier New"/>
                      <w:b/>
                      <w:sz w:val="24"/>
                      <w:szCs w:val="24"/>
                    </w:rPr>
                    <w:t xml:space="preserve">      05 FIELD-2 OCCURS 1 TO 5 TIMES</w:t>
                  </w:r>
                </w:p>
                <w:p w:rsidR="001F2CDF" w:rsidRPr="003F4D11" w:rsidRDefault="001F2CDF" w:rsidP="00D506DE">
                  <w:pPr>
                    <w:spacing w:after="0" w:line="240" w:lineRule="auto"/>
                    <w:rPr>
                      <w:b/>
                      <w:sz w:val="24"/>
                      <w:szCs w:val="24"/>
                    </w:rPr>
                  </w:pPr>
                  <w:r w:rsidRPr="003F4D11">
                    <w:rPr>
                      <w:rFonts w:ascii="Courier New" w:eastAsia="Times New Roman" w:hAnsi="Courier New" w:cs="Courier New"/>
                      <w:b/>
                      <w:sz w:val="24"/>
                      <w:szCs w:val="24"/>
                    </w:rPr>
                    <w:t xml:space="preserve">           DEPENDING ON FIELD-1        PIC X(05).</w:t>
                  </w:r>
                </w:p>
                <w:p w:rsidR="001F2CDF" w:rsidRPr="003F4D11" w:rsidRDefault="001F2CDF" w:rsidP="00D506DE">
                  <w:pPr>
                    <w:jc w:val="right"/>
                    <w:rPr>
                      <w:b/>
                      <w:i/>
                      <w:iCs/>
                      <w:color w:val="948A54" w:themeColor="background2" w:themeShade="80"/>
                    </w:rPr>
                  </w:pPr>
                </w:p>
              </w:txbxContent>
            </v:textbox>
            <w10:wrap type="none"/>
            <w10:anchorlock/>
          </v:shape>
        </w:pict>
      </w:r>
    </w:p>
    <w:p w:rsidR="00D506DE" w:rsidRPr="00FA3D47" w:rsidRDefault="00D506DE" w:rsidP="00D506DE">
      <w:pPr>
        <w:pStyle w:val="ListParagraph"/>
        <w:ind w:left="1080" w:firstLine="630"/>
        <w:jc w:val="both"/>
        <w:rPr>
          <w:rFonts w:ascii="Times New Roman" w:hAnsi="Times New Roman" w:cs="Times New Roman"/>
          <w:sz w:val="24"/>
          <w:szCs w:val="24"/>
        </w:rPr>
      </w:pPr>
    </w:p>
    <w:p w:rsidR="002D7110" w:rsidRPr="00FA3D47" w:rsidRDefault="002D7110" w:rsidP="00063499">
      <w:pPr>
        <w:pStyle w:val="ListParagraph"/>
        <w:ind w:left="1710"/>
        <w:jc w:val="both"/>
        <w:rPr>
          <w:rFonts w:ascii="Times New Roman" w:hAnsi="Times New Roman" w:cs="Times New Roman"/>
          <w:sz w:val="24"/>
          <w:szCs w:val="24"/>
        </w:rPr>
      </w:pPr>
    </w:p>
    <w:p w:rsidR="006E1751" w:rsidRPr="00FA3D47" w:rsidRDefault="006E1751" w:rsidP="00177C3F">
      <w:pPr>
        <w:pStyle w:val="ListParagraph"/>
        <w:numPr>
          <w:ilvl w:val="2"/>
          <w:numId w:val="55"/>
        </w:numPr>
        <w:ind w:left="1710" w:hanging="630"/>
        <w:jc w:val="both"/>
        <w:outlineLvl w:val="2"/>
        <w:rPr>
          <w:rFonts w:ascii="Times New Roman" w:hAnsi="Times New Roman" w:cs="Times New Roman"/>
          <w:sz w:val="24"/>
          <w:szCs w:val="24"/>
        </w:rPr>
      </w:pPr>
      <w:bookmarkStart w:id="59" w:name="_Toc308591616"/>
      <w:r w:rsidRPr="00FA3D47">
        <w:rPr>
          <w:rFonts w:ascii="Times New Roman" w:hAnsi="Times New Roman" w:cs="Times New Roman"/>
          <w:sz w:val="24"/>
          <w:szCs w:val="24"/>
        </w:rPr>
        <w:t>Các thao tác trên dữ liệu:</w:t>
      </w:r>
      <w:bookmarkEnd w:id="59"/>
    </w:p>
    <w:p w:rsidR="002E5273" w:rsidRDefault="00824212" w:rsidP="00102935">
      <w:pPr>
        <w:pStyle w:val="ListParagraph"/>
        <w:numPr>
          <w:ilvl w:val="2"/>
          <w:numId w:val="8"/>
        </w:numPr>
        <w:tabs>
          <w:tab w:val="left" w:pos="1276"/>
        </w:tabs>
        <w:ind w:left="1080" w:firstLine="0"/>
        <w:jc w:val="both"/>
        <w:rPr>
          <w:rFonts w:ascii="Times New Roman" w:hAnsi="Times New Roman" w:cs="Times New Roman"/>
          <w:sz w:val="24"/>
          <w:szCs w:val="24"/>
        </w:rPr>
      </w:pPr>
      <w:r w:rsidRPr="00FA3D47">
        <w:rPr>
          <w:rFonts w:ascii="Times New Roman" w:hAnsi="Times New Roman" w:cs="Times New Roman"/>
          <w:sz w:val="24"/>
          <w:szCs w:val="24"/>
        </w:rPr>
        <w:t>Định dạng lại dữ liệu theo mẫu:</w:t>
      </w:r>
    </w:p>
    <w:p w:rsidR="00063499" w:rsidRPr="00FA3D47" w:rsidRDefault="00063499" w:rsidP="00102935">
      <w:pPr>
        <w:pStyle w:val="ListParagraph"/>
        <w:numPr>
          <w:ilvl w:val="2"/>
          <w:numId w:val="8"/>
        </w:numPr>
        <w:tabs>
          <w:tab w:val="left" w:pos="1276"/>
        </w:tabs>
        <w:ind w:left="1080" w:firstLine="0"/>
        <w:jc w:val="both"/>
        <w:rPr>
          <w:rFonts w:ascii="Times New Roman" w:hAnsi="Times New Roman" w:cs="Times New Roman"/>
          <w:sz w:val="24"/>
          <w:szCs w:val="24"/>
        </w:rPr>
      </w:pPr>
      <w:r w:rsidRPr="00FA3D47">
        <w:rPr>
          <w:rFonts w:ascii="Times New Roman" w:hAnsi="Times New Roman" w:cs="Times New Roman"/>
          <w:sz w:val="24"/>
          <w:szCs w:val="24"/>
        </w:rPr>
        <w:t>Canh chỉnh dữ liệu:</w:t>
      </w:r>
    </w:p>
    <w:p w:rsidR="00063499" w:rsidRPr="00FA3D47" w:rsidRDefault="00063499" w:rsidP="00102935">
      <w:pPr>
        <w:pStyle w:val="ListParagraph"/>
        <w:ind w:left="1080"/>
        <w:jc w:val="both"/>
        <w:rPr>
          <w:rFonts w:ascii="Times New Roman" w:hAnsi="Times New Roman" w:cs="Times New Roman"/>
          <w:sz w:val="24"/>
          <w:szCs w:val="24"/>
        </w:rPr>
      </w:pPr>
      <w:r w:rsidRPr="00FA3D47">
        <w:rPr>
          <w:rFonts w:ascii="Times New Roman" w:hAnsi="Times New Roman" w:cs="Times New Roman"/>
          <w:sz w:val="24"/>
          <w:szCs w:val="24"/>
        </w:rPr>
        <w:t>Việc canh chỉnh dữ liệu chỉ áp dụng trên thành phần dữ liệu cơ bản. Mỗi kiểu dữ liệu có những quy tắc riêng về canh chỉnh.</w:t>
      </w:r>
    </w:p>
    <w:p w:rsidR="00063499" w:rsidRPr="00FA3D47" w:rsidRDefault="00063499" w:rsidP="00102935">
      <w:pPr>
        <w:pStyle w:val="ListParagraph"/>
        <w:numPr>
          <w:ilvl w:val="0"/>
          <w:numId w:val="7"/>
        </w:numPr>
        <w:ind w:left="1080" w:firstLine="0"/>
        <w:jc w:val="both"/>
        <w:rPr>
          <w:rFonts w:ascii="Times New Roman" w:hAnsi="Times New Roman" w:cs="Times New Roman"/>
          <w:sz w:val="24"/>
          <w:szCs w:val="24"/>
        </w:rPr>
      </w:pPr>
      <w:r w:rsidRPr="00FA3D47">
        <w:rPr>
          <w:rFonts w:ascii="Times New Roman" w:hAnsi="Times New Roman" w:cs="Times New Roman"/>
          <w:b/>
          <w:sz w:val="24"/>
          <w:szCs w:val="24"/>
        </w:rPr>
        <w:t>Numeric</w:t>
      </w:r>
      <w:r w:rsidRPr="00FA3D47">
        <w:rPr>
          <w:rFonts w:ascii="Times New Roman" w:hAnsi="Times New Roman" w:cs="Times New Roman"/>
          <w:sz w:val="24"/>
          <w:szCs w:val="24"/>
        </w:rPr>
        <w:t>: dữ liệu được canh chỉnh dựa trên dấu chấm thập phân. Nếu dấu chấm thập phân không được chỉ định, dữ liệu sẽ được xử lí giống với dữ liệu có dấu chấm thập phân ở tận cùng bên phải. Nếu cần thiết, dữ liệu có thể bị cắt ngắn, hoặc chèn bằng số 0 ở hai phía của dấu chấm, tùy thuộc vào giá trị và định dạng cụ thể.</w:t>
      </w:r>
    </w:p>
    <w:p w:rsidR="00063499" w:rsidRPr="00FA3D47" w:rsidRDefault="00063499" w:rsidP="00102935">
      <w:pPr>
        <w:pStyle w:val="ListParagraph"/>
        <w:numPr>
          <w:ilvl w:val="0"/>
          <w:numId w:val="7"/>
        </w:numPr>
        <w:ind w:left="1080" w:firstLine="0"/>
        <w:jc w:val="both"/>
        <w:rPr>
          <w:rFonts w:ascii="Times New Roman" w:hAnsi="Times New Roman" w:cs="Times New Roman"/>
          <w:sz w:val="24"/>
          <w:szCs w:val="24"/>
        </w:rPr>
      </w:pPr>
      <w:r w:rsidRPr="00FA3D47">
        <w:rPr>
          <w:rFonts w:ascii="Times New Roman" w:hAnsi="Times New Roman" w:cs="Times New Roman"/>
          <w:b/>
          <w:sz w:val="24"/>
          <w:szCs w:val="24"/>
        </w:rPr>
        <w:t>Numeric-edited</w:t>
      </w:r>
      <w:r w:rsidRPr="00FA3D47">
        <w:rPr>
          <w:rFonts w:ascii="Times New Roman" w:hAnsi="Times New Roman" w:cs="Times New Roman"/>
          <w:sz w:val="24"/>
          <w:szCs w:val="24"/>
        </w:rPr>
        <w:t>: tương tự numeric, dữ liệu được canh chỉnh theo dấu chấm thập phân. Nếu đã có hiệu chỉnh không hiển thị số 0 vô nghĩa, sẽ không thực hiện việc chèn số 0.</w:t>
      </w:r>
    </w:p>
    <w:p w:rsidR="00063499" w:rsidRPr="00FA3D47" w:rsidRDefault="00063499" w:rsidP="00102935">
      <w:pPr>
        <w:pStyle w:val="ListParagraph"/>
        <w:numPr>
          <w:ilvl w:val="0"/>
          <w:numId w:val="7"/>
        </w:numPr>
        <w:ind w:left="1080" w:firstLine="0"/>
        <w:jc w:val="both"/>
        <w:rPr>
          <w:rFonts w:ascii="Times New Roman" w:hAnsi="Times New Roman" w:cs="Times New Roman"/>
          <w:sz w:val="24"/>
          <w:szCs w:val="24"/>
        </w:rPr>
      </w:pPr>
      <w:r w:rsidRPr="00FA3D47">
        <w:rPr>
          <w:rFonts w:ascii="Times New Roman" w:hAnsi="Times New Roman" w:cs="Times New Roman"/>
          <w:b/>
          <w:sz w:val="24"/>
          <w:szCs w:val="24"/>
        </w:rPr>
        <w:t>Alphabetic, alphanumeric, alphanumeric-edited</w:t>
      </w:r>
      <w:r w:rsidRPr="00FA3D47">
        <w:rPr>
          <w:rFonts w:ascii="Times New Roman" w:hAnsi="Times New Roman" w:cs="Times New Roman"/>
          <w:sz w:val="24"/>
          <w:szCs w:val="24"/>
        </w:rPr>
        <w:t>: dữ liệu được canh chỉnh từ trái sang phải, nếu cần thiết dữ liệu có thể bị cắt ngắn, hoặc chèn bằng khoảng trắng. Nếu mệnh đề JUSTIFIED được chỉ định, dữ liệu được canh chỉnh theo quy tắc của JUSTIFIED.</w:t>
      </w:r>
    </w:p>
    <w:p w:rsidR="00063499" w:rsidRPr="00FA3D47" w:rsidRDefault="00063499" w:rsidP="00102935">
      <w:pPr>
        <w:pStyle w:val="ListParagraph"/>
        <w:numPr>
          <w:ilvl w:val="2"/>
          <w:numId w:val="8"/>
        </w:numPr>
        <w:tabs>
          <w:tab w:val="left" w:pos="1276"/>
        </w:tabs>
        <w:ind w:left="1080" w:firstLine="0"/>
        <w:jc w:val="both"/>
        <w:rPr>
          <w:rFonts w:ascii="Times New Roman" w:hAnsi="Times New Roman" w:cs="Times New Roman"/>
          <w:sz w:val="24"/>
          <w:szCs w:val="24"/>
        </w:rPr>
      </w:pPr>
      <w:r w:rsidRPr="00FA3D47">
        <w:rPr>
          <w:rFonts w:ascii="Times New Roman" w:hAnsi="Times New Roman" w:cs="Times New Roman"/>
          <w:sz w:val="24"/>
          <w:szCs w:val="24"/>
        </w:rPr>
        <w:t>Tính toán số học trên dữ liệu:</w:t>
      </w:r>
    </w:p>
    <w:p w:rsidR="00063499" w:rsidRPr="00FA3D47" w:rsidRDefault="00063499" w:rsidP="00102935">
      <w:pPr>
        <w:pStyle w:val="ListParagraph"/>
        <w:ind w:left="1080"/>
        <w:jc w:val="both"/>
        <w:rPr>
          <w:rFonts w:ascii="Times New Roman" w:hAnsi="Times New Roman" w:cs="Times New Roman"/>
          <w:sz w:val="24"/>
          <w:szCs w:val="24"/>
        </w:rPr>
      </w:pPr>
      <w:r w:rsidRPr="00FA3D47">
        <w:rPr>
          <w:rFonts w:ascii="Times New Roman" w:hAnsi="Times New Roman" w:cs="Times New Roman"/>
          <w:sz w:val="24"/>
          <w:szCs w:val="24"/>
        </w:rPr>
        <w:t>Các lệnh về tính toán số học gồm có ADD, SUBTRACT, DIVIDE, MULTIPLY, và COMPUTE.</w:t>
      </w:r>
    </w:p>
    <w:p w:rsidR="00063499" w:rsidRPr="00FA3D47" w:rsidRDefault="00063499" w:rsidP="00102935">
      <w:pPr>
        <w:pStyle w:val="ListParagraph"/>
        <w:ind w:left="1080"/>
        <w:jc w:val="both"/>
        <w:rPr>
          <w:rFonts w:ascii="Times New Roman" w:hAnsi="Times New Roman" w:cs="Times New Roman"/>
          <w:sz w:val="24"/>
          <w:szCs w:val="24"/>
        </w:rPr>
      </w:pPr>
      <w:r w:rsidRPr="00FA3D47">
        <w:rPr>
          <w:rFonts w:ascii="Times New Roman" w:hAnsi="Times New Roman" w:cs="Times New Roman"/>
          <w:sz w:val="24"/>
          <w:szCs w:val="24"/>
        </w:rPr>
        <w:t xml:space="preserve">Các toán hạng không cần phải có chung định dạng về dữ liệu. Trong quá trình tính toán, </w:t>
      </w:r>
      <w:r w:rsidR="0082184A">
        <w:rPr>
          <w:rFonts w:ascii="Times New Roman" w:hAnsi="Times New Roman" w:cs="Times New Roman"/>
          <w:sz w:val="24"/>
          <w:szCs w:val="24"/>
        </w:rPr>
        <w:t>trình biên dịch</w:t>
      </w:r>
      <w:r w:rsidRPr="00FA3D47">
        <w:rPr>
          <w:rFonts w:ascii="Times New Roman" w:hAnsi="Times New Roman" w:cs="Times New Roman"/>
          <w:sz w:val="24"/>
          <w:szCs w:val="24"/>
        </w:rPr>
        <w:t xml:space="preserve"> sẽ thực hiện việc chuyển đổi và canh chỉnh dữ liệu.</w:t>
      </w:r>
    </w:p>
    <w:p w:rsidR="00063499" w:rsidRPr="00FA3D47" w:rsidRDefault="00063499" w:rsidP="00102935">
      <w:pPr>
        <w:pStyle w:val="ListParagraph"/>
        <w:spacing w:line="360" w:lineRule="auto"/>
        <w:ind w:left="1080"/>
        <w:jc w:val="both"/>
        <w:rPr>
          <w:rFonts w:ascii="Times New Roman" w:hAnsi="Times New Roman" w:cs="Times New Roman"/>
          <w:sz w:val="24"/>
          <w:szCs w:val="24"/>
        </w:rPr>
      </w:pPr>
      <w:r w:rsidRPr="00FA3D47">
        <w:rPr>
          <w:rFonts w:ascii="Times New Roman" w:hAnsi="Times New Roman" w:cs="Times New Roman"/>
          <w:b/>
          <w:i/>
          <w:sz w:val="24"/>
          <w:szCs w:val="24"/>
        </w:rPr>
        <w:t>Ví dụ</w:t>
      </w:r>
      <w:r w:rsidRPr="00FA3D47">
        <w:rPr>
          <w:rFonts w:ascii="Times New Roman" w:hAnsi="Times New Roman" w:cs="Times New Roman"/>
          <w:sz w:val="24"/>
          <w:szCs w:val="24"/>
        </w:rPr>
        <w:t>: với dữ liệu được định nghĩa như sau</w:t>
      </w:r>
    </w:p>
    <w:p w:rsidR="00063499" w:rsidRPr="00FA3D47" w:rsidRDefault="00BC4D0B" w:rsidP="0010293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shape id="_x0000_s1032" type="#_x0000_t185" style="width:76.35pt;height:274.6pt;rotation:90;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" adj="2346" strokecolor="#4579b8 [3044]">
            <v:textbox style="mso-next-textbox:#_x0000_s1032" inset="18pt,18pt,,18pt">
              <w:txbxContent>
                <w:p w:rsidR="001F2CDF" w:rsidRPr="00352AA5" w:rsidRDefault="001F2CDF" w:rsidP="008E2857">
                  <w:pPr>
                    <w:pStyle w:val="ListParagraph"/>
                    <w:ind w:left="630"/>
                    <w:jc w:val="both"/>
                    <w:rPr>
                      <w:rFonts w:ascii="Courier New" w:hAnsi="Courier New" w:cs="Courier New"/>
                      <w:b/>
                      <w:sz w:val="24"/>
                      <w:szCs w:val="24"/>
                    </w:rPr>
                  </w:pPr>
                  <w:r w:rsidRPr="00352AA5">
                    <w:rPr>
                      <w:rFonts w:ascii="Courier New" w:hAnsi="Courier New" w:cs="Courier New"/>
                      <w:b/>
                      <w:sz w:val="24"/>
                      <w:szCs w:val="24"/>
                    </w:rPr>
                    <w:t>A    PICTURE  9(7)V9(5).</w:t>
                  </w:r>
                </w:p>
                <w:p w:rsidR="001F2CDF" w:rsidRPr="00352AA5" w:rsidRDefault="001F2CDF" w:rsidP="008E2857">
                  <w:pPr>
                    <w:pStyle w:val="ListParagraph"/>
                    <w:ind w:left="630"/>
                    <w:jc w:val="both"/>
                    <w:rPr>
                      <w:rFonts w:ascii="Courier New" w:hAnsi="Courier New" w:cs="Courier New"/>
                      <w:b/>
                      <w:sz w:val="24"/>
                      <w:szCs w:val="24"/>
                    </w:rPr>
                  </w:pPr>
                  <w:r w:rsidRPr="00352AA5">
                    <w:rPr>
                      <w:rFonts w:ascii="Courier New" w:hAnsi="Courier New" w:cs="Courier New"/>
                      <w:b/>
                      <w:sz w:val="24"/>
                      <w:szCs w:val="24"/>
                    </w:rPr>
                    <w:t>B    PICTURE  9(11)V99.</w:t>
                  </w:r>
                </w:p>
                <w:p w:rsidR="001F2CDF" w:rsidRPr="00352AA5" w:rsidRDefault="001F2CDF" w:rsidP="00063499">
                  <w:pPr>
                    <w:pStyle w:val="ListParagraph"/>
                    <w:ind w:left="630"/>
                    <w:jc w:val="both"/>
                    <w:rPr>
                      <w:rFonts w:ascii="Courier New" w:hAnsi="Courier New" w:cs="Courier New"/>
                      <w:b/>
                      <w:sz w:val="24"/>
                      <w:szCs w:val="24"/>
                    </w:rPr>
                  </w:pPr>
                  <w:r w:rsidRPr="00352AA5">
                    <w:rPr>
                      <w:rFonts w:ascii="Courier New" w:hAnsi="Courier New" w:cs="Courier New"/>
                      <w:b/>
                      <w:sz w:val="24"/>
                      <w:szCs w:val="24"/>
                    </w:rPr>
                    <w:t>C    PICTURE  9(12)V9(3).</w:t>
                  </w:r>
                </w:p>
                <w:p w:rsidR="001F2CDF" w:rsidRPr="008D06FA" w:rsidRDefault="001F2CDF" w:rsidP="00063499">
                  <w:pPr>
                    <w:ind w:left="630" w:hanging="1418"/>
                    <w:jc w:val="right"/>
                    <w:rPr>
                      <w:rFonts w:ascii="Courier New" w:hAnsi="Courier New" w:cs="Courier New"/>
                      <w:b/>
                      <w:i/>
                      <w:iCs/>
                      <w:color w:val="948A54" w:themeColor="background2" w:themeShade="80"/>
                    </w:rPr>
                  </w:pPr>
                </w:p>
              </w:txbxContent>
            </v:textbox>
            <w10:wrap type="none"/>
            <w10:anchorlock/>
          </v:shape>
        </w:pict>
      </w:r>
    </w:p>
    <w:p w:rsidR="00063499" w:rsidRPr="00FA3D47" w:rsidRDefault="00063499" w:rsidP="00102935">
      <w:pPr>
        <w:pStyle w:val="ListParagraph"/>
        <w:ind w:left="1080"/>
        <w:jc w:val="both"/>
        <w:rPr>
          <w:rFonts w:ascii="Times New Roman" w:hAnsi="Times New Roman" w:cs="Times New Roman"/>
          <w:sz w:val="24"/>
          <w:szCs w:val="24"/>
        </w:rPr>
      </w:pPr>
    </w:p>
    <w:p w:rsidR="00063499" w:rsidRPr="00FA3D47" w:rsidRDefault="00063499" w:rsidP="00102935">
      <w:pPr>
        <w:pStyle w:val="ListParagraph"/>
        <w:ind w:left="1080"/>
        <w:jc w:val="both"/>
        <w:rPr>
          <w:rFonts w:ascii="Times New Roman" w:hAnsi="Times New Roman" w:cs="Times New Roman"/>
          <w:sz w:val="24"/>
          <w:szCs w:val="24"/>
        </w:rPr>
      </w:pPr>
      <w:r w:rsidRPr="00FA3D47">
        <w:rPr>
          <w:rFonts w:ascii="Times New Roman" w:hAnsi="Times New Roman" w:cs="Times New Roman"/>
          <w:sz w:val="24"/>
          <w:szCs w:val="24"/>
        </w:rPr>
        <w:t xml:space="preserve">Nếu thực hiện câu lệnh  </w:t>
      </w:r>
      <w:r w:rsidRPr="00FA3D47">
        <w:rPr>
          <w:rFonts w:ascii="Times New Roman" w:hAnsi="Times New Roman" w:cs="Times New Roman"/>
          <w:b/>
          <w:sz w:val="24"/>
          <w:szCs w:val="24"/>
        </w:rPr>
        <w:t>ADD A B TO C</w:t>
      </w:r>
      <w:r w:rsidRPr="00FA3D47">
        <w:rPr>
          <w:rFonts w:ascii="Times New Roman" w:hAnsi="Times New Roman" w:cs="Times New Roman"/>
          <w:sz w:val="24"/>
          <w:szCs w:val="24"/>
        </w:rPr>
        <w:t xml:space="preserve"> sẽ cần có một toán hạng trung gian được định nghĩa như sau:</w:t>
      </w:r>
    </w:p>
    <w:p w:rsidR="00063499" w:rsidRPr="00FA3D47" w:rsidRDefault="00063499" w:rsidP="00102935">
      <w:pPr>
        <w:ind w:left="1080"/>
        <w:jc w:val="both"/>
        <w:rPr>
          <w:rFonts w:ascii="Times New Roman" w:hAnsi="Times New Roman" w:cs="Times New Roman"/>
          <w:b/>
          <w:sz w:val="24"/>
          <w:szCs w:val="24"/>
        </w:rPr>
      </w:pPr>
      <w:r w:rsidRPr="00FA3D47">
        <w:rPr>
          <w:rFonts w:ascii="Times New Roman" w:hAnsi="Times New Roman" w:cs="Times New Roman"/>
          <w:b/>
          <w:sz w:val="24"/>
          <w:szCs w:val="24"/>
        </w:rPr>
        <w:t>Composite-of-Operands  PICTURE  9(12)V9(5).</w:t>
      </w:r>
    </w:p>
    <w:p w:rsidR="00063499" w:rsidRPr="00FA3D47" w:rsidRDefault="00063499" w:rsidP="00102935">
      <w:pPr>
        <w:pStyle w:val="ListParagraph"/>
        <w:ind w:left="1080"/>
        <w:jc w:val="both"/>
        <w:rPr>
          <w:rFonts w:ascii="Times New Roman" w:hAnsi="Times New Roman" w:cs="Times New Roman"/>
          <w:sz w:val="24"/>
          <w:szCs w:val="24"/>
        </w:rPr>
      </w:pPr>
      <w:r w:rsidRPr="00FA3D47">
        <w:rPr>
          <w:rFonts w:ascii="Times New Roman" w:hAnsi="Times New Roman" w:cs="Times New Roman"/>
          <w:sz w:val="24"/>
          <w:szCs w:val="24"/>
        </w:rPr>
        <w:t>Các lệnh ADD, SUBTRACT, DIVIDE, MULTIPLY có cùng cách xử lí. Riêng lệnh COMPUTE có thể tính toán trên một biểu thức, vì vậy có những quy tắc xác định toán hạng trung gian cụ thể hơn. Các lệnh ADD, SUBTRACT, DIVIDE, MULTIPLY được khuyến khích sử dụng thay vì COMPUTE để giảm khả năng sai lệch kết quả do sử dụng toán hạng trung gian.</w:t>
      </w:r>
    </w:p>
    <w:p w:rsidR="00063499" w:rsidRPr="00FA3D47" w:rsidRDefault="00063499" w:rsidP="00063499">
      <w:pPr>
        <w:pStyle w:val="ListParagraph"/>
        <w:ind w:left="1440"/>
        <w:rPr>
          <w:rFonts w:ascii="Times New Roman" w:hAnsi="Times New Roman" w:cs="Times New Roman"/>
          <w:sz w:val="24"/>
          <w:szCs w:val="24"/>
        </w:rPr>
      </w:pPr>
    </w:p>
    <w:p w:rsidR="00063499" w:rsidRDefault="000A2567" w:rsidP="00177C3F">
      <w:pPr>
        <w:pStyle w:val="ListParagraph"/>
        <w:numPr>
          <w:ilvl w:val="1"/>
          <w:numId w:val="55"/>
        </w:numPr>
        <w:jc w:val="both"/>
        <w:outlineLvl w:val="1"/>
        <w:rPr>
          <w:rFonts w:ascii="Times New Roman" w:hAnsi="Times New Roman" w:cs="Times New Roman"/>
          <w:sz w:val="24"/>
          <w:szCs w:val="24"/>
        </w:rPr>
      </w:pPr>
      <w:bookmarkStart w:id="60" w:name="_Toc308591617"/>
      <w:r w:rsidRPr="000A2567">
        <w:rPr>
          <w:rFonts w:ascii="Times New Roman" w:hAnsi="Times New Roman" w:cs="Times New Roman"/>
          <w:sz w:val="24"/>
          <w:szCs w:val="24"/>
        </w:rPr>
        <w:t>Ngôn ngữ JAVA:</w:t>
      </w:r>
      <w:bookmarkEnd w:id="60"/>
    </w:p>
    <w:p w:rsidR="00A6714A" w:rsidRDefault="00645C77" w:rsidP="005511F0">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Khác với ngôn ngữ COBOL, JAVA là một ngôn ngữ lập trình đối tượng. </w:t>
      </w:r>
      <w:r w:rsidR="000A599A">
        <w:rPr>
          <w:rFonts w:ascii="Times New Roman" w:hAnsi="Times New Roman" w:cs="Times New Roman"/>
          <w:sz w:val="24"/>
          <w:szCs w:val="24"/>
        </w:rPr>
        <w:t>Ngôn ngữ JAVA được bắt đầu phát triển từ năm 1995 và p</w:t>
      </w:r>
      <w:r w:rsidR="00A6714A">
        <w:rPr>
          <w:rFonts w:ascii="Times New Roman" w:hAnsi="Times New Roman" w:cs="Times New Roman"/>
          <w:sz w:val="24"/>
          <w:szCs w:val="24"/>
        </w:rPr>
        <w:t xml:space="preserve">hiên bản hiện tại </w:t>
      </w:r>
      <w:r w:rsidR="00687120">
        <w:rPr>
          <w:rFonts w:ascii="Times New Roman" w:hAnsi="Times New Roman" w:cs="Times New Roman"/>
          <w:sz w:val="24"/>
          <w:szCs w:val="24"/>
        </w:rPr>
        <w:t xml:space="preserve">đến thời điểm này </w:t>
      </w:r>
      <w:r w:rsidR="00A6714A">
        <w:rPr>
          <w:rFonts w:ascii="Times New Roman" w:hAnsi="Times New Roman" w:cs="Times New Roman"/>
          <w:sz w:val="24"/>
          <w:szCs w:val="24"/>
        </w:rPr>
        <w:t>là JAVA 7.</w:t>
      </w:r>
    </w:p>
    <w:p w:rsidR="00437386" w:rsidRDefault="00437386" w:rsidP="005511F0">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Các tập tin mã nguồn JAVA sẽ được biên dịch sang mã </w:t>
      </w:r>
      <w:r w:rsidRPr="007B4E55">
        <w:rPr>
          <w:rFonts w:ascii="Times New Roman" w:hAnsi="Times New Roman" w:cs="Times New Roman"/>
          <w:i/>
          <w:sz w:val="24"/>
          <w:szCs w:val="24"/>
        </w:rPr>
        <w:t>bytecode</w:t>
      </w:r>
      <w:r>
        <w:rPr>
          <w:rFonts w:ascii="Times New Roman" w:hAnsi="Times New Roman" w:cs="Times New Roman"/>
          <w:sz w:val="24"/>
          <w:szCs w:val="24"/>
        </w:rPr>
        <w:t>. Mã này sẽ được chạy trên máy ảo JVM (Java Virtual Machine) tương ứng với từng nền tảng nhất định.</w:t>
      </w:r>
    </w:p>
    <w:p w:rsidR="00645C77" w:rsidRDefault="00437386" w:rsidP="005511F0">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Vì vậy một</w:t>
      </w:r>
      <w:r w:rsidR="00645C77">
        <w:rPr>
          <w:rFonts w:ascii="Times New Roman" w:hAnsi="Times New Roman" w:cs="Times New Roman"/>
          <w:sz w:val="24"/>
          <w:szCs w:val="24"/>
        </w:rPr>
        <w:t xml:space="preserve"> chương trình được </w:t>
      </w:r>
      <w:r w:rsidR="00F324D6">
        <w:rPr>
          <w:rFonts w:ascii="Times New Roman" w:hAnsi="Times New Roman" w:cs="Times New Roman"/>
          <w:sz w:val="24"/>
          <w:szCs w:val="24"/>
        </w:rPr>
        <w:t>viết bằng ngôn ngữ</w:t>
      </w:r>
      <w:r w:rsidR="00657431">
        <w:rPr>
          <w:rFonts w:ascii="Times New Roman" w:hAnsi="Times New Roman" w:cs="Times New Roman"/>
          <w:sz w:val="24"/>
          <w:szCs w:val="24"/>
        </w:rPr>
        <w:t xml:space="preserve"> này</w:t>
      </w:r>
      <w:r w:rsidR="00F324D6">
        <w:rPr>
          <w:rFonts w:ascii="Times New Roman" w:hAnsi="Times New Roman" w:cs="Times New Roman"/>
          <w:sz w:val="24"/>
          <w:szCs w:val="24"/>
        </w:rPr>
        <w:t xml:space="preserve"> có thể chạy được trên nhiề</w:t>
      </w:r>
      <w:r w:rsidR="00B164D3">
        <w:rPr>
          <w:rFonts w:ascii="Times New Roman" w:hAnsi="Times New Roman" w:cs="Times New Roman"/>
          <w:sz w:val="24"/>
          <w:szCs w:val="24"/>
        </w:rPr>
        <w:t>u nền tảng</w:t>
      </w:r>
      <w:r w:rsidR="00F324D6">
        <w:rPr>
          <w:rFonts w:ascii="Times New Roman" w:hAnsi="Times New Roman" w:cs="Times New Roman"/>
          <w:sz w:val="24"/>
          <w:szCs w:val="24"/>
        </w:rPr>
        <w:t xml:space="preserve"> khác nhau.</w:t>
      </w:r>
    </w:p>
    <w:p w:rsidR="00AF7CB4" w:rsidRDefault="00AF7CB4" w:rsidP="005511F0">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Một ưu điểm khác của ngôn ngữ JAVA là bộ thư viện đi kèm của ngôn ngữ này hỗ trợ rất nhiều các</w:t>
      </w:r>
      <w:r w:rsidR="00872FF9">
        <w:rPr>
          <w:rFonts w:ascii="Times New Roman" w:hAnsi="Times New Roman" w:cs="Times New Roman"/>
          <w:sz w:val="24"/>
          <w:szCs w:val="24"/>
        </w:rPr>
        <w:t xml:space="preserve"> </w:t>
      </w:r>
      <w:r>
        <w:rPr>
          <w:rFonts w:ascii="Times New Roman" w:hAnsi="Times New Roman" w:cs="Times New Roman"/>
          <w:sz w:val="24"/>
          <w:szCs w:val="24"/>
        </w:rPr>
        <w:t xml:space="preserve">lớp, phương thức </w:t>
      </w:r>
      <w:r w:rsidR="00872FF9">
        <w:rPr>
          <w:rFonts w:ascii="Times New Roman" w:hAnsi="Times New Roman" w:cs="Times New Roman"/>
          <w:sz w:val="24"/>
          <w:szCs w:val="24"/>
        </w:rPr>
        <w:t xml:space="preserve">có sẵn </w:t>
      </w:r>
      <w:r>
        <w:rPr>
          <w:rFonts w:ascii="Times New Roman" w:hAnsi="Times New Roman" w:cs="Times New Roman"/>
          <w:sz w:val="24"/>
          <w:szCs w:val="24"/>
        </w:rPr>
        <w:t>nhằm tạo sự thoải mái cho lập trình viên</w:t>
      </w:r>
      <w:r w:rsidR="00787ACA">
        <w:rPr>
          <w:rFonts w:ascii="Times New Roman" w:hAnsi="Times New Roman" w:cs="Times New Roman"/>
          <w:sz w:val="24"/>
          <w:szCs w:val="24"/>
        </w:rPr>
        <w:t xml:space="preserve"> khi sử dụng</w:t>
      </w:r>
      <w:r>
        <w:rPr>
          <w:rFonts w:ascii="Times New Roman" w:hAnsi="Times New Roman" w:cs="Times New Roman"/>
          <w:sz w:val="24"/>
          <w:szCs w:val="24"/>
        </w:rPr>
        <w:t>.</w:t>
      </w:r>
    </w:p>
    <w:p w:rsidR="00AF7CB4" w:rsidRDefault="00BE7DDC" w:rsidP="005511F0">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Về mặt quả</w:t>
      </w:r>
      <w:r w:rsidR="008F4D21">
        <w:rPr>
          <w:rFonts w:ascii="Times New Roman" w:hAnsi="Times New Roman" w:cs="Times New Roman"/>
          <w:sz w:val="24"/>
          <w:szCs w:val="24"/>
        </w:rPr>
        <w:t>n lý các đối tượng</w:t>
      </w:r>
      <w:r>
        <w:rPr>
          <w:rFonts w:ascii="Times New Roman" w:hAnsi="Times New Roman" w:cs="Times New Roman"/>
          <w:sz w:val="24"/>
          <w:szCs w:val="24"/>
        </w:rPr>
        <w:t xml:space="preserve"> sử dụng trong một chương trình, máy ảo JAVA có một bộ phận “thu gom rác” (garbage collector)</w:t>
      </w:r>
      <w:r w:rsidR="00437386">
        <w:rPr>
          <w:rFonts w:ascii="Times New Roman" w:hAnsi="Times New Roman" w:cs="Times New Roman"/>
          <w:sz w:val="24"/>
          <w:szCs w:val="24"/>
        </w:rPr>
        <w:t xml:space="preserve"> riêng.</w:t>
      </w:r>
      <w:r w:rsidR="00D05238">
        <w:rPr>
          <w:rFonts w:ascii="Times New Roman" w:hAnsi="Times New Roman" w:cs="Times New Roman"/>
          <w:sz w:val="24"/>
          <w:szCs w:val="24"/>
        </w:rPr>
        <w:t xml:space="preserve"> Bộ phận này sẽ tự động chạy và tiến hành thu gom các “đối tượng chết” (dead objects</w:t>
      </w:r>
      <w:r w:rsidR="00582B89">
        <w:rPr>
          <w:rFonts w:ascii="Times New Roman" w:hAnsi="Times New Roman" w:cs="Times New Roman"/>
          <w:sz w:val="24"/>
          <w:szCs w:val="24"/>
        </w:rPr>
        <w:t xml:space="preserve"> – các đối tượng không còn liên kết tới</w:t>
      </w:r>
      <w:r w:rsidR="00D05238">
        <w:rPr>
          <w:rFonts w:ascii="Times New Roman" w:hAnsi="Times New Roman" w:cs="Times New Roman"/>
          <w:sz w:val="24"/>
          <w:szCs w:val="24"/>
        </w:rPr>
        <w:t>)</w:t>
      </w:r>
      <w:r w:rsidR="00396397">
        <w:rPr>
          <w:rFonts w:ascii="Times New Roman" w:hAnsi="Times New Roman" w:cs="Times New Roman"/>
          <w:sz w:val="24"/>
          <w:szCs w:val="24"/>
        </w:rPr>
        <w:t xml:space="preserve"> và tiến hành xóa bỏ chúng.</w:t>
      </w:r>
    </w:p>
    <w:p w:rsidR="00347B72" w:rsidRDefault="00347B72" w:rsidP="00177C3F">
      <w:pPr>
        <w:pStyle w:val="ListParagraph"/>
        <w:numPr>
          <w:ilvl w:val="2"/>
          <w:numId w:val="55"/>
        </w:numPr>
        <w:jc w:val="both"/>
        <w:outlineLvl w:val="2"/>
        <w:rPr>
          <w:rFonts w:ascii="Times New Roman" w:hAnsi="Times New Roman" w:cs="Times New Roman"/>
          <w:sz w:val="24"/>
          <w:szCs w:val="24"/>
        </w:rPr>
      </w:pPr>
      <w:bookmarkStart w:id="61" w:name="_Toc308591618"/>
      <w:r>
        <w:rPr>
          <w:rFonts w:ascii="Times New Roman" w:hAnsi="Times New Roman" w:cs="Times New Roman"/>
          <w:sz w:val="24"/>
          <w:szCs w:val="24"/>
        </w:rPr>
        <w:t>Các kiểu dữ liệu</w:t>
      </w:r>
      <w:r w:rsidR="004A5240">
        <w:rPr>
          <w:rFonts w:ascii="Times New Roman" w:hAnsi="Times New Roman" w:cs="Times New Roman"/>
          <w:sz w:val="24"/>
          <w:szCs w:val="24"/>
        </w:rPr>
        <w:t xml:space="preserve"> cơ bản</w:t>
      </w:r>
      <w:r>
        <w:rPr>
          <w:rFonts w:ascii="Times New Roman" w:hAnsi="Times New Roman" w:cs="Times New Roman"/>
          <w:sz w:val="24"/>
          <w:szCs w:val="24"/>
        </w:rPr>
        <w:t xml:space="preserve"> trong ngôn ngữ JAVA:</w:t>
      </w:r>
      <w:bookmarkEnd w:id="61"/>
    </w:p>
    <w:p w:rsidR="001A24BD" w:rsidRDefault="009B03E3" w:rsidP="005511F0">
      <w:pPr>
        <w:pStyle w:val="ListParagraph"/>
        <w:numPr>
          <w:ilvl w:val="0"/>
          <w:numId w:val="7"/>
        </w:numPr>
        <w:ind w:left="1440"/>
        <w:jc w:val="both"/>
        <w:rPr>
          <w:rFonts w:ascii="Times New Roman" w:hAnsi="Times New Roman" w:cs="Times New Roman"/>
          <w:sz w:val="24"/>
          <w:szCs w:val="24"/>
        </w:rPr>
      </w:pPr>
      <w:r>
        <w:rPr>
          <w:rFonts w:ascii="Times New Roman" w:hAnsi="Times New Roman" w:cs="Times New Roman"/>
          <w:sz w:val="24"/>
          <w:szCs w:val="24"/>
        </w:rPr>
        <w:t>b</w:t>
      </w:r>
      <w:r w:rsidR="007E0CB8">
        <w:rPr>
          <w:rFonts w:ascii="Times New Roman" w:hAnsi="Times New Roman" w:cs="Times New Roman"/>
          <w:sz w:val="24"/>
          <w:szCs w:val="24"/>
        </w:rPr>
        <w:t>yte:</w:t>
      </w:r>
      <w:r w:rsidR="00DF7109">
        <w:rPr>
          <w:rFonts w:ascii="Times New Roman" w:hAnsi="Times New Roman" w:cs="Times New Roman"/>
          <w:sz w:val="24"/>
          <w:szCs w:val="24"/>
        </w:rPr>
        <w:t xml:space="preserve"> có độ dài 1 byte, </w:t>
      </w:r>
      <w:r w:rsidR="003470B7">
        <w:rPr>
          <w:rFonts w:ascii="Times New Roman" w:hAnsi="Times New Roman" w:cs="Times New Roman"/>
          <w:sz w:val="24"/>
          <w:szCs w:val="24"/>
        </w:rPr>
        <w:t>dùng để lưu trữ</w:t>
      </w:r>
      <w:r w:rsidR="00DF7109">
        <w:rPr>
          <w:rFonts w:ascii="Times New Roman" w:hAnsi="Times New Roman" w:cs="Times New Roman"/>
          <w:sz w:val="24"/>
          <w:szCs w:val="24"/>
        </w:rPr>
        <w:t xml:space="preserve"> các số nguyên từ</w:t>
      </w:r>
      <w:r w:rsidR="0044654F">
        <w:rPr>
          <w:rFonts w:ascii="Times New Roman" w:hAnsi="Times New Roman" w:cs="Times New Roman"/>
          <w:sz w:val="24"/>
          <w:szCs w:val="24"/>
        </w:rPr>
        <w:t xml:space="preserve"> -128</w:t>
      </w:r>
      <w:r w:rsidR="00DF7109">
        <w:rPr>
          <w:rFonts w:ascii="Times New Roman" w:hAnsi="Times New Roman" w:cs="Times New Roman"/>
          <w:sz w:val="24"/>
          <w:szCs w:val="24"/>
        </w:rPr>
        <w:t xml:space="preserve"> đế</w:t>
      </w:r>
      <w:r w:rsidR="0044654F">
        <w:rPr>
          <w:rFonts w:ascii="Times New Roman" w:hAnsi="Times New Roman" w:cs="Times New Roman"/>
          <w:sz w:val="24"/>
          <w:szCs w:val="24"/>
        </w:rPr>
        <w:t>n 127</w:t>
      </w:r>
    </w:p>
    <w:p w:rsidR="007E0CB8" w:rsidRDefault="009B03E3" w:rsidP="005511F0">
      <w:pPr>
        <w:pStyle w:val="ListParagraph"/>
        <w:numPr>
          <w:ilvl w:val="0"/>
          <w:numId w:val="7"/>
        </w:numPr>
        <w:ind w:left="1440"/>
        <w:jc w:val="both"/>
        <w:rPr>
          <w:rFonts w:ascii="Times New Roman" w:hAnsi="Times New Roman" w:cs="Times New Roman"/>
          <w:sz w:val="24"/>
          <w:szCs w:val="24"/>
        </w:rPr>
      </w:pPr>
      <w:r>
        <w:rPr>
          <w:rFonts w:ascii="Times New Roman" w:hAnsi="Times New Roman" w:cs="Times New Roman"/>
          <w:sz w:val="24"/>
          <w:szCs w:val="24"/>
        </w:rPr>
        <w:t>s</w:t>
      </w:r>
      <w:r w:rsidR="007E0CB8">
        <w:rPr>
          <w:rFonts w:ascii="Times New Roman" w:hAnsi="Times New Roman" w:cs="Times New Roman"/>
          <w:sz w:val="24"/>
          <w:szCs w:val="24"/>
        </w:rPr>
        <w:t>hort:</w:t>
      </w:r>
      <w:r w:rsidR="003470B7">
        <w:rPr>
          <w:rFonts w:ascii="Times New Roman" w:hAnsi="Times New Roman" w:cs="Times New Roman"/>
          <w:sz w:val="24"/>
          <w:szCs w:val="24"/>
        </w:rPr>
        <w:t xml:space="preserve"> có độ dài 2 bytes, dùng để lưu trữ các số nguyên từ -32,368 đến 32,367</w:t>
      </w:r>
    </w:p>
    <w:p w:rsidR="007E0CB8" w:rsidRPr="003470B7" w:rsidRDefault="009B03E3" w:rsidP="005511F0">
      <w:pPr>
        <w:pStyle w:val="ListParagraph"/>
        <w:numPr>
          <w:ilvl w:val="0"/>
          <w:numId w:val="7"/>
        </w:numPr>
        <w:ind w:left="1440"/>
        <w:jc w:val="both"/>
        <w:rPr>
          <w:rFonts w:ascii="Times New Roman" w:hAnsi="Times New Roman" w:cs="Times New Roman"/>
          <w:sz w:val="24"/>
          <w:szCs w:val="24"/>
        </w:rPr>
      </w:pPr>
      <w:r>
        <w:rPr>
          <w:rFonts w:ascii="Times New Roman" w:hAnsi="Times New Roman" w:cs="Times New Roman"/>
          <w:sz w:val="24"/>
          <w:szCs w:val="24"/>
        </w:rPr>
        <w:t>i</w:t>
      </w:r>
      <w:r w:rsidR="007E0CB8">
        <w:rPr>
          <w:rFonts w:ascii="Times New Roman" w:hAnsi="Times New Roman" w:cs="Times New Roman"/>
          <w:sz w:val="24"/>
          <w:szCs w:val="24"/>
        </w:rPr>
        <w:t>nt:</w:t>
      </w:r>
      <w:r w:rsidR="003470B7">
        <w:rPr>
          <w:rFonts w:ascii="Times New Roman" w:hAnsi="Times New Roman" w:cs="Times New Roman"/>
          <w:sz w:val="24"/>
          <w:szCs w:val="24"/>
        </w:rPr>
        <w:t xml:space="preserve"> </w:t>
      </w:r>
      <w:r w:rsidR="003470B7" w:rsidRPr="003470B7">
        <w:rPr>
          <w:rFonts w:ascii="Times New Roman" w:hAnsi="Times New Roman" w:cs="Times New Roman"/>
          <w:sz w:val="24"/>
          <w:szCs w:val="24"/>
        </w:rPr>
        <w:t xml:space="preserve">có độ dài 4 bytes, dùng để lưu trữ các số nguyên từ </w:t>
      </w:r>
      <w:r w:rsidR="003470B7" w:rsidRPr="003470B7">
        <w:rPr>
          <w:rStyle w:val="apple-style-span"/>
          <w:rFonts w:ascii="Times New Roman" w:hAnsi="Times New Roman" w:cs="Times New Roman"/>
          <w:color w:val="000000"/>
          <w:sz w:val="24"/>
          <w:szCs w:val="24"/>
        </w:rPr>
        <w:t>-2,147,483,648 đến 2,147,483,647</w:t>
      </w:r>
    </w:p>
    <w:p w:rsidR="007E0CB8" w:rsidRPr="00E5626D" w:rsidRDefault="009B03E3" w:rsidP="005511F0">
      <w:pPr>
        <w:pStyle w:val="ListParagraph"/>
        <w:numPr>
          <w:ilvl w:val="0"/>
          <w:numId w:val="7"/>
        </w:numPr>
        <w:ind w:left="1440"/>
        <w:jc w:val="both"/>
        <w:rPr>
          <w:rFonts w:ascii="Times New Roman" w:hAnsi="Times New Roman" w:cs="Times New Roman"/>
          <w:sz w:val="24"/>
          <w:szCs w:val="24"/>
        </w:rPr>
      </w:pPr>
      <w:r w:rsidRPr="00E5626D">
        <w:rPr>
          <w:rFonts w:ascii="Times New Roman" w:hAnsi="Times New Roman" w:cs="Times New Roman"/>
          <w:sz w:val="24"/>
          <w:szCs w:val="24"/>
        </w:rPr>
        <w:t>l</w:t>
      </w:r>
      <w:r w:rsidR="007E0CB8" w:rsidRPr="00E5626D">
        <w:rPr>
          <w:rFonts w:ascii="Times New Roman" w:hAnsi="Times New Roman" w:cs="Times New Roman"/>
          <w:sz w:val="24"/>
          <w:szCs w:val="24"/>
        </w:rPr>
        <w:t>ong:</w:t>
      </w:r>
      <w:r w:rsidR="003470B7" w:rsidRPr="00E5626D">
        <w:rPr>
          <w:rFonts w:ascii="Times New Roman" w:hAnsi="Times New Roman" w:cs="Times New Roman"/>
          <w:sz w:val="24"/>
          <w:szCs w:val="24"/>
        </w:rPr>
        <w:t xml:space="preserve"> có độ dài 8 bytes, dùng để lưu trữ các số nguyên từ  </w:t>
      </w:r>
      <w:r w:rsidR="003470B7" w:rsidRPr="00E5626D">
        <w:rPr>
          <w:rStyle w:val="apple-style-span"/>
          <w:rFonts w:ascii="Times New Roman" w:hAnsi="Times New Roman" w:cs="Times New Roman"/>
          <w:color w:val="000000"/>
          <w:sz w:val="24"/>
          <w:szCs w:val="24"/>
        </w:rPr>
        <w:t>-9,223,372,036,854,775,808 đến 9,223,372,036,854,775,807</w:t>
      </w:r>
    </w:p>
    <w:p w:rsidR="007E0CB8" w:rsidRDefault="009B03E3" w:rsidP="005511F0">
      <w:pPr>
        <w:pStyle w:val="ListParagraph"/>
        <w:numPr>
          <w:ilvl w:val="0"/>
          <w:numId w:val="7"/>
        </w:numPr>
        <w:ind w:left="1440"/>
        <w:jc w:val="both"/>
        <w:rPr>
          <w:rFonts w:ascii="Times New Roman" w:hAnsi="Times New Roman" w:cs="Times New Roman"/>
          <w:sz w:val="24"/>
          <w:szCs w:val="24"/>
        </w:rPr>
      </w:pPr>
      <w:r>
        <w:rPr>
          <w:rFonts w:ascii="Times New Roman" w:hAnsi="Times New Roman" w:cs="Times New Roman"/>
          <w:sz w:val="24"/>
          <w:szCs w:val="24"/>
        </w:rPr>
        <w:t>f</w:t>
      </w:r>
      <w:r w:rsidR="007E0CB8">
        <w:rPr>
          <w:rFonts w:ascii="Times New Roman" w:hAnsi="Times New Roman" w:cs="Times New Roman"/>
          <w:sz w:val="24"/>
          <w:szCs w:val="24"/>
        </w:rPr>
        <w:t>loat:</w:t>
      </w:r>
      <w:r w:rsidR="00102935">
        <w:rPr>
          <w:rFonts w:ascii="Times New Roman" w:hAnsi="Times New Roman" w:cs="Times New Roman"/>
          <w:sz w:val="24"/>
          <w:szCs w:val="24"/>
        </w:rPr>
        <w:t xml:space="preserve"> có độ dài 4 bytes, dùng để biểu diễn số thực dấu chấm động theo chuẩn IEEE 754.</w:t>
      </w:r>
    </w:p>
    <w:p w:rsidR="007E0CB8" w:rsidRDefault="009B03E3" w:rsidP="005511F0">
      <w:pPr>
        <w:pStyle w:val="ListParagraph"/>
        <w:numPr>
          <w:ilvl w:val="0"/>
          <w:numId w:val="7"/>
        </w:numPr>
        <w:ind w:left="1440"/>
        <w:jc w:val="both"/>
        <w:rPr>
          <w:rFonts w:ascii="Times New Roman" w:hAnsi="Times New Roman" w:cs="Times New Roman"/>
          <w:sz w:val="24"/>
          <w:szCs w:val="24"/>
        </w:rPr>
      </w:pPr>
      <w:r>
        <w:rPr>
          <w:rFonts w:ascii="Times New Roman" w:hAnsi="Times New Roman" w:cs="Times New Roman"/>
          <w:sz w:val="24"/>
          <w:szCs w:val="24"/>
        </w:rPr>
        <w:t>d</w:t>
      </w:r>
      <w:r w:rsidR="007E0CB8">
        <w:rPr>
          <w:rFonts w:ascii="Times New Roman" w:hAnsi="Times New Roman" w:cs="Times New Roman"/>
          <w:sz w:val="24"/>
          <w:szCs w:val="24"/>
        </w:rPr>
        <w:t>ouble:</w:t>
      </w:r>
      <w:r w:rsidR="00102935">
        <w:rPr>
          <w:rFonts w:ascii="Times New Roman" w:hAnsi="Times New Roman" w:cs="Times New Roman"/>
          <w:sz w:val="24"/>
          <w:szCs w:val="24"/>
        </w:rPr>
        <w:t xml:space="preserve"> có độ dài 8 bytes, dùng để biểu diễn số thực dấu chấm động theo chuẩn IEEE 754.</w:t>
      </w:r>
    </w:p>
    <w:p w:rsidR="007E0CB8" w:rsidRDefault="009B03E3" w:rsidP="005511F0">
      <w:pPr>
        <w:pStyle w:val="ListParagraph"/>
        <w:numPr>
          <w:ilvl w:val="0"/>
          <w:numId w:val="7"/>
        </w:numPr>
        <w:ind w:left="1440"/>
        <w:jc w:val="both"/>
        <w:rPr>
          <w:rFonts w:ascii="Times New Roman" w:hAnsi="Times New Roman" w:cs="Times New Roman"/>
          <w:sz w:val="24"/>
          <w:szCs w:val="24"/>
        </w:rPr>
      </w:pPr>
      <w:r>
        <w:rPr>
          <w:rFonts w:ascii="Times New Roman" w:hAnsi="Times New Roman" w:cs="Times New Roman"/>
          <w:sz w:val="24"/>
          <w:szCs w:val="24"/>
        </w:rPr>
        <w:lastRenderedPageBreak/>
        <w:t>b</w:t>
      </w:r>
      <w:r w:rsidR="007E0CB8">
        <w:rPr>
          <w:rFonts w:ascii="Times New Roman" w:hAnsi="Times New Roman" w:cs="Times New Roman"/>
          <w:sz w:val="24"/>
          <w:szCs w:val="24"/>
        </w:rPr>
        <w:t>oolean:</w:t>
      </w:r>
      <w:r w:rsidR="00B71F37">
        <w:rPr>
          <w:rFonts w:ascii="Times New Roman" w:hAnsi="Times New Roman" w:cs="Times New Roman"/>
          <w:sz w:val="24"/>
          <w:szCs w:val="24"/>
        </w:rPr>
        <w:t xml:space="preserve"> dùng để biểu diễn các giá trị đúng/sai trong chương trình, chỉ có hai giá trị là true/false.</w:t>
      </w:r>
    </w:p>
    <w:p w:rsidR="007E0CB8" w:rsidRDefault="009B03E3" w:rsidP="005511F0">
      <w:pPr>
        <w:pStyle w:val="ListParagraph"/>
        <w:numPr>
          <w:ilvl w:val="0"/>
          <w:numId w:val="7"/>
        </w:numPr>
        <w:ind w:left="1440"/>
        <w:jc w:val="both"/>
        <w:rPr>
          <w:rFonts w:ascii="Times New Roman" w:hAnsi="Times New Roman" w:cs="Times New Roman"/>
          <w:sz w:val="24"/>
          <w:szCs w:val="24"/>
        </w:rPr>
      </w:pPr>
      <w:r>
        <w:rPr>
          <w:rFonts w:ascii="Times New Roman" w:hAnsi="Times New Roman" w:cs="Times New Roman"/>
          <w:sz w:val="24"/>
          <w:szCs w:val="24"/>
        </w:rPr>
        <w:t>c</w:t>
      </w:r>
      <w:r w:rsidR="007E0CB8">
        <w:rPr>
          <w:rFonts w:ascii="Times New Roman" w:hAnsi="Times New Roman" w:cs="Times New Roman"/>
          <w:sz w:val="24"/>
          <w:szCs w:val="24"/>
        </w:rPr>
        <w:t>har:</w:t>
      </w:r>
      <w:r w:rsidR="00C34788">
        <w:rPr>
          <w:rFonts w:ascii="Times New Roman" w:hAnsi="Times New Roman" w:cs="Times New Roman"/>
          <w:sz w:val="24"/>
          <w:szCs w:val="24"/>
        </w:rPr>
        <w:t xml:space="preserve"> có độ dài 2 bytes, dùng để biểu diễn một kí tự theo bảng mã Unicode.</w:t>
      </w:r>
    </w:p>
    <w:p w:rsidR="009B03E3" w:rsidRDefault="009B03E3" w:rsidP="005511F0">
      <w:pPr>
        <w:pStyle w:val="ListParagraph"/>
        <w:numPr>
          <w:ilvl w:val="0"/>
          <w:numId w:val="7"/>
        </w:numPr>
        <w:ind w:left="1440"/>
        <w:jc w:val="both"/>
        <w:rPr>
          <w:rFonts w:ascii="Times New Roman" w:hAnsi="Times New Roman" w:cs="Times New Roman"/>
          <w:sz w:val="24"/>
          <w:szCs w:val="24"/>
        </w:rPr>
      </w:pPr>
      <w:r>
        <w:rPr>
          <w:rFonts w:ascii="Times New Roman" w:hAnsi="Times New Roman" w:cs="Times New Roman"/>
          <w:sz w:val="24"/>
          <w:szCs w:val="24"/>
        </w:rPr>
        <w:t>String</w:t>
      </w:r>
      <w:r w:rsidR="008F7976">
        <w:rPr>
          <w:rFonts w:ascii="Times New Roman" w:hAnsi="Times New Roman" w:cs="Times New Roman"/>
          <w:sz w:val="24"/>
          <w:szCs w:val="24"/>
        </w:rPr>
        <w:t>:</w:t>
      </w:r>
      <w:r w:rsidR="0050032F">
        <w:rPr>
          <w:rFonts w:ascii="Times New Roman" w:hAnsi="Times New Roman" w:cs="Times New Roman"/>
          <w:sz w:val="24"/>
          <w:szCs w:val="24"/>
        </w:rPr>
        <w:t xml:space="preserve"> </w:t>
      </w:r>
      <w:r w:rsidR="002929D4">
        <w:rPr>
          <w:rFonts w:ascii="Times New Roman" w:hAnsi="Times New Roman" w:cs="Times New Roman"/>
          <w:sz w:val="24"/>
          <w:szCs w:val="24"/>
        </w:rPr>
        <w:t>ngoài tám</w:t>
      </w:r>
      <w:r w:rsidR="005A0CCC">
        <w:rPr>
          <w:rFonts w:ascii="Times New Roman" w:hAnsi="Times New Roman" w:cs="Times New Roman"/>
          <w:sz w:val="24"/>
          <w:szCs w:val="24"/>
        </w:rPr>
        <w:t xml:space="preserve"> kiểu dữ liệu nguyên thủy trên (primitive data types), ngôn ngữ JAVA còn hỗ trợ một kiểu dữ liệu đặc biệt là String (chuỗi). Đây thực chất là một lớp (class) nhưng các đối tượng thuộc lớp này có tính chất không thể thay đổi (immutable)</w:t>
      </w:r>
      <w:r w:rsidR="00495F7F">
        <w:rPr>
          <w:rFonts w:ascii="Times New Roman" w:hAnsi="Times New Roman" w:cs="Times New Roman"/>
          <w:sz w:val="24"/>
          <w:szCs w:val="24"/>
        </w:rPr>
        <w:t>. Nghĩa là sau khi được tạo ra, giá trị của các đối tượng này không thể thay đổi được.</w:t>
      </w:r>
      <w:r w:rsidR="005A0CCC">
        <w:rPr>
          <w:rFonts w:ascii="Times New Roman" w:hAnsi="Times New Roman" w:cs="Times New Roman"/>
          <w:sz w:val="24"/>
          <w:szCs w:val="24"/>
        </w:rPr>
        <w:t xml:space="preserve"> </w:t>
      </w:r>
    </w:p>
    <w:p w:rsidR="008F7976" w:rsidRDefault="008F7976" w:rsidP="005511F0">
      <w:pPr>
        <w:pStyle w:val="ListParagraph"/>
        <w:numPr>
          <w:ilvl w:val="0"/>
          <w:numId w:val="7"/>
        </w:numPr>
        <w:ind w:left="1440"/>
        <w:jc w:val="both"/>
        <w:rPr>
          <w:rFonts w:ascii="Times New Roman" w:hAnsi="Times New Roman" w:cs="Times New Roman"/>
          <w:sz w:val="24"/>
          <w:szCs w:val="24"/>
        </w:rPr>
      </w:pPr>
      <w:r>
        <w:rPr>
          <w:rFonts w:ascii="Times New Roman" w:hAnsi="Times New Roman" w:cs="Times New Roman"/>
          <w:sz w:val="24"/>
          <w:szCs w:val="24"/>
        </w:rPr>
        <w:t>Mảng:</w:t>
      </w:r>
      <w:r w:rsidR="003E4FB0">
        <w:rPr>
          <w:rFonts w:ascii="Times New Roman" w:hAnsi="Times New Roman" w:cs="Times New Roman"/>
          <w:sz w:val="24"/>
          <w:szCs w:val="24"/>
        </w:rPr>
        <w:t xml:space="preserve"> </w:t>
      </w:r>
      <w:r w:rsidR="00A353D5">
        <w:rPr>
          <w:rFonts w:ascii="Times New Roman" w:hAnsi="Times New Roman" w:cs="Times New Roman"/>
          <w:sz w:val="24"/>
          <w:szCs w:val="24"/>
        </w:rPr>
        <w:t>mảng thực chất là một đối tượng chứ</w:t>
      </w:r>
      <w:r w:rsidR="002E0BC4">
        <w:rPr>
          <w:rFonts w:ascii="Times New Roman" w:hAnsi="Times New Roman" w:cs="Times New Roman"/>
          <w:sz w:val="24"/>
          <w:szCs w:val="24"/>
        </w:rPr>
        <w:t>a nhiều</w:t>
      </w:r>
      <w:r w:rsidR="00A353D5">
        <w:rPr>
          <w:rFonts w:ascii="Times New Roman" w:hAnsi="Times New Roman" w:cs="Times New Roman"/>
          <w:sz w:val="24"/>
          <w:szCs w:val="24"/>
        </w:rPr>
        <w:t xml:space="preserve"> các giá trị của cùng một kiểu dữ liệu xác định.</w:t>
      </w:r>
      <w:r w:rsidR="002E0BC4">
        <w:rPr>
          <w:rFonts w:ascii="Times New Roman" w:hAnsi="Times New Roman" w:cs="Times New Roman"/>
          <w:sz w:val="24"/>
          <w:szCs w:val="24"/>
        </w:rPr>
        <w:t xml:space="preserve"> </w:t>
      </w:r>
      <w:r w:rsidR="004C353E">
        <w:rPr>
          <w:rFonts w:ascii="Times New Roman" w:hAnsi="Times New Roman" w:cs="Times New Roman"/>
          <w:sz w:val="24"/>
          <w:szCs w:val="24"/>
        </w:rPr>
        <w:t>Một mảng bao gồm nhiều thành viên, m</w:t>
      </w:r>
      <w:r w:rsidR="002E0BC4">
        <w:rPr>
          <w:rFonts w:ascii="Times New Roman" w:hAnsi="Times New Roman" w:cs="Times New Roman"/>
          <w:sz w:val="24"/>
          <w:szCs w:val="24"/>
        </w:rPr>
        <w:t>ỗi một thành viên trong mảng sẽ có một chỉ số (index) để có thể truy cập đến giá trị</w:t>
      </w:r>
      <w:r w:rsidR="00866EE2">
        <w:rPr>
          <w:rFonts w:ascii="Times New Roman" w:hAnsi="Times New Roman" w:cs="Times New Roman"/>
          <w:sz w:val="24"/>
          <w:szCs w:val="24"/>
        </w:rPr>
        <w:t xml:space="preserve"> của chính mình trong mảng</w:t>
      </w:r>
      <w:r w:rsidR="002E0BC4">
        <w:rPr>
          <w:rFonts w:ascii="Times New Roman" w:hAnsi="Times New Roman" w:cs="Times New Roman"/>
          <w:sz w:val="24"/>
          <w:szCs w:val="24"/>
        </w:rPr>
        <w:t>.</w:t>
      </w:r>
    </w:p>
    <w:p w:rsidR="00347B72" w:rsidRDefault="00304CEF" w:rsidP="00177C3F">
      <w:pPr>
        <w:pStyle w:val="ListParagraph"/>
        <w:numPr>
          <w:ilvl w:val="2"/>
          <w:numId w:val="55"/>
        </w:numPr>
        <w:jc w:val="both"/>
        <w:outlineLvl w:val="2"/>
        <w:rPr>
          <w:rFonts w:ascii="Times New Roman" w:hAnsi="Times New Roman" w:cs="Times New Roman"/>
          <w:sz w:val="24"/>
          <w:szCs w:val="24"/>
        </w:rPr>
      </w:pPr>
      <w:bookmarkStart w:id="62" w:name="_Toc308591619"/>
      <w:r>
        <w:rPr>
          <w:rFonts w:ascii="Times New Roman" w:hAnsi="Times New Roman" w:cs="Times New Roman"/>
          <w:sz w:val="24"/>
          <w:szCs w:val="24"/>
        </w:rPr>
        <w:t>Các thao tác trên dữ liệu:</w:t>
      </w:r>
      <w:bookmarkEnd w:id="62"/>
    </w:p>
    <w:p w:rsidR="00D35A39" w:rsidRDefault="00804D23" w:rsidP="00177C3F">
      <w:pPr>
        <w:pStyle w:val="ListParagraph"/>
        <w:numPr>
          <w:ilvl w:val="1"/>
          <w:numId w:val="55"/>
        </w:numPr>
        <w:jc w:val="both"/>
        <w:outlineLvl w:val="1"/>
        <w:rPr>
          <w:rFonts w:ascii="Times New Roman" w:hAnsi="Times New Roman" w:cs="Times New Roman"/>
          <w:sz w:val="24"/>
          <w:szCs w:val="24"/>
        </w:rPr>
      </w:pPr>
      <w:bookmarkStart w:id="63" w:name="_Toc308591620"/>
      <w:r>
        <w:rPr>
          <w:rFonts w:ascii="Times New Roman" w:hAnsi="Times New Roman" w:cs="Times New Roman"/>
          <w:sz w:val="24"/>
          <w:szCs w:val="24"/>
        </w:rPr>
        <w:t>Chương trình RES</w:t>
      </w:r>
      <w:r w:rsidR="00D35A39">
        <w:rPr>
          <w:rFonts w:ascii="Times New Roman" w:hAnsi="Times New Roman" w:cs="Times New Roman"/>
          <w:sz w:val="24"/>
          <w:szCs w:val="24"/>
        </w:rPr>
        <w:t>:</w:t>
      </w:r>
      <w:bookmarkEnd w:id="63"/>
    </w:p>
    <w:p w:rsidR="00D35A39" w:rsidRDefault="00804D23" w:rsidP="00E81AE8">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RES là chương trình viết bằng JAVA nhằm mục đích chuyển đổi mã nguồn ngôn ngữ COBOL sang ngôn ngữ JAVA một cách tự động. </w:t>
      </w:r>
    </w:p>
    <w:p w:rsidR="00546D2F" w:rsidRDefault="00546D2F" w:rsidP="00E81AE8">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RES được viết từ tháng 4 năm 2009 và vẫn trong giai đoạn pre-beta, tuy nhiên hiện nay đã ngừng phát triển tiếp.</w:t>
      </w:r>
    </w:p>
    <w:p w:rsidR="00546D2F" w:rsidRDefault="00546D2F" w:rsidP="00E81AE8">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Một số tính năng mà RES hỗ trợ:</w:t>
      </w:r>
    </w:p>
    <w:p w:rsidR="00546D2F" w:rsidRPr="00FC2A23" w:rsidRDefault="00546D2F" w:rsidP="00E81AE8">
      <w:pPr>
        <w:pStyle w:val="ListParagraph"/>
        <w:numPr>
          <w:ilvl w:val="0"/>
          <w:numId w:val="57"/>
        </w:numPr>
        <w:ind w:left="1440"/>
        <w:jc w:val="both"/>
        <w:rPr>
          <w:rFonts w:ascii="Times New Roman" w:hAnsi="Times New Roman" w:cs="Times New Roman"/>
          <w:sz w:val="24"/>
          <w:szCs w:val="24"/>
        </w:rPr>
      </w:pPr>
      <w:r w:rsidRPr="00FC2A23">
        <w:rPr>
          <w:rFonts w:ascii="Times New Roman" w:hAnsi="Times New Roman" w:cs="Times New Roman"/>
          <w:sz w:val="24"/>
          <w:szCs w:val="24"/>
        </w:rPr>
        <w:t>Thực hiện chuyển đổi mã nguồ</w:t>
      </w:r>
      <w:r w:rsidR="004C79A9">
        <w:rPr>
          <w:rFonts w:ascii="Times New Roman" w:hAnsi="Times New Roman" w:cs="Times New Roman"/>
          <w:sz w:val="24"/>
          <w:szCs w:val="24"/>
        </w:rPr>
        <w:t xml:space="preserve">n COBOL sang mã nguồn JAVA </w:t>
      </w:r>
      <w:r w:rsidR="00502E70">
        <w:rPr>
          <w:rFonts w:ascii="Times New Roman" w:hAnsi="Times New Roman" w:cs="Times New Roman"/>
          <w:sz w:val="24"/>
          <w:szCs w:val="24"/>
        </w:rPr>
        <w:t xml:space="preserve">một cách tự động </w:t>
      </w:r>
      <w:r w:rsidRPr="00FC2A23">
        <w:rPr>
          <w:rFonts w:ascii="Times New Roman" w:hAnsi="Times New Roman" w:cs="Times New Roman"/>
          <w:sz w:val="24"/>
          <w:szCs w:val="24"/>
        </w:rPr>
        <w:t>(theo chuẩn COBOL85, COBOL</w:t>
      </w:r>
      <w:r w:rsidR="00933BC1">
        <w:rPr>
          <w:rFonts w:ascii="Times New Roman" w:hAnsi="Times New Roman" w:cs="Times New Roman"/>
          <w:sz w:val="24"/>
          <w:szCs w:val="24"/>
        </w:rPr>
        <w:t>2002…)</w:t>
      </w:r>
    </w:p>
    <w:p w:rsidR="00546D2F" w:rsidRPr="00FC2A23" w:rsidRDefault="00546D2F" w:rsidP="00E81AE8">
      <w:pPr>
        <w:pStyle w:val="ListParagraph"/>
        <w:numPr>
          <w:ilvl w:val="0"/>
          <w:numId w:val="57"/>
        </w:numPr>
        <w:ind w:left="1440"/>
        <w:jc w:val="both"/>
        <w:rPr>
          <w:rFonts w:ascii="Times New Roman" w:hAnsi="Times New Roman" w:cs="Times New Roman"/>
          <w:sz w:val="24"/>
          <w:szCs w:val="24"/>
        </w:rPr>
      </w:pPr>
      <w:r w:rsidRPr="00FC2A23">
        <w:rPr>
          <w:rFonts w:ascii="Times New Roman" w:hAnsi="Times New Roman" w:cs="Times New Roman"/>
          <w:sz w:val="24"/>
          <w:szCs w:val="24"/>
        </w:rPr>
        <w:t>Hỗ trợ linh hoạt các định dạng mã nguồn của COBOL (tự do hoặc theo chuẩn về hàng cột, khoảng cách…)</w:t>
      </w:r>
    </w:p>
    <w:p w:rsidR="00546D2F" w:rsidRPr="00FC2A23" w:rsidRDefault="00546D2F" w:rsidP="00E81AE8">
      <w:pPr>
        <w:pStyle w:val="ListParagraph"/>
        <w:numPr>
          <w:ilvl w:val="0"/>
          <w:numId w:val="57"/>
        </w:numPr>
        <w:ind w:left="1440"/>
        <w:jc w:val="both"/>
        <w:rPr>
          <w:rFonts w:ascii="Times New Roman" w:hAnsi="Times New Roman" w:cs="Times New Roman"/>
          <w:sz w:val="24"/>
          <w:szCs w:val="24"/>
        </w:rPr>
      </w:pPr>
      <w:r w:rsidRPr="00FC2A23">
        <w:rPr>
          <w:rFonts w:ascii="Times New Roman" w:hAnsi="Times New Roman" w:cs="Times New Roman"/>
          <w:sz w:val="24"/>
          <w:szCs w:val="24"/>
        </w:rPr>
        <w:t>Hỗ trợ đầy đủ việc chuyển đổi các kiểu dữ liệu của COBOL sang JAVA. Hỗ trợ cả những câu lệnh đặc biệt như Redefines và Renames. Đặc biệt hỗ trợ các chế độ chuyển đổi khác nhau tùy theo mục đích sử dụng.</w:t>
      </w:r>
    </w:p>
    <w:p w:rsidR="00546D2F" w:rsidRPr="00FC2A23" w:rsidRDefault="00546D2F" w:rsidP="00E81AE8">
      <w:pPr>
        <w:pStyle w:val="ListParagraph"/>
        <w:numPr>
          <w:ilvl w:val="0"/>
          <w:numId w:val="57"/>
        </w:numPr>
        <w:ind w:left="1440"/>
        <w:jc w:val="both"/>
        <w:rPr>
          <w:rFonts w:ascii="Times New Roman" w:hAnsi="Times New Roman" w:cs="Times New Roman"/>
          <w:sz w:val="24"/>
          <w:szCs w:val="24"/>
        </w:rPr>
      </w:pPr>
      <w:r w:rsidRPr="00FC2A23">
        <w:rPr>
          <w:rFonts w:ascii="Times New Roman" w:hAnsi="Times New Roman" w:cs="Times New Roman"/>
          <w:sz w:val="24"/>
          <w:szCs w:val="24"/>
        </w:rPr>
        <w:t>Hỗ trợ chuyển đổi các câu lệnh cơ bản và các phép toán trên kiểu dữ liệu:</w:t>
      </w:r>
    </w:p>
    <w:p w:rsidR="00546D2F" w:rsidRPr="00FC2A23" w:rsidRDefault="00546D2F" w:rsidP="00E81AE8">
      <w:pPr>
        <w:pStyle w:val="ListParagraph"/>
        <w:numPr>
          <w:ilvl w:val="0"/>
          <w:numId w:val="61"/>
        </w:numPr>
        <w:ind w:left="1440"/>
        <w:jc w:val="both"/>
        <w:rPr>
          <w:rFonts w:ascii="Times New Roman" w:hAnsi="Times New Roman" w:cs="Times New Roman"/>
          <w:sz w:val="24"/>
          <w:szCs w:val="24"/>
        </w:rPr>
      </w:pPr>
      <w:r w:rsidRPr="00FC2A23">
        <w:rPr>
          <w:rFonts w:ascii="Times New Roman" w:hAnsi="Times New Roman" w:cs="Times New Roman"/>
          <w:sz w:val="24"/>
          <w:szCs w:val="24"/>
        </w:rPr>
        <w:t>If, Perform, Goto, Move, Call…</w:t>
      </w:r>
    </w:p>
    <w:p w:rsidR="00546D2F" w:rsidRDefault="00546D2F" w:rsidP="00E81AE8">
      <w:pPr>
        <w:pStyle w:val="ListParagraph"/>
        <w:numPr>
          <w:ilvl w:val="0"/>
          <w:numId w:val="61"/>
        </w:numPr>
        <w:ind w:left="1440"/>
        <w:jc w:val="both"/>
        <w:rPr>
          <w:rFonts w:ascii="Times New Roman" w:hAnsi="Times New Roman" w:cs="Times New Roman"/>
          <w:sz w:val="24"/>
          <w:szCs w:val="24"/>
        </w:rPr>
      </w:pPr>
      <w:r w:rsidRPr="00FC2A23">
        <w:rPr>
          <w:rFonts w:ascii="Times New Roman" w:hAnsi="Times New Roman" w:cs="Times New Roman"/>
          <w:sz w:val="24"/>
          <w:szCs w:val="24"/>
        </w:rPr>
        <w:t>Add, Subtract, Multiply, Divide, Compute…</w:t>
      </w:r>
    </w:p>
    <w:p w:rsidR="00546D2F" w:rsidRDefault="00444F9D" w:rsidP="00E81AE8">
      <w:pPr>
        <w:ind w:left="1080"/>
        <w:jc w:val="both"/>
        <w:rPr>
          <w:rFonts w:ascii="Times New Roman" w:hAnsi="Times New Roman" w:cs="Times New Roman"/>
          <w:sz w:val="24"/>
          <w:szCs w:val="24"/>
        </w:rPr>
      </w:pPr>
      <w:r>
        <w:rPr>
          <w:rFonts w:ascii="Times New Roman" w:hAnsi="Times New Roman" w:cs="Times New Roman"/>
          <w:sz w:val="24"/>
          <w:szCs w:val="24"/>
        </w:rPr>
        <w:t>Chương trình RES hỗ trợ cho người sử dụng ba chế chuyển đổi khác nhau:</w:t>
      </w:r>
    </w:p>
    <w:p w:rsidR="00444F9D" w:rsidRPr="00546D2F" w:rsidRDefault="00444F9D" w:rsidP="00546D2F">
      <w:pPr>
        <w:ind w:left="1080"/>
        <w:jc w:val="both"/>
        <w:rPr>
          <w:rFonts w:ascii="Times New Roman" w:hAnsi="Times New Roman" w:cs="Times New Roman"/>
          <w:sz w:val="24"/>
          <w:szCs w:val="24"/>
        </w:rPr>
      </w:pPr>
    </w:p>
    <w:p w:rsidR="00546D2F" w:rsidRDefault="00546D2F" w:rsidP="00D35A39">
      <w:pPr>
        <w:pStyle w:val="ListParagraph"/>
        <w:ind w:left="1080"/>
        <w:jc w:val="both"/>
        <w:outlineLvl w:val="1"/>
        <w:rPr>
          <w:rFonts w:ascii="Times New Roman" w:hAnsi="Times New Roman" w:cs="Times New Roman"/>
          <w:sz w:val="24"/>
          <w:szCs w:val="24"/>
        </w:rPr>
      </w:pPr>
    </w:p>
    <w:p w:rsidR="00AE3449" w:rsidRDefault="00AE3449" w:rsidP="00AE3449">
      <w:pPr>
        <w:jc w:val="both"/>
        <w:rPr>
          <w:rFonts w:ascii="Times New Roman" w:hAnsi="Times New Roman" w:cs="Times New Roman"/>
          <w:sz w:val="24"/>
          <w:szCs w:val="24"/>
        </w:rPr>
      </w:pPr>
    </w:p>
    <w:p w:rsidR="00D35A39" w:rsidRPr="00AE3449" w:rsidRDefault="00D35A39" w:rsidP="00AE3449">
      <w:pPr>
        <w:jc w:val="both"/>
        <w:rPr>
          <w:ins w:id="64" w:author="Jupiter" w:date="2011-10-12T09:33:00Z"/>
          <w:rFonts w:ascii="Times New Roman" w:hAnsi="Times New Roman" w:cs="Times New Roman"/>
          <w:sz w:val="24"/>
          <w:szCs w:val="24"/>
        </w:rPr>
        <w:sectPr w:rsidR="00D35A39" w:rsidRPr="00AE3449" w:rsidSect="00637D7A">
          <w:endnotePr>
            <w:numFmt w:val="decimal"/>
          </w:endnotePr>
          <w:pgSz w:w="12240" w:h="15840"/>
          <w:pgMar w:top="1134" w:right="1134" w:bottom="1134" w:left="1701" w:header="720" w:footer="720" w:gutter="0"/>
          <w:cols w:space="720"/>
          <w:docGrid w:linePitch="360"/>
        </w:sectPr>
      </w:pPr>
    </w:p>
    <w:p w:rsidR="000A2567" w:rsidRPr="000A2567" w:rsidRDefault="000A2567" w:rsidP="000A2567">
      <w:pPr>
        <w:pStyle w:val="ListParagraph"/>
        <w:ind w:left="1080"/>
        <w:jc w:val="both"/>
        <w:rPr>
          <w:rFonts w:ascii="Times New Roman" w:hAnsi="Times New Roman" w:cs="Times New Roman"/>
          <w:sz w:val="24"/>
          <w:szCs w:val="24"/>
        </w:rPr>
      </w:pPr>
    </w:p>
    <w:p w:rsidR="00E05F3D" w:rsidRPr="00AA67AE" w:rsidRDefault="009244FA" w:rsidP="00EE3A1E">
      <w:pPr>
        <w:pStyle w:val="Heading1"/>
        <w:rPr>
          <w:szCs w:val="24"/>
        </w:rPr>
      </w:pPr>
      <w:bookmarkStart w:id="65" w:name="_Toc308591621"/>
      <w:r w:rsidRPr="00C409FD">
        <w:t>Phương pháp hiện thực</w:t>
      </w:r>
      <w:bookmarkEnd w:id="65"/>
    </w:p>
    <w:p w:rsidR="009628E8" w:rsidRDefault="0089006F" w:rsidP="00177C3F">
      <w:pPr>
        <w:pStyle w:val="ListParagraph"/>
        <w:numPr>
          <w:ilvl w:val="1"/>
          <w:numId w:val="19"/>
        </w:numPr>
        <w:jc w:val="both"/>
        <w:outlineLvl w:val="1"/>
        <w:rPr>
          <w:rFonts w:ascii="Times New Roman" w:hAnsi="Times New Roman" w:cs="Times New Roman"/>
          <w:sz w:val="24"/>
          <w:szCs w:val="24"/>
        </w:rPr>
      </w:pPr>
      <w:bookmarkStart w:id="66" w:name="_Toc306261740"/>
      <w:bookmarkStart w:id="67" w:name="_Toc306261836"/>
      <w:bookmarkStart w:id="68" w:name="_Toc306261863"/>
      <w:bookmarkStart w:id="69" w:name="_Toc306748752"/>
      <w:bookmarkStart w:id="70" w:name="_Toc306748784"/>
      <w:bookmarkStart w:id="71" w:name="_Toc306748816"/>
      <w:bookmarkStart w:id="72" w:name="_Toc307860000"/>
      <w:bookmarkStart w:id="73" w:name="_Toc307860030"/>
      <w:bookmarkStart w:id="74" w:name="_Toc307951308"/>
      <w:bookmarkStart w:id="75" w:name="_Toc307951348"/>
      <w:bookmarkStart w:id="76" w:name="_Toc307951378"/>
      <w:bookmarkStart w:id="77" w:name="_Toc308591555"/>
      <w:bookmarkStart w:id="78" w:name="_Toc308591589"/>
      <w:bookmarkStart w:id="79" w:name="_Toc308591622"/>
      <w:bookmarkStart w:id="80" w:name="_Toc30859162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FA3D47">
        <w:rPr>
          <w:rFonts w:ascii="Times New Roman" w:hAnsi="Times New Roman" w:cs="Times New Roman"/>
          <w:sz w:val="24"/>
          <w:szCs w:val="24"/>
        </w:rPr>
        <w:t>Phân tích vấn đề:</w:t>
      </w:r>
      <w:bookmarkEnd w:id="80"/>
    </w:p>
    <w:p w:rsidR="001F2CDF" w:rsidRDefault="00685A91">
      <w:pPr>
        <w:pStyle w:val="ListParagraph"/>
        <w:ind w:left="1080"/>
        <w:jc w:val="both"/>
        <w:rPr>
          <w:rFonts w:ascii="Times New Roman" w:hAnsi="Times New Roman" w:cs="Times New Roman"/>
          <w:sz w:val="24"/>
          <w:szCs w:val="24"/>
        </w:rPr>
        <w:pPrChange w:id="81" w:author="Jupiter" w:date="2011-10-13T10:10:00Z">
          <w:pPr>
            <w:pStyle w:val="ListParagraph"/>
            <w:ind w:left="1800"/>
            <w:jc w:val="both"/>
          </w:pPr>
        </w:pPrChange>
      </w:pPr>
      <w:r>
        <w:rPr>
          <w:rFonts w:ascii="Times New Roman" w:hAnsi="Times New Roman" w:cs="Times New Roman"/>
          <w:sz w:val="24"/>
          <w:szCs w:val="24"/>
        </w:rPr>
        <w:t>Vấn đề</w:t>
      </w:r>
      <w:r w:rsidR="000A2567">
        <w:rPr>
          <w:rFonts w:ascii="Times New Roman" w:hAnsi="Times New Roman" w:cs="Times New Roman"/>
          <w:sz w:val="24"/>
          <w:szCs w:val="24"/>
        </w:rPr>
        <w:t xml:space="preserve"> lớn nhất trong việc chuyển đổi các cấu trúc dữ liệu từ ngôn ngữ COBOL sang JAVA</w:t>
      </w:r>
      <w:r w:rsidR="003237CB">
        <w:rPr>
          <w:rFonts w:ascii="Times New Roman" w:hAnsi="Times New Roman" w:cs="Times New Roman"/>
          <w:sz w:val="24"/>
          <w:szCs w:val="24"/>
        </w:rPr>
        <w:t xml:space="preserve"> chính là sự khác biệt giữa hai các</w:t>
      </w:r>
      <w:r w:rsidR="00F65119">
        <w:rPr>
          <w:rFonts w:ascii="Times New Roman" w:hAnsi="Times New Roman" w:cs="Times New Roman"/>
          <w:sz w:val="24"/>
          <w:szCs w:val="24"/>
        </w:rPr>
        <w:t>h</w:t>
      </w:r>
      <w:r w:rsidR="003237CB">
        <w:rPr>
          <w:rFonts w:ascii="Times New Roman" w:hAnsi="Times New Roman" w:cs="Times New Roman"/>
          <w:sz w:val="24"/>
          <w:szCs w:val="24"/>
        </w:rPr>
        <w:t xml:space="preserve"> quản lý vùng nhớ cho một chương trình của hai ngôn ngữ.</w:t>
      </w:r>
      <w:r w:rsidR="007F52FE">
        <w:rPr>
          <w:rFonts w:ascii="Times New Roman" w:hAnsi="Times New Roman" w:cs="Times New Roman"/>
          <w:sz w:val="24"/>
          <w:szCs w:val="24"/>
        </w:rPr>
        <w:t xml:space="preserve"> Cụ thể:</w:t>
      </w:r>
    </w:p>
    <w:p w:rsidR="003237CB" w:rsidRDefault="00896CDA" w:rsidP="00FF319F">
      <w:pPr>
        <w:pStyle w:val="ListParagraph"/>
        <w:numPr>
          <w:ilvl w:val="1"/>
          <w:numId w:val="4"/>
        </w:numPr>
        <w:ind w:left="1440" w:hanging="360"/>
        <w:jc w:val="both"/>
        <w:rPr>
          <w:rFonts w:ascii="Times New Roman" w:hAnsi="Times New Roman" w:cs="Times New Roman"/>
          <w:sz w:val="24"/>
          <w:szCs w:val="24"/>
        </w:rPr>
      </w:pPr>
      <w:r>
        <w:rPr>
          <w:rFonts w:ascii="Times New Roman" w:hAnsi="Times New Roman" w:cs="Times New Roman"/>
          <w:sz w:val="24"/>
          <w:szCs w:val="24"/>
        </w:rPr>
        <w:t>Các biến trong một chương trình COBOL được cấp phát thành một vùng nhớ liên tục theo thứ tự từ trên xuống. Ngôn ngữ COBOL cũng hỗ trợ các mệnh đề (clause) REDEFINES, RENAMES để lợi dụng ưu điểm của các</w:t>
      </w:r>
      <w:r w:rsidR="00A253F7">
        <w:rPr>
          <w:rFonts w:ascii="Times New Roman" w:hAnsi="Times New Roman" w:cs="Times New Roman"/>
          <w:sz w:val="24"/>
          <w:szCs w:val="24"/>
        </w:rPr>
        <w:t>h cấp phát này.</w:t>
      </w:r>
    </w:p>
    <w:p w:rsidR="001F2CDF" w:rsidRDefault="002D590D">
      <w:pPr>
        <w:pStyle w:val="ListParagraph"/>
        <w:numPr>
          <w:ilvl w:val="1"/>
          <w:numId w:val="4"/>
        </w:numPr>
        <w:ind w:left="1440" w:hanging="360"/>
        <w:jc w:val="both"/>
        <w:rPr>
          <w:rFonts w:ascii="Times New Roman" w:hAnsi="Times New Roman" w:cs="Times New Roman"/>
          <w:sz w:val="24"/>
          <w:szCs w:val="24"/>
        </w:rPr>
        <w:pPrChange w:id="82" w:author="Jupiter" w:date="2011-10-13T10:18:00Z">
          <w:pPr>
            <w:pStyle w:val="ListParagraph"/>
            <w:numPr>
              <w:ilvl w:val="1"/>
              <w:numId w:val="4"/>
            </w:numPr>
            <w:ind w:left="1800" w:hanging="216"/>
            <w:jc w:val="both"/>
          </w:pPr>
        </w:pPrChange>
      </w:pPr>
      <w:r>
        <w:rPr>
          <w:rFonts w:ascii="Times New Roman" w:hAnsi="Times New Roman" w:cs="Times New Roman"/>
          <w:sz w:val="24"/>
          <w:szCs w:val="24"/>
        </w:rPr>
        <w:t xml:space="preserve">Trong khi đó ngôn ngữ JAVA không hỗ trợ kiểu cấp phát vùng nhớ </w:t>
      </w:r>
      <w:r w:rsidR="00CA16C9">
        <w:rPr>
          <w:rFonts w:ascii="Times New Roman" w:hAnsi="Times New Roman" w:cs="Times New Roman"/>
          <w:sz w:val="24"/>
          <w:szCs w:val="24"/>
        </w:rPr>
        <w:t xml:space="preserve">như trên. Các </w:t>
      </w:r>
      <w:r w:rsidR="00EB5EB6">
        <w:rPr>
          <w:rFonts w:ascii="Times New Roman" w:hAnsi="Times New Roman" w:cs="Times New Roman"/>
          <w:sz w:val="24"/>
          <w:szCs w:val="24"/>
        </w:rPr>
        <w:t xml:space="preserve">đối tượng trong một chương trình JAVA được cấp phát trong vùng nhớ </w:t>
      </w:r>
      <w:r w:rsidR="00EB5EB6" w:rsidRPr="00983D5B">
        <w:rPr>
          <w:rFonts w:ascii="Times New Roman" w:hAnsi="Times New Roman" w:cs="Times New Roman"/>
          <w:i/>
          <w:sz w:val="24"/>
          <w:szCs w:val="24"/>
        </w:rPr>
        <w:t>heap</w:t>
      </w:r>
      <w:r w:rsidR="00EB5EB6">
        <w:rPr>
          <w:rFonts w:ascii="Times New Roman" w:hAnsi="Times New Roman" w:cs="Times New Roman"/>
          <w:sz w:val="24"/>
          <w:szCs w:val="24"/>
        </w:rPr>
        <w:t>, và có thể bị thu dọn, cấp phát lại trong quá trình chạy.</w:t>
      </w:r>
    </w:p>
    <w:p w:rsidR="001F2CDF" w:rsidRDefault="004D012A">
      <w:pPr>
        <w:pStyle w:val="ListParagraph"/>
        <w:ind w:left="1080"/>
        <w:jc w:val="both"/>
        <w:rPr>
          <w:rFonts w:ascii="Times New Roman" w:hAnsi="Times New Roman" w:cs="Times New Roman"/>
          <w:sz w:val="24"/>
          <w:szCs w:val="24"/>
        </w:rPr>
        <w:pPrChange w:id="83" w:author="Jupiter" w:date="2011-10-13T10:10:00Z">
          <w:pPr>
            <w:pStyle w:val="ListParagraph"/>
            <w:ind w:left="1800"/>
            <w:jc w:val="both"/>
          </w:pPr>
        </w:pPrChange>
      </w:pPr>
      <w:r>
        <w:rPr>
          <w:rFonts w:ascii="Times New Roman" w:hAnsi="Times New Roman" w:cs="Times New Roman"/>
          <w:sz w:val="24"/>
          <w:szCs w:val="24"/>
        </w:rPr>
        <w:t>Với</w:t>
      </w:r>
      <w:r w:rsidR="00755D58">
        <w:rPr>
          <w:rFonts w:ascii="Times New Roman" w:hAnsi="Times New Roman" w:cs="Times New Roman"/>
          <w:sz w:val="24"/>
          <w:szCs w:val="24"/>
        </w:rPr>
        <w:t xml:space="preserve"> sự khác biệt như trên nên việc chuyển đổi cũng sẽ có những cách tiếp cận khác nhau:</w:t>
      </w:r>
    </w:p>
    <w:p w:rsidR="001F2CDF" w:rsidRDefault="009522D1">
      <w:pPr>
        <w:pStyle w:val="ListParagraph"/>
        <w:numPr>
          <w:ilvl w:val="1"/>
          <w:numId w:val="41"/>
        </w:numPr>
        <w:ind w:left="1440" w:hanging="360"/>
        <w:jc w:val="both"/>
        <w:rPr>
          <w:rFonts w:ascii="Times New Roman" w:hAnsi="Times New Roman" w:cs="Times New Roman"/>
          <w:sz w:val="24"/>
          <w:szCs w:val="24"/>
        </w:rPr>
        <w:pPrChange w:id="84" w:author="Jupiter" w:date="2011-10-13T10:18:00Z">
          <w:pPr>
            <w:pStyle w:val="ListParagraph"/>
            <w:numPr>
              <w:ilvl w:val="1"/>
              <w:numId w:val="41"/>
            </w:numPr>
            <w:ind w:left="1800" w:hanging="216"/>
            <w:jc w:val="both"/>
          </w:pPr>
        </w:pPrChange>
      </w:pPr>
      <w:r>
        <w:rPr>
          <w:rFonts w:ascii="Times New Roman" w:hAnsi="Times New Roman" w:cs="Times New Roman"/>
          <w:sz w:val="24"/>
          <w:szCs w:val="24"/>
        </w:rPr>
        <w:t>Mô phỏng quá trình thực hiện cấp phát và quản lý bộ nhớ của ngôn ngữ COBOL.</w:t>
      </w:r>
    </w:p>
    <w:p w:rsidR="001F2CDF" w:rsidRDefault="005851C7">
      <w:pPr>
        <w:pStyle w:val="ListParagraph"/>
        <w:numPr>
          <w:ilvl w:val="1"/>
          <w:numId w:val="41"/>
        </w:numPr>
        <w:ind w:left="1440" w:hanging="360"/>
        <w:jc w:val="both"/>
        <w:rPr>
          <w:rFonts w:ascii="Times New Roman" w:hAnsi="Times New Roman" w:cs="Times New Roman"/>
          <w:sz w:val="24"/>
          <w:szCs w:val="24"/>
        </w:rPr>
        <w:pPrChange w:id="85" w:author="Jupiter" w:date="2011-10-13T10:18:00Z">
          <w:pPr>
            <w:pStyle w:val="ListParagraph"/>
            <w:numPr>
              <w:ilvl w:val="1"/>
              <w:numId w:val="41"/>
            </w:numPr>
            <w:ind w:left="1800" w:hanging="216"/>
            <w:jc w:val="both"/>
          </w:pPr>
        </w:pPrChange>
      </w:pPr>
      <w:r>
        <w:rPr>
          <w:rFonts w:ascii="Times New Roman" w:hAnsi="Times New Roman" w:cs="Times New Roman"/>
          <w:sz w:val="24"/>
          <w:szCs w:val="24"/>
        </w:rPr>
        <w:t xml:space="preserve">Thực hiện </w:t>
      </w:r>
      <w:r w:rsidR="00C52A11">
        <w:rPr>
          <w:rFonts w:ascii="Times New Roman" w:hAnsi="Times New Roman" w:cs="Times New Roman"/>
          <w:sz w:val="24"/>
          <w:szCs w:val="24"/>
        </w:rPr>
        <w:t>quá trình</w:t>
      </w:r>
      <w:r w:rsidR="00464FDC">
        <w:rPr>
          <w:rFonts w:ascii="Times New Roman" w:hAnsi="Times New Roman" w:cs="Times New Roman"/>
          <w:sz w:val="24"/>
          <w:szCs w:val="24"/>
        </w:rPr>
        <w:t xml:space="preserve"> </w:t>
      </w:r>
      <w:r>
        <w:rPr>
          <w:rFonts w:ascii="Times New Roman" w:hAnsi="Times New Roman" w:cs="Times New Roman"/>
          <w:sz w:val="24"/>
          <w:szCs w:val="24"/>
        </w:rPr>
        <w:t>chuyển đ</w:t>
      </w:r>
      <w:r w:rsidR="008A5E33">
        <w:rPr>
          <w:rFonts w:ascii="Times New Roman" w:hAnsi="Times New Roman" w:cs="Times New Roman"/>
          <w:sz w:val="24"/>
          <w:szCs w:val="24"/>
        </w:rPr>
        <w:t>ổ</w:t>
      </w:r>
      <w:r>
        <w:rPr>
          <w:rFonts w:ascii="Times New Roman" w:hAnsi="Times New Roman" w:cs="Times New Roman"/>
          <w:sz w:val="24"/>
          <w:szCs w:val="24"/>
        </w:rPr>
        <w:t xml:space="preserve">i </w:t>
      </w:r>
      <w:r w:rsidR="00464FDC">
        <w:rPr>
          <w:rFonts w:ascii="Times New Roman" w:hAnsi="Times New Roman" w:cs="Times New Roman"/>
          <w:sz w:val="24"/>
          <w:szCs w:val="24"/>
        </w:rPr>
        <w:t>tương đương (một - mộ</w:t>
      </w:r>
      <w:r w:rsidR="0054035A">
        <w:rPr>
          <w:rFonts w:ascii="Times New Roman" w:hAnsi="Times New Roman" w:cs="Times New Roman"/>
          <w:sz w:val="24"/>
          <w:szCs w:val="24"/>
        </w:rPr>
        <w:t>t) giữa các kiểu dữ liệu của hai ngôn ngữ.</w:t>
      </w:r>
    </w:p>
    <w:p w:rsidR="001A0BC9" w:rsidRDefault="00AD2C4B" w:rsidP="0003022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Cả hai cách hiện thực trên đều có những ưu và nhược điểm nhất định</w:t>
      </w:r>
      <w:r w:rsidR="000E1BE4">
        <w:rPr>
          <w:rFonts w:ascii="Times New Roman" w:hAnsi="Times New Roman" w:cs="Times New Roman"/>
          <w:sz w:val="24"/>
          <w:szCs w:val="24"/>
        </w:rPr>
        <w:t xml:space="preserve"> phù hợp cho những mục đích và ngữ cảnh chuyển đổi khác nhau.</w:t>
      </w:r>
      <w:r>
        <w:rPr>
          <w:rFonts w:ascii="Times New Roman" w:hAnsi="Times New Roman" w:cs="Times New Roman"/>
          <w:sz w:val="24"/>
          <w:szCs w:val="24"/>
        </w:rPr>
        <w:t xml:space="preserve"> Phân tích cụ thể</w:t>
      </w:r>
      <w:r w:rsidR="003D7CC4">
        <w:rPr>
          <w:rFonts w:ascii="Times New Roman" w:hAnsi="Times New Roman" w:cs="Times New Roman"/>
          <w:sz w:val="24"/>
          <w:szCs w:val="24"/>
        </w:rPr>
        <w:t xml:space="preserve"> </w:t>
      </w:r>
      <w:r w:rsidR="008F7A04">
        <w:rPr>
          <w:rFonts w:ascii="Times New Roman" w:hAnsi="Times New Roman" w:cs="Times New Roman"/>
          <w:sz w:val="24"/>
          <w:szCs w:val="24"/>
        </w:rPr>
        <w:t>từng cách hiện thực:</w:t>
      </w:r>
    </w:p>
    <w:p w:rsidR="00273661" w:rsidRPr="00A87D43" w:rsidRDefault="00807B8E" w:rsidP="001B3328">
      <w:pPr>
        <w:pStyle w:val="ListParagraph"/>
        <w:numPr>
          <w:ilvl w:val="0"/>
          <w:numId w:val="51"/>
        </w:numPr>
        <w:jc w:val="both"/>
        <w:rPr>
          <w:rFonts w:ascii="Times New Roman" w:hAnsi="Times New Roman" w:cs="Times New Roman"/>
          <w:sz w:val="24"/>
          <w:szCs w:val="24"/>
        </w:rPr>
      </w:pPr>
      <w:r w:rsidRPr="00A87D43">
        <w:rPr>
          <w:rFonts w:ascii="Times New Roman" w:hAnsi="Times New Roman" w:cs="Times New Roman"/>
          <w:sz w:val="24"/>
          <w:szCs w:val="24"/>
        </w:rPr>
        <w:t>Phương pháp mô phỏng quá trình quản lý bộ nhớ của ngôn ngữ</w:t>
      </w:r>
      <w:r w:rsidR="00924A5A" w:rsidRPr="00A87D43">
        <w:rPr>
          <w:rFonts w:ascii="Times New Roman" w:hAnsi="Times New Roman" w:cs="Times New Roman"/>
          <w:sz w:val="24"/>
          <w:szCs w:val="24"/>
        </w:rPr>
        <w:t xml:space="preserve"> COBOL:</w:t>
      </w:r>
      <w:r w:rsidR="00A87D43">
        <w:rPr>
          <w:rFonts w:ascii="Times New Roman" w:hAnsi="Times New Roman" w:cs="Times New Roman"/>
          <w:sz w:val="24"/>
          <w:szCs w:val="24"/>
        </w:rPr>
        <w:t xml:space="preserve"> </w:t>
      </w:r>
      <w:r w:rsidR="001B3328">
        <w:rPr>
          <w:rFonts w:ascii="Times New Roman" w:hAnsi="Times New Roman" w:cs="Times New Roman"/>
          <w:sz w:val="24"/>
          <w:szCs w:val="24"/>
        </w:rPr>
        <w:t>ý</w:t>
      </w:r>
      <w:r w:rsidR="005E19B3" w:rsidRPr="00A87D43">
        <w:rPr>
          <w:rFonts w:ascii="Times New Roman" w:hAnsi="Times New Roman" w:cs="Times New Roman"/>
          <w:sz w:val="24"/>
          <w:szCs w:val="24"/>
        </w:rPr>
        <w:t xml:space="preserve"> tưởng chính cho việc mô phỏng này là thực hiện lưu trữ dữ liệu trong một cấu trúc dữ liệu có tính liên tục và hiện thực các phương thức hỗ trợ để gán và lấy dữ liệu</w:t>
      </w:r>
      <w:r w:rsidR="00F07CB5" w:rsidRPr="00A87D43">
        <w:rPr>
          <w:rFonts w:ascii="Times New Roman" w:hAnsi="Times New Roman" w:cs="Times New Roman"/>
          <w:sz w:val="24"/>
          <w:szCs w:val="24"/>
        </w:rPr>
        <w:t>.</w:t>
      </w:r>
      <w:r w:rsidR="008418DD" w:rsidRPr="00A87D43">
        <w:rPr>
          <w:rFonts w:ascii="Times New Roman" w:hAnsi="Times New Roman" w:cs="Times New Roman"/>
          <w:sz w:val="24"/>
          <w:szCs w:val="24"/>
        </w:rPr>
        <w:t xml:space="preserve"> </w:t>
      </w:r>
    </w:p>
    <w:p w:rsidR="00160FCE" w:rsidRPr="00273661" w:rsidRDefault="000D0656" w:rsidP="00C76788">
      <w:pPr>
        <w:pStyle w:val="ListParagraph"/>
        <w:numPr>
          <w:ilvl w:val="1"/>
          <w:numId w:val="51"/>
        </w:numPr>
        <w:ind w:left="1890" w:hanging="360"/>
        <w:jc w:val="both"/>
        <w:rPr>
          <w:rFonts w:ascii="Times New Roman" w:hAnsi="Times New Roman" w:cs="Times New Roman"/>
          <w:sz w:val="24"/>
          <w:szCs w:val="24"/>
        </w:rPr>
      </w:pPr>
      <w:r>
        <w:rPr>
          <w:rFonts w:ascii="Times New Roman" w:hAnsi="Times New Roman" w:cs="Times New Roman"/>
          <w:sz w:val="24"/>
          <w:szCs w:val="24"/>
        </w:rPr>
        <w:t>Cách làm này đòi hỏi phải xây dựng một t</w:t>
      </w:r>
      <w:r w:rsidR="004E0C75" w:rsidRPr="00273661">
        <w:rPr>
          <w:rFonts w:ascii="Times New Roman" w:hAnsi="Times New Roman" w:cs="Times New Roman"/>
          <w:sz w:val="24"/>
          <w:szCs w:val="24"/>
        </w:rPr>
        <w:t xml:space="preserve">hư viện </w:t>
      </w:r>
      <w:r>
        <w:rPr>
          <w:rFonts w:ascii="Times New Roman" w:hAnsi="Times New Roman" w:cs="Times New Roman"/>
          <w:sz w:val="24"/>
          <w:szCs w:val="24"/>
        </w:rPr>
        <w:t xml:space="preserve">lập trình </w:t>
      </w:r>
      <w:r w:rsidR="00094AAC">
        <w:rPr>
          <w:rFonts w:ascii="Times New Roman" w:hAnsi="Times New Roman" w:cs="Times New Roman"/>
          <w:sz w:val="24"/>
          <w:szCs w:val="24"/>
        </w:rPr>
        <w:t xml:space="preserve">(đi kèm theo mã nguồn sinh ra) </w:t>
      </w:r>
      <w:r w:rsidR="004E0C75" w:rsidRPr="00273661">
        <w:rPr>
          <w:rFonts w:ascii="Times New Roman" w:hAnsi="Times New Roman" w:cs="Times New Roman"/>
          <w:sz w:val="24"/>
          <w:szCs w:val="24"/>
        </w:rPr>
        <w:t>hỗ trợ các chức năng:</w:t>
      </w:r>
    </w:p>
    <w:p w:rsidR="00DB7C27" w:rsidRDefault="00DB7C27" w:rsidP="00C76788">
      <w:pPr>
        <w:pStyle w:val="ListParagraph"/>
        <w:numPr>
          <w:ilvl w:val="2"/>
          <w:numId w:val="52"/>
        </w:numPr>
        <w:ind w:left="2340"/>
        <w:jc w:val="both"/>
        <w:rPr>
          <w:rFonts w:ascii="Times New Roman" w:hAnsi="Times New Roman" w:cs="Times New Roman"/>
          <w:sz w:val="24"/>
          <w:szCs w:val="24"/>
        </w:rPr>
      </w:pPr>
      <w:r>
        <w:rPr>
          <w:rFonts w:ascii="Times New Roman" w:hAnsi="Times New Roman" w:cs="Times New Roman"/>
          <w:sz w:val="24"/>
          <w:szCs w:val="24"/>
        </w:rPr>
        <w:t>Quản lý một khối dữ liệu liên tục theo đặc tả của ngôn ngữ COBOL.</w:t>
      </w:r>
      <w:r w:rsidR="004100B0">
        <w:rPr>
          <w:rFonts w:ascii="Times New Roman" w:hAnsi="Times New Roman" w:cs="Times New Roman"/>
          <w:sz w:val="24"/>
          <w:szCs w:val="24"/>
        </w:rPr>
        <w:t xml:space="preserve"> Một cách hiện thực đơn giản là dùng một mảng byte để lưu tất cả các biến trong một chương trình COBOL.</w:t>
      </w:r>
    </w:p>
    <w:p w:rsidR="004E0C75" w:rsidRDefault="004E0C75" w:rsidP="00C76788">
      <w:pPr>
        <w:pStyle w:val="ListParagraph"/>
        <w:numPr>
          <w:ilvl w:val="2"/>
          <w:numId w:val="52"/>
        </w:numPr>
        <w:ind w:left="2340"/>
        <w:jc w:val="both"/>
        <w:rPr>
          <w:rFonts w:ascii="Times New Roman" w:hAnsi="Times New Roman" w:cs="Times New Roman"/>
          <w:sz w:val="24"/>
          <w:szCs w:val="24"/>
        </w:rPr>
      </w:pPr>
      <w:r>
        <w:rPr>
          <w:rFonts w:ascii="Times New Roman" w:hAnsi="Times New Roman" w:cs="Times New Roman"/>
          <w:sz w:val="24"/>
          <w:szCs w:val="24"/>
        </w:rPr>
        <w:t>Chuyển đổi từ dạng dữ liệu trung gian (ví dụ mảng byte) sang dạng dữ liệu chuẩn của JAVA (short, int, long, String)</w:t>
      </w:r>
      <w:r w:rsidR="00E91252">
        <w:rPr>
          <w:rFonts w:ascii="Times New Roman" w:hAnsi="Times New Roman" w:cs="Times New Roman"/>
          <w:sz w:val="24"/>
          <w:szCs w:val="24"/>
        </w:rPr>
        <w:t xml:space="preserve"> và ngược lạ</w:t>
      </w:r>
      <w:r w:rsidR="00325A86">
        <w:rPr>
          <w:rFonts w:ascii="Times New Roman" w:hAnsi="Times New Roman" w:cs="Times New Roman"/>
          <w:sz w:val="24"/>
          <w:szCs w:val="24"/>
        </w:rPr>
        <w:t>i. Chức năng này đảm bảo cho mã nguồn sinh ra gần gũi hơn với những lập trình viên JAVA.</w:t>
      </w:r>
    </w:p>
    <w:p w:rsidR="00924A5A" w:rsidRDefault="00612CEE" w:rsidP="00924A5A">
      <w:pPr>
        <w:pStyle w:val="ListParagraph"/>
        <w:numPr>
          <w:ilvl w:val="1"/>
          <w:numId w:val="52"/>
        </w:numPr>
        <w:ind w:left="1890" w:hanging="360"/>
        <w:jc w:val="both"/>
        <w:rPr>
          <w:rFonts w:ascii="Times New Roman" w:hAnsi="Times New Roman" w:cs="Times New Roman"/>
          <w:sz w:val="24"/>
          <w:szCs w:val="24"/>
        </w:rPr>
      </w:pPr>
      <w:r>
        <w:rPr>
          <w:rFonts w:ascii="Times New Roman" w:hAnsi="Times New Roman" w:cs="Times New Roman"/>
          <w:sz w:val="24"/>
          <w:szCs w:val="24"/>
        </w:rPr>
        <w:t>Ưu điểm của c</w:t>
      </w:r>
      <w:r w:rsidR="00924A5A">
        <w:rPr>
          <w:rFonts w:ascii="Times New Roman" w:hAnsi="Times New Roman" w:cs="Times New Roman"/>
          <w:sz w:val="24"/>
          <w:szCs w:val="24"/>
        </w:rPr>
        <w:t xml:space="preserve">ách chuyển đổi này sẽ mang lại sự dễ dàng khi hiện thực các phép gán, lấy dữ liệu và các mệnh đề đặc biệt (REDEFINES, RENAMES). </w:t>
      </w:r>
    </w:p>
    <w:p w:rsidR="00423BDD" w:rsidRDefault="000C36FB" w:rsidP="00423BDD">
      <w:pPr>
        <w:pStyle w:val="ListParagraph"/>
        <w:numPr>
          <w:ilvl w:val="1"/>
          <w:numId w:val="52"/>
        </w:numPr>
        <w:ind w:left="1890" w:hanging="360"/>
        <w:jc w:val="both"/>
        <w:rPr>
          <w:rFonts w:ascii="Times New Roman" w:hAnsi="Times New Roman" w:cs="Times New Roman"/>
          <w:sz w:val="24"/>
          <w:szCs w:val="24"/>
        </w:rPr>
      </w:pPr>
      <w:r>
        <w:rPr>
          <w:rFonts w:ascii="Times New Roman" w:hAnsi="Times New Roman" w:cs="Times New Roman"/>
          <w:sz w:val="24"/>
          <w:szCs w:val="24"/>
        </w:rPr>
        <w:t>Tuy nhiên, d</w:t>
      </w:r>
      <w:r w:rsidR="00423BDD">
        <w:rPr>
          <w:rFonts w:ascii="Times New Roman" w:hAnsi="Times New Roman" w:cs="Times New Roman"/>
          <w:sz w:val="24"/>
          <w:szCs w:val="24"/>
        </w:rPr>
        <w:t>o có sự chuyển đổi qua lại giữa dạng dữ liệu trung gian và kiểu dữ liệu chuẩn của JAVA, hiệu suất của mã nguồn sinh ra sẽ bị ảnh hưởng.</w:t>
      </w:r>
    </w:p>
    <w:p w:rsidR="00C76788" w:rsidRDefault="007B2B7B" w:rsidP="007B2B7B">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Phương pháp thực hiện chuyển đổ</w:t>
      </w:r>
      <w:r w:rsidR="00DA0B9A">
        <w:rPr>
          <w:rFonts w:ascii="Times New Roman" w:hAnsi="Times New Roman" w:cs="Times New Roman"/>
          <w:sz w:val="24"/>
          <w:szCs w:val="24"/>
        </w:rPr>
        <w:t>i tương đương:</w:t>
      </w:r>
      <w:r w:rsidR="00612CEE">
        <w:rPr>
          <w:rFonts w:ascii="Times New Roman" w:hAnsi="Times New Roman" w:cs="Times New Roman"/>
          <w:sz w:val="24"/>
          <w:szCs w:val="24"/>
        </w:rPr>
        <w:t xml:space="preserve"> ý tưởng chính của phương pháp này là tìm kiếm những kiểu dữ liệu tương đương giữa hai ngôn ngữ</w:t>
      </w:r>
      <w:r w:rsidR="00427103">
        <w:rPr>
          <w:rFonts w:ascii="Times New Roman" w:hAnsi="Times New Roman" w:cs="Times New Roman"/>
          <w:sz w:val="24"/>
          <w:szCs w:val="24"/>
        </w:rPr>
        <w:t xml:space="preserve"> từ đó xây dựng phép chuyển đổi phù hợp</w:t>
      </w:r>
      <w:r w:rsidR="00094AAC">
        <w:rPr>
          <w:rFonts w:ascii="Times New Roman" w:hAnsi="Times New Roman" w:cs="Times New Roman"/>
          <w:sz w:val="24"/>
          <w:szCs w:val="24"/>
        </w:rPr>
        <w:t>.</w:t>
      </w:r>
    </w:p>
    <w:p w:rsidR="00094AAC" w:rsidRDefault="00094AAC" w:rsidP="00094AAC">
      <w:pPr>
        <w:pStyle w:val="ListParagraph"/>
        <w:numPr>
          <w:ilvl w:val="1"/>
          <w:numId w:val="52"/>
        </w:numPr>
        <w:ind w:left="1890" w:hanging="360"/>
        <w:jc w:val="both"/>
        <w:rPr>
          <w:rFonts w:ascii="Times New Roman" w:hAnsi="Times New Roman" w:cs="Times New Roman"/>
          <w:sz w:val="24"/>
          <w:szCs w:val="24"/>
        </w:rPr>
      </w:pPr>
      <w:r>
        <w:rPr>
          <w:rFonts w:ascii="Times New Roman" w:hAnsi="Times New Roman" w:cs="Times New Roman"/>
          <w:sz w:val="24"/>
          <w:szCs w:val="24"/>
        </w:rPr>
        <w:t xml:space="preserve">Ưu điểm của cách làm này là </w:t>
      </w:r>
      <w:r w:rsidR="002344A3">
        <w:rPr>
          <w:rFonts w:ascii="Times New Roman" w:hAnsi="Times New Roman" w:cs="Times New Roman"/>
          <w:sz w:val="24"/>
          <w:szCs w:val="24"/>
        </w:rPr>
        <w:t>không cầ</w:t>
      </w:r>
      <w:r w:rsidR="001E7A63">
        <w:rPr>
          <w:rFonts w:ascii="Times New Roman" w:hAnsi="Times New Roman" w:cs="Times New Roman"/>
          <w:sz w:val="24"/>
          <w:szCs w:val="24"/>
        </w:rPr>
        <w:t>n xây dựng thư viện lập trình hỗ trợ.</w:t>
      </w:r>
    </w:p>
    <w:p w:rsidR="00CB0BFC" w:rsidRDefault="00CB0BFC" w:rsidP="00094AAC">
      <w:pPr>
        <w:pStyle w:val="ListParagraph"/>
        <w:numPr>
          <w:ilvl w:val="1"/>
          <w:numId w:val="52"/>
        </w:numPr>
        <w:ind w:left="1890" w:hanging="360"/>
        <w:jc w:val="both"/>
        <w:rPr>
          <w:rFonts w:ascii="Times New Roman" w:hAnsi="Times New Roman" w:cs="Times New Roman"/>
          <w:sz w:val="24"/>
          <w:szCs w:val="24"/>
        </w:rPr>
      </w:pPr>
      <w:r>
        <w:rPr>
          <w:rFonts w:ascii="Times New Roman" w:hAnsi="Times New Roman" w:cs="Times New Roman"/>
          <w:sz w:val="24"/>
          <w:szCs w:val="24"/>
        </w:rPr>
        <w:lastRenderedPageBreak/>
        <w:t>Mã nguồn sinh ra sẽ tương tự như một chương trình viết bằng JAVA thông thường.</w:t>
      </w:r>
    </w:p>
    <w:p w:rsidR="001E7A63" w:rsidRDefault="00CB0BFC" w:rsidP="00094AAC">
      <w:pPr>
        <w:pStyle w:val="ListParagraph"/>
        <w:numPr>
          <w:ilvl w:val="1"/>
          <w:numId w:val="52"/>
        </w:numPr>
        <w:ind w:left="1890" w:hanging="360"/>
        <w:jc w:val="both"/>
        <w:rPr>
          <w:rFonts w:ascii="Times New Roman" w:hAnsi="Times New Roman" w:cs="Times New Roman"/>
          <w:sz w:val="24"/>
          <w:szCs w:val="24"/>
        </w:rPr>
      </w:pPr>
      <w:r>
        <w:rPr>
          <w:rFonts w:ascii="Times New Roman" w:hAnsi="Times New Roman" w:cs="Times New Roman"/>
          <w:sz w:val="24"/>
          <w:szCs w:val="24"/>
        </w:rPr>
        <w:t>Hiệu suất củ</w:t>
      </w:r>
      <w:r w:rsidR="00990891">
        <w:rPr>
          <w:rFonts w:ascii="Times New Roman" w:hAnsi="Times New Roman" w:cs="Times New Roman"/>
          <w:sz w:val="24"/>
          <w:szCs w:val="24"/>
        </w:rPr>
        <w:t xml:space="preserve">a mã nguồn sinh ra khi chạy sẽ </w:t>
      </w:r>
      <w:r w:rsidR="00152D07">
        <w:rPr>
          <w:rFonts w:ascii="Times New Roman" w:hAnsi="Times New Roman" w:cs="Times New Roman"/>
          <w:sz w:val="24"/>
          <w:szCs w:val="24"/>
        </w:rPr>
        <w:t>tốt</w:t>
      </w:r>
      <w:r w:rsidR="00990891">
        <w:rPr>
          <w:rFonts w:ascii="Times New Roman" w:hAnsi="Times New Roman" w:cs="Times New Roman"/>
          <w:sz w:val="24"/>
          <w:szCs w:val="24"/>
        </w:rPr>
        <w:t xml:space="preserve"> hơn, do không sử dụng dữ liệu trung gian và các phép chuyển đổi trên dữ liệu này.</w:t>
      </w:r>
    </w:p>
    <w:p w:rsidR="00EB2E2C" w:rsidRDefault="00CB6054" w:rsidP="00094AAC">
      <w:pPr>
        <w:pStyle w:val="ListParagraph"/>
        <w:numPr>
          <w:ilvl w:val="1"/>
          <w:numId w:val="52"/>
        </w:numPr>
        <w:ind w:left="1890" w:hanging="360"/>
        <w:jc w:val="both"/>
        <w:rPr>
          <w:rFonts w:ascii="Times New Roman" w:hAnsi="Times New Roman" w:cs="Times New Roman"/>
          <w:sz w:val="24"/>
          <w:szCs w:val="24"/>
        </w:rPr>
      </w:pPr>
      <w:r>
        <w:rPr>
          <w:rFonts w:ascii="Times New Roman" w:hAnsi="Times New Roman" w:cs="Times New Roman"/>
          <w:sz w:val="24"/>
          <w:szCs w:val="24"/>
        </w:rPr>
        <w:t>Tuy vậy, việc hiện thực các mệnh đề đặc biệt như REDEFINES hay</w:t>
      </w:r>
      <w:r w:rsidR="002676DE">
        <w:rPr>
          <w:rFonts w:ascii="Times New Roman" w:hAnsi="Times New Roman" w:cs="Times New Roman"/>
          <w:sz w:val="24"/>
          <w:szCs w:val="24"/>
        </w:rPr>
        <w:t xml:space="preserve"> RENAMES sẽ trở</w:t>
      </w:r>
      <w:r w:rsidR="00275C99">
        <w:rPr>
          <w:rFonts w:ascii="Times New Roman" w:hAnsi="Times New Roman" w:cs="Times New Roman"/>
          <w:sz w:val="24"/>
          <w:szCs w:val="24"/>
        </w:rPr>
        <w:t xml:space="preserve"> nên khó khăn hơn (do các biến chuyển sang biến mang kiểu dữ liệu JAVA sẽ không được cấp phát liên tục)</w:t>
      </w:r>
    </w:p>
    <w:p w:rsidR="00413A12" w:rsidRDefault="00413A12" w:rsidP="00BD477A">
      <w:pPr>
        <w:pStyle w:val="ListParagraph"/>
        <w:ind w:left="1800"/>
        <w:jc w:val="both"/>
        <w:outlineLvl w:val="1"/>
        <w:rPr>
          <w:rFonts w:ascii="Times New Roman" w:hAnsi="Times New Roman" w:cs="Times New Roman"/>
          <w:sz w:val="24"/>
          <w:szCs w:val="24"/>
        </w:rPr>
      </w:pPr>
    </w:p>
    <w:p w:rsidR="00763021" w:rsidRPr="00FA3D47" w:rsidRDefault="00763021" w:rsidP="00763021">
      <w:pPr>
        <w:pStyle w:val="ListParagraph"/>
        <w:ind w:left="1440"/>
        <w:jc w:val="both"/>
        <w:outlineLvl w:val="1"/>
        <w:rPr>
          <w:rFonts w:ascii="Times New Roman" w:hAnsi="Times New Roman" w:cs="Times New Roman"/>
          <w:sz w:val="24"/>
          <w:szCs w:val="24"/>
        </w:rPr>
      </w:pPr>
      <w:r>
        <w:rPr>
          <w:rFonts w:ascii="Times New Roman" w:hAnsi="Times New Roman" w:cs="Times New Roman"/>
          <w:sz w:val="24"/>
          <w:szCs w:val="24"/>
        </w:rPr>
        <w:t xml:space="preserve">      </w:t>
      </w:r>
    </w:p>
    <w:p w:rsidR="0089006F" w:rsidRDefault="00A91F6D" w:rsidP="00177C3F">
      <w:pPr>
        <w:pStyle w:val="ListParagraph"/>
        <w:numPr>
          <w:ilvl w:val="1"/>
          <w:numId w:val="19"/>
        </w:numPr>
        <w:jc w:val="both"/>
        <w:outlineLvl w:val="1"/>
        <w:rPr>
          <w:rFonts w:ascii="Times New Roman" w:hAnsi="Times New Roman" w:cs="Times New Roman"/>
          <w:sz w:val="24"/>
          <w:szCs w:val="24"/>
        </w:rPr>
      </w:pPr>
      <w:bookmarkStart w:id="86" w:name="_Toc308591626"/>
      <w:r>
        <w:rPr>
          <w:rFonts w:ascii="Times New Roman" w:hAnsi="Times New Roman" w:cs="Times New Roman"/>
          <w:sz w:val="24"/>
          <w:szCs w:val="24"/>
        </w:rPr>
        <w:t>Phương án được sử dụng</w:t>
      </w:r>
      <w:r w:rsidR="00C277CF" w:rsidRPr="00FA3D47">
        <w:rPr>
          <w:rFonts w:ascii="Times New Roman" w:hAnsi="Times New Roman" w:cs="Times New Roman"/>
          <w:sz w:val="24"/>
          <w:szCs w:val="24"/>
        </w:rPr>
        <w:t>:</w:t>
      </w:r>
      <w:bookmarkEnd w:id="86"/>
    </w:p>
    <w:p w:rsidR="008C79F2" w:rsidRDefault="008C79F2" w:rsidP="0058666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Với những ưu và nhược điểm của hai phương án được trình bày ở mục 3.1, cả hai phương án đều được hiện thực </w:t>
      </w:r>
      <w:r w:rsidR="002344A3">
        <w:rPr>
          <w:rFonts w:ascii="Times New Roman" w:hAnsi="Times New Roman" w:cs="Times New Roman"/>
          <w:sz w:val="24"/>
          <w:szCs w:val="24"/>
        </w:rPr>
        <w:t xml:space="preserve">trong nội dung đề tài </w:t>
      </w:r>
      <w:r>
        <w:rPr>
          <w:rFonts w:ascii="Times New Roman" w:hAnsi="Times New Roman" w:cs="Times New Roman"/>
          <w:sz w:val="24"/>
          <w:szCs w:val="24"/>
        </w:rPr>
        <w:t>nhưng với những thay đổi nhất định cho phù hợp với những ngữ cảnh</w:t>
      </w:r>
      <w:r w:rsidR="008E1B11">
        <w:rPr>
          <w:rFonts w:ascii="Times New Roman" w:hAnsi="Times New Roman" w:cs="Times New Roman"/>
          <w:sz w:val="24"/>
          <w:szCs w:val="24"/>
        </w:rPr>
        <w:t xml:space="preserve"> chuyển đổi</w:t>
      </w:r>
      <w:r>
        <w:rPr>
          <w:rFonts w:ascii="Times New Roman" w:hAnsi="Times New Roman" w:cs="Times New Roman"/>
          <w:sz w:val="24"/>
          <w:szCs w:val="24"/>
        </w:rPr>
        <w:t xml:space="preserve"> nhất định. Hai phương án này được hiện thực theo thứ tự thành hai lựa chọn cho người sử dụng: chuyển đổi thông thường và chuyển đổ</w:t>
      </w:r>
      <w:r w:rsidR="00485789">
        <w:rPr>
          <w:rFonts w:ascii="Times New Roman" w:hAnsi="Times New Roman" w:cs="Times New Roman"/>
          <w:sz w:val="24"/>
          <w:szCs w:val="24"/>
        </w:rPr>
        <w:t>i mở rộng</w:t>
      </w:r>
      <w:r>
        <w:rPr>
          <w:rFonts w:ascii="Times New Roman" w:hAnsi="Times New Roman" w:cs="Times New Roman"/>
          <w:sz w:val="24"/>
          <w:szCs w:val="24"/>
        </w:rPr>
        <w:t>.</w:t>
      </w:r>
    </w:p>
    <w:p w:rsidR="00414F7E" w:rsidRDefault="00FE3061" w:rsidP="0088001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Mô hình quá trình hoạt động</w:t>
      </w:r>
      <w:r w:rsidR="00F623E0">
        <w:rPr>
          <w:rFonts w:ascii="Times New Roman" w:hAnsi="Times New Roman" w:cs="Times New Roman"/>
          <w:sz w:val="24"/>
          <w:szCs w:val="24"/>
        </w:rPr>
        <w:t xml:space="preserve"> tổng quát</w:t>
      </w:r>
      <w:r>
        <w:rPr>
          <w:rFonts w:ascii="Times New Roman" w:hAnsi="Times New Roman" w:cs="Times New Roman"/>
          <w:sz w:val="24"/>
          <w:szCs w:val="24"/>
        </w:rPr>
        <w:t xml:space="preserve"> của chương trình:</w:t>
      </w:r>
    </w:p>
    <w:p w:rsidR="00FE3061" w:rsidRDefault="00A14635" w:rsidP="00072A64">
      <w:pPr>
        <w:pStyle w:val="ListParagraph"/>
        <w:ind w:left="81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10200" cy="1609725"/>
            <wp:effectExtent l="19050" t="0" r="0" b="0"/>
            <wp:docPr id="1" name="Picture 0" descr="Over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jpg"/>
                    <pic:cNvPicPr/>
                  </pic:nvPicPr>
                  <pic:blipFill>
                    <a:blip r:embed="rId8"/>
                    <a:stretch>
                      <a:fillRect/>
                    </a:stretch>
                  </pic:blipFill>
                  <pic:spPr>
                    <a:xfrm>
                      <a:off x="0" y="0"/>
                      <a:ext cx="5419274" cy="1612425"/>
                    </a:xfrm>
                    <a:prstGeom prst="rect">
                      <a:avLst/>
                    </a:prstGeom>
                  </pic:spPr>
                </pic:pic>
              </a:graphicData>
            </a:graphic>
          </wp:inline>
        </w:drawing>
      </w:r>
    </w:p>
    <w:p w:rsidR="00FE3061" w:rsidRDefault="00FE3061" w:rsidP="0088001C">
      <w:pPr>
        <w:pStyle w:val="ListParagraph"/>
        <w:ind w:left="1080"/>
        <w:jc w:val="both"/>
        <w:rPr>
          <w:rFonts w:ascii="Times New Roman" w:hAnsi="Times New Roman" w:cs="Times New Roman"/>
          <w:sz w:val="24"/>
          <w:szCs w:val="24"/>
        </w:rPr>
      </w:pPr>
    </w:p>
    <w:p w:rsidR="007B2B7B" w:rsidRDefault="00FE3061" w:rsidP="0088001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Do định hướng đề tài tập trung vào quá trình chuyển đổi mã nguồ</w:t>
      </w:r>
      <w:r w:rsidR="00414F7E">
        <w:rPr>
          <w:rFonts w:ascii="Times New Roman" w:hAnsi="Times New Roman" w:cs="Times New Roman"/>
          <w:sz w:val="24"/>
          <w:szCs w:val="24"/>
        </w:rPr>
        <w:t>n COBOL sang JAVA một cách tự động, phần lexer và parser (</w:t>
      </w:r>
      <w:r w:rsidR="00414F7E" w:rsidRPr="00C60903">
        <w:rPr>
          <w:rFonts w:ascii="Times New Roman" w:hAnsi="Times New Roman" w:cs="Times New Roman"/>
          <w:i/>
          <w:sz w:val="24"/>
          <w:szCs w:val="24"/>
        </w:rPr>
        <w:t>dịch ra</w:t>
      </w:r>
      <w:r w:rsidR="00414F7E">
        <w:rPr>
          <w:rFonts w:ascii="Times New Roman" w:hAnsi="Times New Roman" w:cs="Times New Roman"/>
          <w:sz w:val="24"/>
          <w:szCs w:val="24"/>
        </w:rPr>
        <w:t>) được sử dụng lại từ mã nguồn của chương trình mã nguồn mở RES.</w:t>
      </w:r>
      <w:r w:rsidR="002F5AA9">
        <w:rPr>
          <w:rFonts w:ascii="Times New Roman" w:hAnsi="Times New Roman" w:cs="Times New Roman"/>
          <w:sz w:val="24"/>
          <w:szCs w:val="24"/>
        </w:rPr>
        <w:t xml:space="preserve"> Kết quả nhận được sau quá trình này là cây AST (</w:t>
      </w:r>
      <w:r w:rsidR="002F5AA9" w:rsidRPr="00C60903">
        <w:rPr>
          <w:rFonts w:ascii="Times New Roman" w:hAnsi="Times New Roman" w:cs="Times New Roman"/>
          <w:i/>
          <w:sz w:val="24"/>
          <w:szCs w:val="24"/>
        </w:rPr>
        <w:t>giải thích…)</w:t>
      </w:r>
      <w:r w:rsidR="002F5AA9">
        <w:rPr>
          <w:rFonts w:ascii="Times New Roman" w:hAnsi="Times New Roman" w:cs="Times New Roman"/>
          <w:sz w:val="24"/>
          <w:szCs w:val="24"/>
        </w:rPr>
        <w:t xml:space="preserve"> sẽ được sử dụng cho quá trình chuyển mã.</w:t>
      </w:r>
    </w:p>
    <w:p w:rsidR="00517075" w:rsidRDefault="00517075" w:rsidP="0088001C">
      <w:pPr>
        <w:pStyle w:val="ListParagraph"/>
        <w:ind w:left="1080"/>
        <w:jc w:val="both"/>
        <w:rPr>
          <w:rFonts w:ascii="Times New Roman" w:hAnsi="Times New Roman" w:cs="Times New Roman"/>
          <w:sz w:val="24"/>
          <w:szCs w:val="24"/>
        </w:rPr>
      </w:pPr>
    </w:p>
    <w:p w:rsidR="00885CE3" w:rsidRDefault="00BF76A3" w:rsidP="0088001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Phép c</w:t>
      </w:r>
      <w:r w:rsidR="00BC3124">
        <w:rPr>
          <w:rFonts w:ascii="Times New Roman" w:hAnsi="Times New Roman" w:cs="Times New Roman"/>
          <w:sz w:val="24"/>
          <w:szCs w:val="24"/>
        </w:rPr>
        <w:t>huyển đổi các</w:t>
      </w:r>
      <w:r w:rsidR="001B5A3D">
        <w:rPr>
          <w:rFonts w:ascii="Times New Roman" w:hAnsi="Times New Roman" w:cs="Times New Roman"/>
          <w:sz w:val="24"/>
          <w:szCs w:val="24"/>
        </w:rPr>
        <w:t xml:space="preserve"> phần cơ bản</w:t>
      </w:r>
      <w:r w:rsidR="00BC3124">
        <w:rPr>
          <w:rFonts w:ascii="Times New Roman" w:hAnsi="Times New Roman" w:cs="Times New Roman"/>
          <w:sz w:val="24"/>
          <w:szCs w:val="24"/>
        </w:rPr>
        <w:t xml:space="preserve"> được thực hiệ</w:t>
      </w:r>
      <w:r w:rsidR="00FE3061">
        <w:rPr>
          <w:rFonts w:ascii="Times New Roman" w:hAnsi="Times New Roman" w:cs="Times New Roman"/>
          <w:sz w:val="24"/>
          <w:szCs w:val="24"/>
        </w:rPr>
        <w:t xml:space="preserve">n </w:t>
      </w:r>
      <w:r w:rsidR="00E1730B">
        <w:rPr>
          <w:rFonts w:ascii="Times New Roman" w:hAnsi="Times New Roman" w:cs="Times New Roman"/>
          <w:sz w:val="24"/>
          <w:szCs w:val="24"/>
        </w:rPr>
        <w:t xml:space="preserve">chung trong cả hai bộ sinh mã </w:t>
      </w:r>
      <w:r w:rsidR="00BC3124">
        <w:rPr>
          <w:rFonts w:ascii="Times New Roman" w:hAnsi="Times New Roman" w:cs="Times New Roman"/>
          <w:sz w:val="24"/>
          <w:szCs w:val="24"/>
        </w:rPr>
        <w:t>như sau</w:t>
      </w:r>
      <w:r w:rsidR="001B5A3D">
        <w:rPr>
          <w:rFonts w:ascii="Times New Roman" w:hAnsi="Times New Roman" w:cs="Times New Roman"/>
          <w:sz w:val="24"/>
          <w:szCs w:val="24"/>
        </w:rPr>
        <w:t>:</w:t>
      </w:r>
    </w:p>
    <w:p w:rsidR="00F23D84" w:rsidRDefault="00F23D84" w:rsidP="0088001C">
      <w:pPr>
        <w:pStyle w:val="ListParagraph"/>
        <w:numPr>
          <w:ilvl w:val="1"/>
          <w:numId w:val="44"/>
        </w:numPr>
        <w:ind w:left="1350" w:hanging="270"/>
        <w:jc w:val="both"/>
        <w:rPr>
          <w:rFonts w:ascii="Times New Roman" w:hAnsi="Times New Roman" w:cs="Times New Roman"/>
          <w:sz w:val="24"/>
          <w:szCs w:val="24"/>
        </w:rPr>
      </w:pPr>
      <w:r>
        <w:rPr>
          <w:rFonts w:ascii="Times New Roman" w:hAnsi="Times New Roman" w:cs="Times New Roman"/>
          <w:sz w:val="24"/>
          <w:szCs w:val="24"/>
        </w:rPr>
        <w:t>Một chương trình COBOL sẽ được chuyển thành một lớp (class) tương ứng trong ngôn ngữ JAVA. Lớ</w:t>
      </w:r>
      <w:r w:rsidR="000E05BF">
        <w:rPr>
          <w:rFonts w:ascii="Times New Roman" w:hAnsi="Times New Roman" w:cs="Times New Roman"/>
          <w:sz w:val="24"/>
          <w:szCs w:val="24"/>
        </w:rPr>
        <w:t xml:space="preserve">p này có </w:t>
      </w:r>
      <w:r>
        <w:rPr>
          <w:rFonts w:ascii="Times New Roman" w:hAnsi="Times New Roman" w:cs="Times New Roman"/>
          <w:sz w:val="24"/>
          <w:szCs w:val="24"/>
        </w:rPr>
        <w:t xml:space="preserve">chứa hàm </w:t>
      </w:r>
      <w:r w:rsidRPr="00F23D84">
        <w:rPr>
          <w:rFonts w:ascii="Times New Roman" w:hAnsi="Times New Roman" w:cs="Times New Roman"/>
          <w:i/>
          <w:sz w:val="24"/>
          <w:szCs w:val="24"/>
        </w:rPr>
        <w:t>main</w:t>
      </w:r>
      <w:r>
        <w:rPr>
          <w:rFonts w:ascii="Times New Roman" w:hAnsi="Times New Roman" w:cs="Times New Roman"/>
          <w:sz w:val="24"/>
          <w:szCs w:val="24"/>
        </w:rPr>
        <w:t>, là nơi chứa các đoạn code thực thi của chương trình</w:t>
      </w:r>
      <w:r w:rsidR="00350FF5">
        <w:rPr>
          <w:rFonts w:ascii="Times New Roman" w:hAnsi="Times New Roman" w:cs="Times New Roman"/>
          <w:sz w:val="24"/>
          <w:szCs w:val="24"/>
        </w:rPr>
        <w:t xml:space="preserve"> (được chuyển đổi từ mục Procedure Division)</w:t>
      </w:r>
      <w:r>
        <w:rPr>
          <w:rFonts w:ascii="Times New Roman" w:hAnsi="Times New Roman" w:cs="Times New Roman"/>
          <w:sz w:val="24"/>
          <w:szCs w:val="24"/>
        </w:rPr>
        <w:t>.</w:t>
      </w:r>
    </w:p>
    <w:p w:rsidR="001B5A3D" w:rsidRDefault="00084005" w:rsidP="0088001C">
      <w:pPr>
        <w:pStyle w:val="ListParagraph"/>
        <w:numPr>
          <w:ilvl w:val="1"/>
          <w:numId w:val="44"/>
        </w:numPr>
        <w:ind w:left="1350" w:hanging="270"/>
        <w:jc w:val="both"/>
        <w:rPr>
          <w:rFonts w:ascii="Times New Roman" w:hAnsi="Times New Roman" w:cs="Times New Roman"/>
          <w:sz w:val="24"/>
          <w:szCs w:val="24"/>
        </w:rPr>
      </w:pPr>
      <w:r>
        <w:rPr>
          <w:rFonts w:ascii="Times New Roman" w:hAnsi="Times New Roman" w:cs="Times New Roman"/>
          <w:sz w:val="24"/>
          <w:szCs w:val="24"/>
        </w:rPr>
        <w:t xml:space="preserve">Mỗi </w:t>
      </w:r>
      <w:r w:rsidR="00D06D8B">
        <w:rPr>
          <w:rFonts w:ascii="Times New Roman" w:hAnsi="Times New Roman" w:cs="Times New Roman"/>
          <w:sz w:val="24"/>
          <w:szCs w:val="24"/>
        </w:rPr>
        <w:t>nhóm (g</w:t>
      </w:r>
      <w:r>
        <w:rPr>
          <w:rFonts w:ascii="Times New Roman" w:hAnsi="Times New Roman" w:cs="Times New Roman"/>
          <w:sz w:val="24"/>
          <w:szCs w:val="24"/>
        </w:rPr>
        <w:t>roup</w:t>
      </w:r>
      <w:r w:rsidR="00D06D8B">
        <w:rPr>
          <w:rFonts w:ascii="Times New Roman" w:hAnsi="Times New Roman" w:cs="Times New Roman"/>
          <w:sz w:val="24"/>
          <w:szCs w:val="24"/>
        </w:rPr>
        <w:t>)</w:t>
      </w:r>
      <w:r>
        <w:rPr>
          <w:rFonts w:ascii="Times New Roman" w:hAnsi="Times New Roman" w:cs="Times New Roman"/>
          <w:sz w:val="24"/>
          <w:szCs w:val="24"/>
        </w:rPr>
        <w:t xml:space="preserve"> của ngôn ngữ COBOL sẽ được chuyể</w:t>
      </w:r>
      <w:r w:rsidR="00765826">
        <w:rPr>
          <w:rFonts w:ascii="Times New Roman" w:hAnsi="Times New Roman" w:cs="Times New Roman"/>
          <w:sz w:val="24"/>
          <w:szCs w:val="24"/>
        </w:rPr>
        <w:t xml:space="preserve">n thành </w:t>
      </w:r>
      <w:r w:rsidR="00B325E3">
        <w:rPr>
          <w:rFonts w:ascii="Times New Roman" w:hAnsi="Times New Roman" w:cs="Times New Roman"/>
          <w:sz w:val="24"/>
          <w:szCs w:val="24"/>
        </w:rPr>
        <w:t xml:space="preserve">một </w:t>
      </w:r>
      <w:r>
        <w:rPr>
          <w:rFonts w:ascii="Times New Roman" w:hAnsi="Times New Roman" w:cs="Times New Roman"/>
          <w:sz w:val="24"/>
          <w:szCs w:val="24"/>
        </w:rPr>
        <w:t>lớ</w:t>
      </w:r>
      <w:r w:rsidR="00F23D84">
        <w:rPr>
          <w:rFonts w:ascii="Times New Roman" w:hAnsi="Times New Roman" w:cs="Times New Roman"/>
          <w:sz w:val="24"/>
          <w:szCs w:val="24"/>
        </w:rPr>
        <w:t>p</w:t>
      </w:r>
      <w:r w:rsidR="0096778A">
        <w:rPr>
          <w:rFonts w:ascii="Times New Roman" w:hAnsi="Times New Roman" w:cs="Times New Roman"/>
          <w:sz w:val="24"/>
          <w:szCs w:val="24"/>
        </w:rPr>
        <w:t xml:space="preserve"> </w:t>
      </w:r>
      <w:r>
        <w:rPr>
          <w:rFonts w:ascii="Times New Roman" w:hAnsi="Times New Roman" w:cs="Times New Roman"/>
          <w:sz w:val="24"/>
          <w:szCs w:val="24"/>
        </w:rPr>
        <w:t>trong ngôn ngữ JAVA.</w:t>
      </w:r>
      <w:r w:rsidR="001C082C">
        <w:rPr>
          <w:rFonts w:ascii="Times New Roman" w:hAnsi="Times New Roman" w:cs="Times New Roman"/>
          <w:sz w:val="24"/>
          <w:szCs w:val="24"/>
        </w:rPr>
        <w:t xml:space="preserve"> </w:t>
      </w:r>
      <w:r w:rsidR="00387EFD">
        <w:rPr>
          <w:rFonts w:ascii="Times New Roman" w:hAnsi="Times New Roman" w:cs="Times New Roman"/>
          <w:sz w:val="24"/>
          <w:szCs w:val="24"/>
        </w:rPr>
        <w:t>Các nhóm con trong một nhóm cha sẽ được chuyển thành các lớp con tương ứng (inner class) nằm trong lớp cha.</w:t>
      </w:r>
      <w:r w:rsidR="00D91796">
        <w:rPr>
          <w:rFonts w:ascii="Times New Roman" w:hAnsi="Times New Roman" w:cs="Times New Roman"/>
          <w:sz w:val="24"/>
          <w:szCs w:val="24"/>
        </w:rPr>
        <w:t xml:space="preserve"> Các lớp này không chứa hàm main.</w:t>
      </w:r>
    </w:p>
    <w:p w:rsidR="002B0DC9" w:rsidRDefault="001E470D" w:rsidP="0088001C">
      <w:pPr>
        <w:pStyle w:val="ListParagraph"/>
        <w:numPr>
          <w:ilvl w:val="1"/>
          <w:numId w:val="44"/>
        </w:numPr>
        <w:ind w:left="1350" w:hanging="270"/>
        <w:jc w:val="both"/>
        <w:rPr>
          <w:rFonts w:ascii="Times New Roman" w:hAnsi="Times New Roman" w:cs="Times New Roman"/>
          <w:sz w:val="24"/>
          <w:szCs w:val="24"/>
        </w:rPr>
      </w:pPr>
      <w:r>
        <w:rPr>
          <w:rFonts w:ascii="Times New Roman" w:hAnsi="Times New Roman" w:cs="Times New Roman"/>
          <w:sz w:val="24"/>
          <w:szCs w:val="24"/>
        </w:rPr>
        <w:t xml:space="preserve">Các biến thành phần sẽ không được truy xuất trực tiếp mà được chuyển thành các </w:t>
      </w:r>
      <w:r w:rsidR="00F514A5">
        <w:rPr>
          <w:rFonts w:ascii="Times New Roman" w:hAnsi="Times New Roman" w:cs="Times New Roman"/>
          <w:sz w:val="24"/>
          <w:szCs w:val="24"/>
        </w:rPr>
        <w:t>phương thứ</w:t>
      </w:r>
      <w:r w:rsidR="00C779DF">
        <w:rPr>
          <w:rFonts w:ascii="Times New Roman" w:hAnsi="Times New Roman" w:cs="Times New Roman"/>
          <w:sz w:val="24"/>
          <w:szCs w:val="24"/>
        </w:rPr>
        <w:t xml:space="preserve">c </w:t>
      </w:r>
      <w:r w:rsidR="00DC000A">
        <w:rPr>
          <w:rFonts w:ascii="Times New Roman" w:hAnsi="Times New Roman" w:cs="Times New Roman"/>
          <w:sz w:val="24"/>
          <w:szCs w:val="24"/>
        </w:rPr>
        <w:t>lấy/gán</w:t>
      </w:r>
      <w:r w:rsidR="00634CEC">
        <w:rPr>
          <w:rFonts w:ascii="Times New Roman" w:hAnsi="Times New Roman" w:cs="Times New Roman"/>
          <w:sz w:val="24"/>
          <w:szCs w:val="24"/>
        </w:rPr>
        <w:t xml:space="preserve"> </w:t>
      </w:r>
      <w:r w:rsidR="0029125B">
        <w:rPr>
          <w:rFonts w:ascii="Times New Roman" w:hAnsi="Times New Roman" w:cs="Times New Roman"/>
          <w:sz w:val="24"/>
          <w:szCs w:val="24"/>
        </w:rPr>
        <w:t>(get/set</w:t>
      </w:r>
      <w:r>
        <w:rPr>
          <w:rFonts w:ascii="Times New Roman" w:hAnsi="Times New Roman" w:cs="Times New Roman"/>
          <w:sz w:val="24"/>
          <w:szCs w:val="24"/>
        </w:rPr>
        <w:t>)</w:t>
      </w:r>
      <w:r w:rsidR="00F514A5">
        <w:rPr>
          <w:rFonts w:ascii="Times New Roman" w:hAnsi="Times New Roman" w:cs="Times New Roman"/>
          <w:sz w:val="24"/>
          <w:szCs w:val="24"/>
        </w:rPr>
        <w:t xml:space="preserve"> giá trị dữ liệu.</w:t>
      </w:r>
      <w:r w:rsidR="005968C4">
        <w:rPr>
          <w:rFonts w:ascii="Times New Roman" w:hAnsi="Times New Roman" w:cs="Times New Roman"/>
          <w:sz w:val="24"/>
          <w:szCs w:val="24"/>
        </w:rPr>
        <w:t xml:space="preserve"> </w:t>
      </w:r>
    </w:p>
    <w:p w:rsidR="009F1E81" w:rsidRDefault="009F1E81" w:rsidP="009F1E81">
      <w:pPr>
        <w:pStyle w:val="ListParagraph"/>
        <w:numPr>
          <w:ilvl w:val="1"/>
          <w:numId w:val="44"/>
        </w:numPr>
        <w:ind w:left="1350" w:hanging="270"/>
        <w:jc w:val="both"/>
        <w:rPr>
          <w:rFonts w:ascii="Times New Roman" w:hAnsi="Times New Roman" w:cs="Times New Roman"/>
          <w:sz w:val="24"/>
          <w:szCs w:val="24"/>
        </w:rPr>
      </w:pPr>
      <w:r>
        <w:rPr>
          <w:rFonts w:ascii="Times New Roman" w:hAnsi="Times New Roman" w:cs="Times New Roman"/>
          <w:sz w:val="24"/>
          <w:szCs w:val="24"/>
        </w:rPr>
        <w:lastRenderedPageBreak/>
        <w:t>Đối với biến được định nghĩa với số thứ tự cấ</w:t>
      </w:r>
      <w:r w:rsidR="00F357CB">
        <w:rPr>
          <w:rFonts w:ascii="Times New Roman" w:hAnsi="Times New Roman" w:cs="Times New Roman"/>
          <w:sz w:val="24"/>
          <w:szCs w:val="24"/>
        </w:rPr>
        <w:t>p là 88</w:t>
      </w:r>
      <w:r w:rsidR="00EF2F94">
        <w:rPr>
          <w:rFonts w:ascii="Times New Roman" w:hAnsi="Times New Roman" w:cs="Times New Roman"/>
          <w:sz w:val="24"/>
          <w:szCs w:val="24"/>
        </w:rPr>
        <w:t>, đây là những biến có giá trị phụ thuộc</w:t>
      </w:r>
      <w:r w:rsidR="003F1EFE">
        <w:rPr>
          <w:rFonts w:ascii="Times New Roman" w:hAnsi="Times New Roman" w:cs="Times New Roman"/>
          <w:sz w:val="24"/>
          <w:szCs w:val="24"/>
        </w:rPr>
        <w:t xml:space="preserve"> vào biến mà nó bổ trợ. Vì vậy mà cách chuyển đổi cho những biến kiểu này cũng có sự khác biệt </w:t>
      </w:r>
      <w:r w:rsidR="00F357CB">
        <w:rPr>
          <w:rFonts w:ascii="Times New Roman" w:hAnsi="Times New Roman" w:cs="Times New Roman"/>
          <w:sz w:val="24"/>
          <w:szCs w:val="24"/>
        </w:rPr>
        <w:t>:</w:t>
      </w:r>
    </w:p>
    <w:p w:rsidR="0029125B" w:rsidRDefault="00DC000A" w:rsidP="0029125B">
      <w:pPr>
        <w:pStyle w:val="ListParagraph"/>
        <w:numPr>
          <w:ilvl w:val="2"/>
          <w:numId w:val="44"/>
        </w:numPr>
        <w:ind w:left="1710" w:hanging="360"/>
        <w:jc w:val="both"/>
        <w:rPr>
          <w:rFonts w:ascii="Times New Roman" w:hAnsi="Times New Roman" w:cs="Times New Roman"/>
          <w:sz w:val="24"/>
          <w:szCs w:val="24"/>
        </w:rPr>
      </w:pPr>
      <w:r>
        <w:rPr>
          <w:rFonts w:ascii="Times New Roman" w:hAnsi="Times New Roman" w:cs="Times New Roman"/>
          <w:sz w:val="24"/>
          <w:szCs w:val="24"/>
        </w:rPr>
        <w:t>Với phép lấy dữ liệu, m</w:t>
      </w:r>
      <w:r w:rsidR="0029125B">
        <w:rPr>
          <w:rFonts w:ascii="Times New Roman" w:hAnsi="Times New Roman" w:cs="Times New Roman"/>
          <w:sz w:val="24"/>
          <w:szCs w:val="24"/>
        </w:rPr>
        <w:t>ỗi dòng đị</w:t>
      </w:r>
      <w:r>
        <w:rPr>
          <w:rFonts w:ascii="Times New Roman" w:hAnsi="Times New Roman" w:cs="Times New Roman"/>
          <w:sz w:val="24"/>
          <w:szCs w:val="24"/>
        </w:rPr>
        <w:t>nh nghĩa với số thứ tự cấp 88 sẽ được chuyển thành một phương thức có giá trị trả về là đúng hoặc sai.</w:t>
      </w:r>
    </w:p>
    <w:p w:rsidR="00EF2F94" w:rsidRDefault="00EF2F94" w:rsidP="0029125B">
      <w:pPr>
        <w:pStyle w:val="ListParagraph"/>
        <w:numPr>
          <w:ilvl w:val="2"/>
          <w:numId w:val="44"/>
        </w:numPr>
        <w:ind w:left="1710" w:hanging="360"/>
        <w:jc w:val="both"/>
        <w:rPr>
          <w:rFonts w:ascii="Times New Roman" w:hAnsi="Times New Roman" w:cs="Times New Roman"/>
          <w:sz w:val="24"/>
          <w:szCs w:val="24"/>
        </w:rPr>
      </w:pPr>
      <w:r>
        <w:rPr>
          <w:rFonts w:ascii="Times New Roman" w:hAnsi="Times New Roman" w:cs="Times New Roman"/>
          <w:sz w:val="24"/>
          <w:szCs w:val="24"/>
        </w:rPr>
        <w:t>Với phép gán dữ liệu, mỗi dòng định nghĩa sẽ được chuyển tương ứng thành một phương thức có nhiệm vụ gán giá trị nhận được vào cho biến mà nó hổ trợ.</w:t>
      </w:r>
    </w:p>
    <w:p w:rsidR="009F1E81" w:rsidRDefault="003F1EFE" w:rsidP="00914DDE">
      <w:pPr>
        <w:pStyle w:val="ListParagraph"/>
        <w:ind w:left="1350"/>
        <w:jc w:val="both"/>
        <w:rPr>
          <w:rFonts w:ascii="Times New Roman" w:hAnsi="Times New Roman" w:cs="Times New Roman"/>
          <w:sz w:val="24"/>
          <w:szCs w:val="24"/>
        </w:rPr>
      </w:pPr>
      <w:r>
        <w:rPr>
          <w:rFonts w:ascii="Times New Roman" w:hAnsi="Times New Roman" w:cs="Times New Roman"/>
          <w:sz w:val="24"/>
          <w:szCs w:val="24"/>
        </w:rPr>
        <w:t>Ví dụ:</w:t>
      </w:r>
    </w:p>
    <w:p w:rsidR="003F1EFE" w:rsidRDefault="00BC4D0B" w:rsidP="00914DDE">
      <w:pPr>
        <w:pStyle w:val="ListParagraph"/>
        <w:ind w:left="1350"/>
        <w:jc w:val="both"/>
        <w:rPr>
          <w:sz w:val="24"/>
          <w:szCs w:val="24"/>
        </w:rPr>
      </w:pPr>
      <w:r>
        <w:rPr>
          <w:sz w:val="24"/>
          <w:szCs w:val="24"/>
        </w:rPr>
      </w:r>
      <w:r w:rsidR="007F6A14">
        <w:rPr>
          <w:sz w:val="24"/>
          <w:szCs w:val="24"/>
        </w:rPr>
        <w:pict>
          <v:shape id="_x0000_s1031" type="#_x0000_t185" style="width:112.35pt;height:388.2pt;rotation:90;visibility:visible;mso-wrap-distance-right:36pt;mso-position-horizontal-relative:char;mso-position-vertical-relative:li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" o:allowincell="f" adj="2346" strokecolor="#4579b8 [3044]">
            <v:textbox style="mso-next-textbox:#_x0000_s1031" inset="18pt,18pt,,18pt">
              <w:txbxContent>
                <w:p w:rsidR="001F2CDF" w:rsidRPr="008A4088" w:rsidRDefault="001F2CDF" w:rsidP="003F1EFE">
                  <w:pPr>
                    <w:pStyle w:val="ListParagraph"/>
                    <w:ind w:left="0"/>
                    <w:rPr>
                      <w:rFonts w:ascii="Courier New" w:hAnsi="Courier New" w:cs="Courier New"/>
                      <w:b/>
                      <w:sz w:val="24"/>
                      <w:szCs w:val="24"/>
                    </w:rPr>
                  </w:pPr>
                  <w:r w:rsidRPr="008A4088">
                    <w:rPr>
                      <w:rFonts w:ascii="Courier New" w:hAnsi="Courier New" w:cs="Courier New"/>
                      <w:b/>
                      <w:sz w:val="24"/>
                      <w:szCs w:val="24"/>
                    </w:rPr>
                    <w:t>01   EMPLOYEE-RECORD.</w:t>
                  </w:r>
                </w:p>
                <w:p w:rsidR="001F2CDF" w:rsidRPr="008A4088" w:rsidRDefault="001F2CDF" w:rsidP="003F1EFE">
                  <w:pPr>
                    <w:pStyle w:val="ListParagraph"/>
                    <w:ind w:left="0"/>
                    <w:rPr>
                      <w:rFonts w:ascii="Courier New" w:hAnsi="Courier New" w:cs="Courier New"/>
                      <w:b/>
                      <w:sz w:val="24"/>
                      <w:szCs w:val="24"/>
                    </w:rPr>
                  </w:pPr>
                  <w:r>
                    <w:rPr>
                      <w:rFonts w:ascii="Courier New" w:hAnsi="Courier New" w:cs="Courier New"/>
                      <w:b/>
                      <w:sz w:val="24"/>
                      <w:szCs w:val="24"/>
                    </w:rPr>
                    <w:t xml:space="preserve">     05    EMPLOYEE-NAME</w:t>
                  </w:r>
                  <w:r w:rsidR="007F5D9F">
                    <w:rPr>
                      <w:rFonts w:ascii="Courier New" w:hAnsi="Courier New" w:cs="Courier New"/>
                      <w:b/>
                      <w:sz w:val="24"/>
                      <w:szCs w:val="24"/>
                    </w:rPr>
                    <w:t xml:space="preserve"> PICTURE X(100).</w:t>
                  </w:r>
                </w:p>
                <w:p w:rsidR="001F2CDF" w:rsidRPr="008A4088" w:rsidRDefault="001F2CDF" w:rsidP="003F1EFE">
                  <w:pPr>
                    <w:pStyle w:val="ListParagraph"/>
                    <w:ind w:left="0"/>
                    <w:rPr>
                      <w:rFonts w:ascii="Courier New" w:hAnsi="Courier New" w:cs="Courier New"/>
                      <w:b/>
                      <w:sz w:val="24"/>
                      <w:szCs w:val="24"/>
                    </w:rPr>
                  </w:pPr>
                  <w:r>
                    <w:rPr>
                      <w:rFonts w:ascii="Courier New" w:hAnsi="Courier New" w:cs="Courier New"/>
                      <w:b/>
                      <w:sz w:val="24"/>
                      <w:szCs w:val="24"/>
                    </w:rPr>
                    <w:t xml:space="preserve">     05    EMPLOYEE-POSITION PICTURE 9(1).</w:t>
                  </w:r>
                </w:p>
                <w:p w:rsidR="001F2CDF" w:rsidRPr="008A4088" w:rsidRDefault="001F2CDF" w:rsidP="003F1EFE">
                  <w:pPr>
                    <w:pStyle w:val="ListParagraph"/>
                    <w:ind w:left="0"/>
                    <w:rPr>
                      <w:rFonts w:ascii="Courier New" w:hAnsi="Courier New" w:cs="Courier New"/>
                      <w:b/>
                      <w:sz w:val="24"/>
                      <w:szCs w:val="24"/>
                    </w:rPr>
                  </w:pPr>
                  <w:r>
                    <w:rPr>
                      <w:rFonts w:ascii="Courier New" w:hAnsi="Courier New" w:cs="Courier New"/>
                      <w:b/>
                      <w:sz w:val="24"/>
                      <w:szCs w:val="24"/>
                    </w:rPr>
                    <w:t xml:space="preserve">          88    MANAGER </w:t>
                  </w:r>
                  <w:r>
                    <w:rPr>
                      <w:rFonts w:ascii="Courier New" w:hAnsi="Courier New" w:cs="Courier New"/>
                      <w:b/>
                      <w:sz w:val="24"/>
                      <w:szCs w:val="24"/>
                    </w:rPr>
                    <w:tab/>
                  </w:r>
                  <w:r>
                    <w:rPr>
                      <w:rFonts w:ascii="Courier New" w:hAnsi="Courier New" w:cs="Courier New"/>
                      <w:b/>
                      <w:sz w:val="24"/>
                      <w:szCs w:val="24"/>
                    </w:rPr>
                    <w:tab/>
                    <w:t>VALUE 0</w:t>
                  </w:r>
                  <w:r w:rsidRPr="008A4088">
                    <w:rPr>
                      <w:rFonts w:ascii="Courier New" w:hAnsi="Courier New" w:cs="Courier New"/>
                      <w:b/>
                      <w:sz w:val="24"/>
                      <w:szCs w:val="24"/>
                    </w:rPr>
                    <w:t>.</w:t>
                  </w:r>
                </w:p>
                <w:p w:rsidR="001F2CDF" w:rsidRPr="008A4088" w:rsidRDefault="001F2CDF" w:rsidP="003F1EFE">
                  <w:pPr>
                    <w:pStyle w:val="ListParagraph"/>
                    <w:ind w:left="0"/>
                    <w:rPr>
                      <w:rFonts w:ascii="Courier New" w:hAnsi="Courier New" w:cs="Courier New"/>
                      <w:b/>
                      <w:iCs/>
                    </w:rPr>
                  </w:pPr>
                  <w:r>
                    <w:rPr>
                      <w:rFonts w:ascii="Courier New" w:hAnsi="Courier New" w:cs="Courier New"/>
                      <w:b/>
                      <w:sz w:val="24"/>
                      <w:szCs w:val="24"/>
                    </w:rPr>
                    <w:t xml:space="preserve">          88</w:t>
                  </w:r>
                  <w:r w:rsidRPr="008A4088">
                    <w:rPr>
                      <w:rFonts w:ascii="Courier New" w:hAnsi="Courier New" w:cs="Courier New"/>
                      <w:b/>
                      <w:sz w:val="24"/>
                      <w:szCs w:val="24"/>
                    </w:rPr>
                    <w:t xml:space="preserve">   </w:t>
                  </w:r>
                  <w:r>
                    <w:rPr>
                      <w:rFonts w:ascii="Courier New" w:hAnsi="Courier New" w:cs="Courier New"/>
                      <w:b/>
                      <w:sz w:val="24"/>
                      <w:szCs w:val="24"/>
                    </w:rPr>
                    <w:t xml:space="preserve"> EMPLOYEE</w:t>
                  </w:r>
                  <w:r>
                    <w:rPr>
                      <w:rFonts w:ascii="Courier New" w:hAnsi="Courier New" w:cs="Courier New"/>
                      <w:b/>
                      <w:sz w:val="24"/>
                      <w:szCs w:val="24"/>
                    </w:rPr>
                    <w:tab/>
                  </w:r>
                  <w:r>
                    <w:rPr>
                      <w:rFonts w:ascii="Courier New" w:hAnsi="Courier New" w:cs="Courier New"/>
                      <w:b/>
                      <w:sz w:val="24"/>
                      <w:szCs w:val="24"/>
                    </w:rPr>
                    <w:tab/>
                    <w:t>VALUE 1</w:t>
                  </w:r>
                  <w:r w:rsidRPr="008A4088">
                    <w:rPr>
                      <w:rFonts w:ascii="Courier New" w:hAnsi="Courier New" w:cs="Courier New"/>
                      <w:b/>
                      <w:sz w:val="24"/>
                      <w:szCs w:val="24"/>
                    </w:rPr>
                    <w:t>.</w:t>
                  </w:r>
                </w:p>
              </w:txbxContent>
            </v:textbox>
            <w10:wrap type="none" anchorx="margin" anchory="margin"/>
            <w10:anchorlock/>
          </v:shape>
        </w:pict>
      </w:r>
    </w:p>
    <w:p w:rsidR="003F1EFE" w:rsidRDefault="003F1EFE" w:rsidP="00914DDE">
      <w:pPr>
        <w:pStyle w:val="ListParagraph"/>
        <w:ind w:left="1350"/>
        <w:jc w:val="both"/>
        <w:rPr>
          <w:sz w:val="24"/>
          <w:szCs w:val="24"/>
        </w:rPr>
      </w:pPr>
    </w:p>
    <w:p w:rsidR="003F1EFE" w:rsidRDefault="003F1EFE" w:rsidP="00914DDE">
      <w:pPr>
        <w:pStyle w:val="ListParagraph"/>
        <w:ind w:left="1350"/>
        <w:jc w:val="both"/>
        <w:rPr>
          <w:rFonts w:ascii="Times New Roman" w:hAnsi="Times New Roman" w:cs="Times New Roman"/>
          <w:sz w:val="24"/>
          <w:szCs w:val="24"/>
        </w:rPr>
      </w:pPr>
      <w:r>
        <w:rPr>
          <w:rFonts w:ascii="Times New Roman" w:hAnsi="Times New Roman" w:cs="Times New Roman"/>
          <w:sz w:val="24"/>
          <w:szCs w:val="24"/>
        </w:rPr>
        <w:t xml:space="preserve">Ví dụ trên có hai biến được định nghĩa có số thứ tự cấp là 88: MANAGER và EMPLOYEE. Giá trị của hai biến này sẽ phụ thuộc vào giá trị của biến EMPLOYEE-POSITION. Đoạn mã chuyển đổi dành cho biến MANAGER </w:t>
      </w:r>
      <w:r w:rsidR="00AD072A">
        <w:rPr>
          <w:rFonts w:ascii="Times New Roman" w:hAnsi="Times New Roman" w:cs="Times New Roman"/>
          <w:sz w:val="24"/>
          <w:szCs w:val="24"/>
        </w:rPr>
        <w:t xml:space="preserve">và biến EMPLOYEE </w:t>
      </w:r>
      <w:r>
        <w:rPr>
          <w:rFonts w:ascii="Times New Roman" w:hAnsi="Times New Roman" w:cs="Times New Roman"/>
          <w:sz w:val="24"/>
          <w:szCs w:val="24"/>
        </w:rPr>
        <w:t>sẽ được sinh ra như sau:</w:t>
      </w:r>
    </w:p>
    <w:p w:rsidR="003F1EFE" w:rsidRDefault="003F1EFE" w:rsidP="00914DDE">
      <w:pPr>
        <w:pStyle w:val="ListParagraph"/>
        <w:ind w:left="1350"/>
        <w:jc w:val="both"/>
        <w:rPr>
          <w:rFonts w:ascii="Times New Roman" w:hAnsi="Times New Roman" w:cs="Times New Roman"/>
          <w:sz w:val="24"/>
          <w:szCs w:val="24"/>
        </w:rPr>
      </w:pPr>
    </w:p>
    <w:p w:rsidR="003F1EFE" w:rsidRPr="003F1EFE" w:rsidRDefault="00BC4D0B" w:rsidP="00914DDE">
      <w:pPr>
        <w:pStyle w:val="ListParagraph"/>
        <w:ind w:left="1350"/>
        <w:jc w:val="both"/>
        <w:rPr>
          <w:rFonts w:ascii="Times New Roman" w:hAnsi="Times New Roman" w:cs="Times New Roman"/>
          <w:sz w:val="24"/>
          <w:szCs w:val="24"/>
        </w:rPr>
      </w:pPr>
      <w:r w:rsidRPr="00BC4D0B">
        <w:rPr>
          <w:sz w:val="24"/>
          <w:szCs w:val="24"/>
        </w:rPr>
      </w:r>
      <w:r w:rsidR="00AD072A" w:rsidRPr="00BC4D0B">
        <w:rPr>
          <w:sz w:val="24"/>
          <w:szCs w:val="24"/>
        </w:rPr>
        <w:pict>
          <v:shape id="_x0000_s1030" type="#_x0000_t185" style="width:279.45pt;height:388.2pt;rotation:90;visibility:visible;mso-wrap-distance-right:36pt;mso-position-horizontal-relative:char;mso-position-vertical-relative:li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" o:allowincell="f" adj="2346" strokecolor="#4579b8 [3044]">
            <v:textbox style="mso-next-textbox:#_x0000_s1030" inset="18pt,18pt,,18pt">
              <w:txbxContent>
                <w:p w:rsidR="00B8117C" w:rsidRPr="00B8117C" w:rsidRDefault="00B8117C" w:rsidP="00B8117C">
                  <w:pPr>
                    <w:autoSpaceDE w:val="0"/>
                    <w:autoSpaceDN w:val="0"/>
                    <w:adjustRightInd w:val="0"/>
                    <w:spacing w:after="0" w:line="240" w:lineRule="auto"/>
                    <w:rPr>
                      <w:rFonts w:ascii="Courier New" w:hAnsi="Courier New" w:cs="Courier New"/>
                    </w:rPr>
                  </w:pPr>
                  <w:r w:rsidRPr="00B8117C">
                    <w:rPr>
                      <w:rFonts w:ascii="Courier New" w:hAnsi="Courier New" w:cs="Courier New"/>
                      <w:color w:val="3F7F5F"/>
                    </w:rPr>
                    <w:t>// 88    MANAGER   VALUE 0.</w:t>
                  </w:r>
                </w:p>
                <w:p w:rsidR="00B8117C" w:rsidRPr="00B8117C" w:rsidRDefault="00B8117C" w:rsidP="00B8117C">
                  <w:pPr>
                    <w:autoSpaceDE w:val="0"/>
                    <w:autoSpaceDN w:val="0"/>
                    <w:adjustRightInd w:val="0"/>
                    <w:spacing w:after="0" w:line="240" w:lineRule="auto"/>
                    <w:rPr>
                      <w:rFonts w:ascii="Courier New" w:hAnsi="Courier New" w:cs="Courier New"/>
                    </w:rPr>
                  </w:pPr>
                  <w:r w:rsidRPr="00B8117C">
                    <w:rPr>
                      <w:rFonts w:ascii="Courier New" w:hAnsi="Courier New" w:cs="Courier New"/>
                      <w:b/>
                      <w:bCs/>
                      <w:color w:val="7F0055"/>
                    </w:rPr>
                    <w:t>public</w:t>
                  </w:r>
                  <w:r w:rsidRPr="00B8117C">
                    <w:rPr>
                      <w:rFonts w:ascii="Courier New" w:hAnsi="Courier New" w:cs="Courier New"/>
                      <w:color w:val="000000"/>
                    </w:rPr>
                    <w:t xml:space="preserve"> </w:t>
                  </w:r>
                  <w:r w:rsidRPr="00B8117C">
                    <w:rPr>
                      <w:rFonts w:ascii="Courier New" w:hAnsi="Courier New" w:cs="Courier New"/>
                      <w:b/>
                      <w:bCs/>
                      <w:color w:val="7F0055"/>
                    </w:rPr>
                    <w:t>boolean</w:t>
                  </w:r>
                  <w:r w:rsidRPr="00B8117C">
                    <w:rPr>
                      <w:rFonts w:ascii="Courier New" w:hAnsi="Courier New" w:cs="Courier New"/>
                      <w:color w:val="000000"/>
                    </w:rPr>
                    <w:t xml:space="preserve"> getMANAGER() {</w:t>
                  </w:r>
                </w:p>
                <w:p w:rsidR="00B8117C" w:rsidRPr="00B8117C" w:rsidRDefault="00B8117C" w:rsidP="00B8117C">
                  <w:pPr>
                    <w:autoSpaceDE w:val="0"/>
                    <w:autoSpaceDN w:val="0"/>
                    <w:adjustRightInd w:val="0"/>
                    <w:spacing w:after="0" w:line="240" w:lineRule="auto"/>
                    <w:rPr>
                      <w:rFonts w:ascii="Courier New" w:hAnsi="Courier New" w:cs="Courier New"/>
                    </w:rPr>
                  </w:pPr>
                  <w:r w:rsidRPr="00B8117C">
                    <w:rPr>
                      <w:rFonts w:ascii="Courier New" w:hAnsi="Courier New" w:cs="Courier New"/>
                      <w:color w:val="000000"/>
                    </w:rPr>
                    <w:t xml:space="preserve">    </w:t>
                  </w:r>
                  <w:r w:rsidRPr="00B8117C">
                    <w:rPr>
                      <w:rFonts w:ascii="Courier New" w:hAnsi="Courier New" w:cs="Courier New"/>
                      <w:b/>
                      <w:bCs/>
                      <w:color w:val="7F0055"/>
                    </w:rPr>
                    <w:t>short</w:t>
                  </w:r>
                  <w:r w:rsidRPr="00B8117C">
                    <w:rPr>
                      <w:rFonts w:ascii="Courier New" w:hAnsi="Courier New" w:cs="Courier New"/>
                      <w:color w:val="000000"/>
                    </w:rPr>
                    <w:t xml:space="preserve"> val = getEMPLOYEE_POSITION();</w:t>
                  </w:r>
                </w:p>
                <w:p w:rsidR="00B8117C" w:rsidRPr="00B8117C" w:rsidRDefault="00B8117C" w:rsidP="00B8117C">
                  <w:pPr>
                    <w:autoSpaceDE w:val="0"/>
                    <w:autoSpaceDN w:val="0"/>
                    <w:adjustRightInd w:val="0"/>
                    <w:spacing w:after="0" w:line="240" w:lineRule="auto"/>
                    <w:rPr>
                      <w:rFonts w:ascii="Courier New" w:hAnsi="Courier New" w:cs="Courier New"/>
                    </w:rPr>
                  </w:pPr>
                  <w:r w:rsidRPr="00B8117C">
                    <w:rPr>
                      <w:rFonts w:ascii="Courier New" w:hAnsi="Courier New" w:cs="Courier New"/>
                      <w:color w:val="000000"/>
                    </w:rPr>
                    <w:t xml:space="preserve">    </w:t>
                  </w:r>
                  <w:r w:rsidRPr="00B8117C">
                    <w:rPr>
                      <w:rFonts w:ascii="Courier New" w:hAnsi="Courier New" w:cs="Courier New"/>
                      <w:b/>
                      <w:bCs/>
                      <w:color w:val="7F0055"/>
                    </w:rPr>
                    <w:t>return</w:t>
                  </w:r>
                  <w:r w:rsidRPr="00B8117C">
                    <w:rPr>
                      <w:rFonts w:ascii="Courier New" w:hAnsi="Courier New" w:cs="Courier New"/>
                      <w:color w:val="000000"/>
                    </w:rPr>
                    <w:t xml:space="preserve"> Compare.</w:t>
                  </w:r>
                  <w:r w:rsidRPr="00B8117C">
                    <w:rPr>
                      <w:rFonts w:ascii="Courier New" w:hAnsi="Courier New" w:cs="Courier New"/>
                      <w:i/>
                      <w:iCs/>
                      <w:color w:val="000000"/>
                    </w:rPr>
                    <w:t>equal</w:t>
                  </w:r>
                  <w:r w:rsidRPr="00B8117C">
                    <w:rPr>
                      <w:rFonts w:ascii="Courier New" w:hAnsi="Courier New" w:cs="Courier New"/>
                      <w:color w:val="000000"/>
                    </w:rPr>
                    <w:t>(val, 0);</w:t>
                  </w:r>
                </w:p>
                <w:p w:rsidR="00B8117C" w:rsidRPr="00B8117C" w:rsidRDefault="00B8117C" w:rsidP="00B8117C">
                  <w:pPr>
                    <w:autoSpaceDE w:val="0"/>
                    <w:autoSpaceDN w:val="0"/>
                    <w:adjustRightInd w:val="0"/>
                    <w:spacing w:after="0" w:line="240" w:lineRule="auto"/>
                    <w:rPr>
                      <w:rFonts w:ascii="Courier New" w:hAnsi="Courier New" w:cs="Courier New"/>
                    </w:rPr>
                  </w:pPr>
                  <w:r w:rsidRPr="00B8117C">
                    <w:rPr>
                      <w:rFonts w:ascii="Courier New" w:hAnsi="Courier New" w:cs="Courier New"/>
                      <w:color w:val="000000"/>
                    </w:rPr>
                    <w:t>}</w:t>
                  </w:r>
                </w:p>
                <w:p w:rsidR="00B8117C" w:rsidRPr="00B8117C" w:rsidRDefault="00B8117C" w:rsidP="00B8117C">
                  <w:pPr>
                    <w:autoSpaceDE w:val="0"/>
                    <w:autoSpaceDN w:val="0"/>
                    <w:adjustRightInd w:val="0"/>
                    <w:spacing w:after="0" w:line="240" w:lineRule="auto"/>
                    <w:rPr>
                      <w:rFonts w:ascii="Courier New" w:hAnsi="Courier New" w:cs="Courier New"/>
                    </w:rPr>
                  </w:pPr>
                </w:p>
                <w:p w:rsidR="00B8117C" w:rsidRPr="00B8117C" w:rsidRDefault="00B8117C" w:rsidP="00B8117C">
                  <w:pPr>
                    <w:autoSpaceDE w:val="0"/>
                    <w:autoSpaceDN w:val="0"/>
                    <w:adjustRightInd w:val="0"/>
                    <w:spacing w:after="0" w:line="240" w:lineRule="auto"/>
                    <w:rPr>
                      <w:rFonts w:ascii="Courier New" w:hAnsi="Courier New" w:cs="Courier New"/>
                    </w:rPr>
                  </w:pPr>
                  <w:r w:rsidRPr="00B8117C">
                    <w:rPr>
                      <w:rFonts w:ascii="Courier New" w:hAnsi="Courier New" w:cs="Courier New"/>
                      <w:b/>
                      <w:bCs/>
                      <w:color w:val="7F0055"/>
                    </w:rPr>
                    <w:t>public</w:t>
                  </w:r>
                  <w:r w:rsidRPr="00B8117C">
                    <w:rPr>
                      <w:rFonts w:ascii="Courier New" w:hAnsi="Courier New" w:cs="Courier New"/>
                      <w:color w:val="000000"/>
                    </w:rPr>
                    <w:t xml:space="preserve"> </w:t>
                  </w:r>
                  <w:r w:rsidRPr="00B8117C">
                    <w:rPr>
                      <w:rFonts w:ascii="Courier New" w:hAnsi="Courier New" w:cs="Courier New"/>
                      <w:b/>
                      <w:bCs/>
                      <w:color w:val="7F0055"/>
                    </w:rPr>
                    <w:t>void</w:t>
                  </w:r>
                  <w:r w:rsidRPr="00B8117C">
                    <w:rPr>
                      <w:rFonts w:ascii="Courier New" w:hAnsi="Courier New" w:cs="Courier New"/>
                      <w:color w:val="000000"/>
                    </w:rPr>
                    <w:t xml:space="preserve"> setMANAGER() {</w:t>
                  </w:r>
                </w:p>
                <w:p w:rsidR="00B8117C" w:rsidRPr="00B8117C" w:rsidRDefault="00B8117C" w:rsidP="00B8117C">
                  <w:pPr>
                    <w:autoSpaceDE w:val="0"/>
                    <w:autoSpaceDN w:val="0"/>
                    <w:adjustRightInd w:val="0"/>
                    <w:spacing w:after="0" w:line="240" w:lineRule="auto"/>
                    <w:rPr>
                      <w:rFonts w:ascii="Courier New" w:hAnsi="Courier New" w:cs="Courier New"/>
                    </w:rPr>
                  </w:pPr>
                  <w:r w:rsidRPr="00B8117C">
                    <w:rPr>
                      <w:rFonts w:ascii="Courier New" w:hAnsi="Courier New" w:cs="Courier New"/>
                      <w:color w:val="000000"/>
                    </w:rPr>
                    <w:t xml:space="preserve">    setEMPLOYEE_POSITION(0);</w:t>
                  </w:r>
                </w:p>
                <w:p w:rsidR="00B8117C" w:rsidRPr="00B8117C" w:rsidRDefault="00B8117C" w:rsidP="00B8117C">
                  <w:pPr>
                    <w:autoSpaceDE w:val="0"/>
                    <w:autoSpaceDN w:val="0"/>
                    <w:adjustRightInd w:val="0"/>
                    <w:spacing w:after="0" w:line="240" w:lineRule="auto"/>
                    <w:rPr>
                      <w:rFonts w:ascii="Courier New" w:hAnsi="Courier New" w:cs="Courier New"/>
                    </w:rPr>
                  </w:pPr>
                  <w:r w:rsidRPr="00B8117C">
                    <w:rPr>
                      <w:rFonts w:ascii="Courier New" w:hAnsi="Courier New" w:cs="Courier New"/>
                      <w:color w:val="000000"/>
                    </w:rPr>
                    <w:t>}</w:t>
                  </w:r>
                </w:p>
                <w:p w:rsidR="00B8117C" w:rsidRPr="00B8117C" w:rsidRDefault="00B8117C" w:rsidP="00B8117C">
                  <w:pPr>
                    <w:autoSpaceDE w:val="0"/>
                    <w:autoSpaceDN w:val="0"/>
                    <w:adjustRightInd w:val="0"/>
                    <w:spacing w:after="0" w:line="240" w:lineRule="auto"/>
                    <w:rPr>
                      <w:rFonts w:ascii="Courier New" w:hAnsi="Courier New" w:cs="Courier New"/>
                    </w:rPr>
                  </w:pPr>
                </w:p>
                <w:p w:rsidR="00B8117C" w:rsidRPr="00B8117C" w:rsidRDefault="00B8117C" w:rsidP="00B8117C">
                  <w:pPr>
                    <w:autoSpaceDE w:val="0"/>
                    <w:autoSpaceDN w:val="0"/>
                    <w:adjustRightInd w:val="0"/>
                    <w:spacing w:after="0" w:line="240" w:lineRule="auto"/>
                    <w:rPr>
                      <w:rFonts w:ascii="Courier New" w:hAnsi="Courier New" w:cs="Courier New"/>
                    </w:rPr>
                  </w:pPr>
                  <w:r w:rsidRPr="00B8117C">
                    <w:rPr>
                      <w:rFonts w:ascii="Courier New" w:hAnsi="Courier New" w:cs="Courier New"/>
                      <w:color w:val="3F7F5F"/>
                    </w:rPr>
                    <w:t>// 88    EMPLOYEE  VALUE 1.</w:t>
                  </w:r>
                </w:p>
                <w:p w:rsidR="00B8117C" w:rsidRPr="00B8117C" w:rsidRDefault="00B8117C" w:rsidP="00B8117C">
                  <w:pPr>
                    <w:autoSpaceDE w:val="0"/>
                    <w:autoSpaceDN w:val="0"/>
                    <w:adjustRightInd w:val="0"/>
                    <w:spacing w:after="0" w:line="240" w:lineRule="auto"/>
                    <w:rPr>
                      <w:rFonts w:ascii="Courier New" w:hAnsi="Courier New" w:cs="Courier New"/>
                    </w:rPr>
                  </w:pPr>
                  <w:r w:rsidRPr="00B8117C">
                    <w:rPr>
                      <w:rFonts w:ascii="Courier New" w:hAnsi="Courier New" w:cs="Courier New"/>
                      <w:b/>
                      <w:bCs/>
                      <w:color w:val="7F0055"/>
                    </w:rPr>
                    <w:t>public</w:t>
                  </w:r>
                  <w:r w:rsidRPr="00B8117C">
                    <w:rPr>
                      <w:rFonts w:ascii="Courier New" w:hAnsi="Courier New" w:cs="Courier New"/>
                      <w:color w:val="000000"/>
                    </w:rPr>
                    <w:t xml:space="preserve"> </w:t>
                  </w:r>
                  <w:r w:rsidRPr="00B8117C">
                    <w:rPr>
                      <w:rFonts w:ascii="Courier New" w:hAnsi="Courier New" w:cs="Courier New"/>
                      <w:b/>
                      <w:bCs/>
                      <w:color w:val="7F0055"/>
                    </w:rPr>
                    <w:t>boolean</w:t>
                  </w:r>
                  <w:r w:rsidRPr="00B8117C">
                    <w:rPr>
                      <w:rFonts w:ascii="Courier New" w:hAnsi="Courier New" w:cs="Courier New"/>
                      <w:color w:val="000000"/>
                    </w:rPr>
                    <w:t xml:space="preserve"> getEMPLOYEE() {</w:t>
                  </w:r>
                </w:p>
                <w:p w:rsidR="00B8117C" w:rsidRPr="00B8117C" w:rsidRDefault="00B8117C" w:rsidP="00B8117C">
                  <w:pPr>
                    <w:autoSpaceDE w:val="0"/>
                    <w:autoSpaceDN w:val="0"/>
                    <w:adjustRightInd w:val="0"/>
                    <w:spacing w:after="0" w:line="240" w:lineRule="auto"/>
                    <w:rPr>
                      <w:rFonts w:ascii="Courier New" w:hAnsi="Courier New" w:cs="Courier New"/>
                    </w:rPr>
                  </w:pPr>
                  <w:r w:rsidRPr="00B8117C">
                    <w:rPr>
                      <w:rFonts w:ascii="Courier New" w:hAnsi="Courier New" w:cs="Courier New"/>
                      <w:color w:val="000000"/>
                    </w:rPr>
                    <w:t xml:space="preserve">    </w:t>
                  </w:r>
                  <w:r w:rsidRPr="00B8117C">
                    <w:rPr>
                      <w:rFonts w:ascii="Courier New" w:hAnsi="Courier New" w:cs="Courier New"/>
                      <w:b/>
                      <w:bCs/>
                      <w:color w:val="7F0055"/>
                    </w:rPr>
                    <w:t>short</w:t>
                  </w:r>
                  <w:r w:rsidRPr="00B8117C">
                    <w:rPr>
                      <w:rFonts w:ascii="Courier New" w:hAnsi="Courier New" w:cs="Courier New"/>
                      <w:color w:val="000000"/>
                    </w:rPr>
                    <w:t xml:space="preserve"> val = getEMPLOYEE_POSITION();</w:t>
                  </w:r>
                </w:p>
                <w:p w:rsidR="00B8117C" w:rsidRPr="00B8117C" w:rsidRDefault="00B8117C" w:rsidP="00B8117C">
                  <w:pPr>
                    <w:autoSpaceDE w:val="0"/>
                    <w:autoSpaceDN w:val="0"/>
                    <w:adjustRightInd w:val="0"/>
                    <w:spacing w:after="0" w:line="240" w:lineRule="auto"/>
                    <w:rPr>
                      <w:rFonts w:ascii="Courier New" w:hAnsi="Courier New" w:cs="Courier New"/>
                    </w:rPr>
                  </w:pPr>
                  <w:r w:rsidRPr="00B8117C">
                    <w:rPr>
                      <w:rFonts w:ascii="Courier New" w:hAnsi="Courier New" w:cs="Courier New"/>
                      <w:color w:val="000000"/>
                    </w:rPr>
                    <w:t xml:space="preserve">    </w:t>
                  </w:r>
                  <w:r w:rsidRPr="00B8117C">
                    <w:rPr>
                      <w:rFonts w:ascii="Courier New" w:hAnsi="Courier New" w:cs="Courier New"/>
                      <w:b/>
                      <w:bCs/>
                      <w:color w:val="7F0055"/>
                    </w:rPr>
                    <w:t>return</w:t>
                  </w:r>
                  <w:r w:rsidRPr="00B8117C">
                    <w:rPr>
                      <w:rFonts w:ascii="Courier New" w:hAnsi="Courier New" w:cs="Courier New"/>
                      <w:color w:val="000000"/>
                    </w:rPr>
                    <w:t xml:space="preserve"> Compare.</w:t>
                  </w:r>
                  <w:r w:rsidRPr="00B8117C">
                    <w:rPr>
                      <w:rFonts w:ascii="Courier New" w:hAnsi="Courier New" w:cs="Courier New"/>
                      <w:i/>
                      <w:iCs/>
                      <w:color w:val="000000"/>
                    </w:rPr>
                    <w:t>equal</w:t>
                  </w:r>
                  <w:r w:rsidRPr="00B8117C">
                    <w:rPr>
                      <w:rFonts w:ascii="Courier New" w:hAnsi="Courier New" w:cs="Courier New"/>
                      <w:color w:val="000000"/>
                    </w:rPr>
                    <w:t>(val, 1);</w:t>
                  </w:r>
                </w:p>
                <w:p w:rsidR="00B8117C" w:rsidRPr="00B8117C" w:rsidRDefault="00B8117C" w:rsidP="00B8117C">
                  <w:pPr>
                    <w:autoSpaceDE w:val="0"/>
                    <w:autoSpaceDN w:val="0"/>
                    <w:adjustRightInd w:val="0"/>
                    <w:spacing w:after="0" w:line="240" w:lineRule="auto"/>
                    <w:rPr>
                      <w:rFonts w:ascii="Courier New" w:hAnsi="Courier New" w:cs="Courier New"/>
                    </w:rPr>
                  </w:pPr>
                  <w:r w:rsidRPr="00B8117C">
                    <w:rPr>
                      <w:rFonts w:ascii="Courier New" w:hAnsi="Courier New" w:cs="Courier New"/>
                      <w:color w:val="000000"/>
                    </w:rPr>
                    <w:t>}</w:t>
                  </w:r>
                </w:p>
                <w:p w:rsidR="00B8117C" w:rsidRPr="00B8117C" w:rsidRDefault="00B8117C" w:rsidP="00B8117C">
                  <w:pPr>
                    <w:autoSpaceDE w:val="0"/>
                    <w:autoSpaceDN w:val="0"/>
                    <w:adjustRightInd w:val="0"/>
                    <w:spacing w:after="0" w:line="240" w:lineRule="auto"/>
                    <w:rPr>
                      <w:rFonts w:ascii="Courier New" w:hAnsi="Courier New" w:cs="Courier New"/>
                    </w:rPr>
                  </w:pPr>
                </w:p>
                <w:p w:rsidR="00B8117C" w:rsidRPr="00B8117C" w:rsidRDefault="00B8117C" w:rsidP="00B8117C">
                  <w:pPr>
                    <w:autoSpaceDE w:val="0"/>
                    <w:autoSpaceDN w:val="0"/>
                    <w:adjustRightInd w:val="0"/>
                    <w:spacing w:after="0" w:line="240" w:lineRule="auto"/>
                    <w:rPr>
                      <w:rFonts w:ascii="Courier New" w:hAnsi="Courier New" w:cs="Courier New"/>
                    </w:rPr>
                  </w:pPr>
                  <w:r w:rsidRPr="00B8117C">
                    <w:rPr>
                      <w:rFonts w:ascii="Courier New" w:hAnsi="Courier New" w:cs="Courier New"/>
                      <w:b/>
                      <w:bCs/>
                      <w:color w:val="7F0055"/>
                    </w:rPr>
                    <w:t>public</w:t>
                  </w:r>
                  <w:r w:rsidRPr="00B8117C">
                    <w:rPr>
                      <w:rFonts w:ascii="Courier New" w:hAnsi="Courier New" w:cs="Courier New"/>
                      <w:color w:val="000000"/>
                    </w:rPr>
                    <w:t xml:space="preserve"> </w:t>
                  </w:r>
                  <w:r w:rsidRPr="00B8117C">
                    <w:rPr>
                      <w:rFonts w:ascii="Courier New" w:hAnsi="Courier New" w:cs="Courier New"/>
                      <w:b/>
                      <w:bCs/>
                      <w:color w:val="7F0055"/>
                    </w:rPr>
                    <w:t>void</w:t>
                  </w:r>
                  <w:r w:rsidRPr="00B8117C">
                    <w:rPr>
                      <w:rFonts w:ascii="Courier New" w:hAnsi="Courier New" w:cs="Courier New"/>
                      <w:color w:val="000000"/>
                    </w:rPr>
                    <w:t xml:space="preserve"> setEMPLOYEE() {</w:t>
                  </w:r>
                </w:p>
                <w:p w:rsidR="00B8117C" w:rsidRPr="00B8117C" w:rsidRDefault="00B8117C" w:rsidP="00B8117C">
                  <w:pPr>
                    <w:autoSpaceDE w:val="0"/>
                    <w:autoSpaceDN w:val="0"/>
                    <w:adjustRightInd w:val="0"/>
                    <w:spacing w:after="0" w:line="240" w:lineRule="auto"/>
                    <w:rPr>
                      <w:rFonts w:ascii="Courier New" w:hAnsi="Courier New" w:cs="Courier New"/>
                    </w:rPr>
                  </w:pPr>
                  <w:r w:rsidRPr="00B8117C">
                    <w:rPr>
                      <w:rFonts w:ascii="Courier New" w:hAnsi="Courier New" w:cs="Courier New"/>
                      <w:color w:val="000000"/>
                    </w:rPr>
                    <w:t xml:space="preserve">    setEMPLOYEE_POSITION(1);</w:t>
                  </w:r>
                </w:p>
                <w:p w:rsidR="001F2CDF" w:rsidRPr="00B8117C" w:rsidRDefault="00B8117C" w:rsidP="00B8117C">
                  <w:pPr>
                    <w:rPr>
                      <w:rFonts w:ascii="Courier New" w:hAnsi="Courier New" w:cs="Courier New"/>
                    </w:rPr>
                  </w:pPr>
                  <w:r w:rsidRPr="00B8117C">
                    <w:rPr>
                      <w:rFonts w:ascii="Courier New" w:hAnsi="Courier New" w:cs="Courier New"/>
                      <w:color w:val="000000"/>
                    </w:rPr>
                    <w:t>}</w:t>
                  </w:r>
                </w:p>
              </w:txbxContent>
            </v:textbox>
            <w10:wrap type="none" anchorx="margin" anchory="margin"/>
            <w10:anchorlock/>
          </v:shape>
        </w:pict>
      </w:r>
    </w:p>
    <w:p w:rsidR="003F1EFE" w:rsidRDefault="003F1EFE" w:rsidP="00914DDE">
      <w:pPr>
        <w:pStyle w:val="ListParagraph"/>
        <w:ind w:left="1350"/>
        <w:jc w:val="both"/>
        <w:rPr>
          <w:rFonts w:ascii="Times New Roman" w:hAnsi="Times New Roman" w:cs="Times New Roman"/>
          <w:sz w:val="24"/>
          <w:szCs w:val="24"/>
        </w:rPr>
      </w:pPr>
    </w:p>
    <w:p w:rsidR="00485789" w:rsidRDefault="003133EE" w:rsidP="004116AB">
      <w:pPr>
        <w:ind w:left="1080"/>
        <w:jc w:val="both"/>
        <w:rPr>
          <w:rFonts w:ascii="Times New Roman" w:hAnsi="Times New Roman" w:cs="Times New Roman"/>
          <w:sz w:val="24"/>
          <w:szCs w:val="24"/>
        </w:rPr>
      </w:pPr>
      <w:r>
        <w:rPr>
          <w:rFonts w:ascii="Times New Roman" w:hAnsi="Times New Roman" w:cs="Times New Roman"/>
          <w:sz w:val="24"/>
          <w:szCs w:val="24"/>
        </w:rPr>
        <w:t>Để việ</w:t>
      </w:r>
      <w:r w:rsidR="00651363">
        <w:rPr>
          <w:rFonts w:ascii="Times New Roman" w:hAnsi="Times New Roman" w:cs="Times New Roman"/>
          <w:sz w:val="24"/>
          <w:szCs w:val="24"/>
        </w:rPr>
        <w:t>c</w:t>
      </w:r>
      <w:r>
        <w:rPr>
          <w:rFonts w:ascii="Times New Roman" w:hAnsi="Times New Roman" w:cs="Times New Roman"/>
          <w:sz w:val="24"/>
          <w:szCs w:val="24"/>
        </w:rPr>
        <w:t xml:space="preserve"> sinh mã được dễ dàng, </w:t>
      </w:r>
      <w:r w:rsidR="00D24640">
        <w:rPr>
          <w:rFonts w:ascii="Times New Roman" w:hAnsi="Times New Roman" w:cs="Times New Roman"/>
          <w:sz w:val="24"/>
          <w:szCs w:val="24"/>
          <w:vertAlign w:val="subscript"/>
        </w:rPr>
        <w:softHyphen/>
      </w:r>
      <w:r w:rsidR="00D24640">
        <w:rPr>
          <w:rFonts w:ascii="Times New Roman" w:hAnsi="Times New Roman" w:cs="Times New Roman"/>
          <w:sz w:val="24"/>
          <w:szCs w:val="24"/>
        </w:rPr>
        <w:softHyphen/>
      </w:r>
      <w:r w:rsidR="00D24640">
        <w:rPr>
          <w:rFonts w:ascii="Times New Roman" w:hAnsi="Times New Roman" w:cs="Times New Roman"/>
          <w:sz w:val="24"/>
          <w:szCs w:val="24"/>
          <w:vertAlign w:val="subscript"/>
        </w:rPr>
        <w:softHyphen/>
      </w:r>
      <w:r w:rsidR="00651363">
        <w:rPr>
          <w:rFonts w:ascii="Times New Roman" w:hAnsi="Times New Roman" w:cs="Times New Roman"/>
          <w:sz w:val="24"/>
          <w:szCs w:val="24"/>
        </w:rPr>
        <w:t>trong đề tài có hiện thực thêm một thư viện lập trình bổ trợ với các chức năng</w:t>
      </w:r>
      <w:r w:rsidR="00D24640">
        <w:rPr>
          <w:rFonts w:ascii="Times New Roman" w:hAnsi="Times New Roman" w:cs="Times New Roman"/>
          <w:sz w:val="24"/>
          <w:szCs w:val="24"/>
        </w:rPr>
        <w:t>:</w:t>
      </w:r>
    </w:p>
    <w:p w:rsidR="00D24640" w:rsidRDefault="00D24640" w:rsidP="00D24640">
      <w:pPr>
        <w:pStyle w:val="ListParagraph"/>
        <w:numPr>
          <w:ilvl w:val="1"/>
          <w:numId w:val="44"/>
        </w:numPr>
        <w:ind w:left="1350" w:hanging="270"/>
        <w:jc w:val="both"/>
        <w:rPr>
          <w:rFonts w:ascii="Times New Roman" w:hAnsi="Times New Roman" w:cs="Times New Roman"/>
          <w:sz w:val="24"/>
          <w:szCs w:val="24"/>
        </w:rPr>
      </w:pPr>
      <w:r>
        <w:rPr>
          <w:rFonts w:ascii="Times New Roman" w:hAnsi="Times New Roman" w:cs="Times New Roman"/>
          <w:sz w:val="24"/>
          <w:szCs w:val="24"/>
        </w:rPr>
        <w:lastRenderedPageBreak/>
        <w:t>Hỗ trợ các phương thức chuyển đổi giữa các định dạng dữ liệu: mảng bytes sang kiểu dữ liệu JAVA và ngược lại.</w:t>
      </w:r>
    </w:p>
    <w:p w:rsidR="004C1916" w:rsidRDefault="004C1916" w:rsidP="00D24640">
      <w:pPr>
        <w:pStyle w:val="ListParagraph"/>
        <w:numPr>
          <w:ilvl w:val="1"/>
          <w:numId w:val="44"/>
        </w:numPr>
        <w:ind w:left="1350" w:hanging="270"/>
        <w:jc w:val="both"/>
        <w:rPr>
          <w:rFonts w:ascii="Times New Roman" w:hAnsi="Times New Roman" w:cs="Times New Roman"/>
          <w:sz w:val="24"/>
          <w:szCs w:val="24"/>
        </w:rPr>
      </w:pPr>
      <w:r>
        <w:rPr>
          <w:rFonts w:ascii="Times New Roman" w:hAnsi="Times New Roman" w:cs="Times New Roman"/>
          <w:sz w:val="24"/>
          <w:szCs w:val="24"/>
        </w:rPr>
        <w:t>Hỗ trợ các phương thức thực hiện định dạng dữ liệu (dành cho kiểu dữ liệu numeric-edited và alphanumeric-edited).</w:t>
      </w:r>
    </w:p>
    <w:p w:rsidR="00F67767" w:rsidRDefault="00725D6C" w:rsidP="00F67767">
      <w:pPr>
        <w:pStyle w:val="ListParagraph"/>
        <w:numPr>
          <w:ilvl w:val="1"/>
          <w:numId w:val="44"/>
        </w:numPr>
        <w:ind w:left="1350" w:hanging="270"/>
        <w:jc w:val="both"/>
        <w:rPr>
          <w:rFonts w:ascii="Times New Roman" w:hAnsi="Times New Roman" w:cs="Times New Roman"/>
          <w:sz w:val="24"/>
          <w:szCs w:val="24"/>
        </w:rPr>
      </w:pPr>
      <w:r>
        <w:rPr>
          <w:rFonts w:ascii="Times New Roman" w:hAnsi="Times New Roman" w:cs="Times New Roman"/>
          <w:sz w:val="24"/>
          <w:szCs w:val="24"/>
        </w:rPr>
        <w:t>Thư viện này sẽ được tích hợp</w:t>
      </w:r>
      <w:r w:rsidR="00351478">
        <w:rPr>
          <w:rFonts w:ascii="Times New Roman" w:hAnsi="Times New Roman" w:cs="Times New Roman"/>
          <w:sz w:val="24"/>
          <w:szCs w:val="24"/>
        </w:rPr>
        <w:t xml:space="preserve"> (import)</w:t>
      </w:r>
      <w:r w:rsidR="00505F4A">
        <w:rPr>
          <w:rFonts w:ascii="Times New Roman" w:hAnsi="Times New Roman" w:cs="Times New Roman"/>
          <w:sz w:val="24"/>
          <w:szCs w:val="24"/>
        </w:rPr>
        <w:t xml:space="preserve"> trong</w:t>
      </w:r>
      <w:r>
        <w:rPr>
          <w:rFonts w:ascii="Times New Roman" w:hAnsi="Times New Roman" w:cs="Times New Roman"/>
          <w:sz w:val="24"/>
          <w:szCs w:val="24"/>
        </w:rPr>
        <w:t xml:space="preserve"> mã nguồn sinh ra sau khi chuyển đổi, nhằm giảm bớt số dòng lệnh phả</w:t>
      </w:r>
      <w:r w:rsidR="00505F4A">
        <w:rPr>
          <w:rFonts w:ascii="Times New Roman" w:hAnsi="Times New Roman" w:cs="Times New Roman"/>
          <w:sz w:val="24"/>
          <w:szCs w:val="24"/>
        </w:rPr>
        <w:t>i sinh ra, m</w:t>
      </w:r>
      <w:r w:rsidR="004A56C8">
        <w:rPr>
          <w:rFonts w:ascii="Times New Roman" w:hAnsi="Times New Roman" w:cs="Times New Roman"/>
          <w:sz w:val="24"/>
          <w:szCs w:val="24"/>
        </w:rPr>
        <w:t>ã nguồn sinh ra sẽ tập trung vào những đoạn mã tương đương giữa hai ngôn ngữ.</w:t>
      </w:r>
      <w:r w:rsidR="00F67767">
        <w:rPr>
          <w:rFonts w:ascii="Times New Roman" w:hAnsi="Times New Roman" w:cs="Times New Roman"/>
          <w:sz w:val="24"/>
          <w:szCs w:val="24"/>
        </w:rPr>
        <w:t xml:space="preserve"> Thư viện này được hiện thực trong gói </w:t>
      </w:r>
      <w:r w:rsidR="00BA228D">
        <w:rPr>
          <w:rFonts w:ascii="Times New Roman" w:hAnsi="Times New Roman" w:cs="Times New Roman"/>
          <w:sz w:val="24"/>
          <w:szCs w:val="24"/>
        </w:rPr>
        <w:t xml:space="preserve">(package) </w:t>
      </w:r>
      <w:r w:rsidR="00F67767">
        <w:rPr>
          <w:rFonts w:ascii="Times New Roman" w:hAnsi="Times New Roman" w:cs="Times New Roman"/>
          <w:sz w:val="24"/>
          <w:szCs w:val="24"/>
        </w:rPr>
        <w:t>com.res.java.lib.</w:t>
      </w:r>
    </w:p>
    <w:p w:rsidR="00725D6C" w:rsidRDefault="004C1916" w:rsidP="00725D6C">
      <w:pPr>
        <w:pStyle w:val="ListParagraph"/>
        <w:numPr>
          <w:ilvl w:val="1"/>
          <w:numId w:val="44"/>
        </w:numPr>
        <w:ind w:left="1350" w:hanging="270"/>
        <w:jc w:val="both"/>
        <w:rPr>
          <w:rFonts w:ascii="Times New Roman" w:hAnsi="Times New Roman" w:cs="Times New Roman"/>
          <w:sz w:val="24"/>
          <w:szCs w:val="24"/>
        </w:rPr>
      </w:pPr>
      <w:r>
        <w:rPr>
          <w:rFonts w:ascii="Times New Roman" w:hAnsi="Times New Roman" w:cs="Times New Roman"/>
          <w:sz w:val="24"/>
          <w:szCs w:val="24"/>
        </w:rPr>
        <w:t>Các lớp chính</w:t>
      </w:r>
      <w:r w:rsidR="0056557F">
        <w:rPr>
          <w:rFonts w:ascii="Times New Roman" w:hAnsi="Times New Roman" w:cs="Times New Roman"/>
          <w:sz w:val="24"/>
          <w:szCs w:val="24"/>
        </w:rPr>
        <w:t xml:space="preserve"> trong bộ thư viện này</w:t>
      </w:r>
      <w:r>
        <w:rPr>
          <w:rFonts w:ascii="Times New Roman" w:hAnsi="Times New Roman" w:cs="Times New Roman"/>
          <w:sz w:val="24"/>
          <w:szCs w:val="24"/>
        </w:rPr>
        <w:t xml:space="preserve"> bao gồm:</w:t>
      </w:r>
    </w:p>
    <w:p w:rsidR="004C1916" w:rsidRDefault="004C1916" w:rsidP="00193F58">
      <w:pPr>
        <w:pStyle w:val="ListParagraph"/>
        <w:numPr>
          <w:ilvl w:val="2"/>
          <w:numId w:val="44"/>
        </w:numPr>
        <w:ind w:left="1800" w:hanging="450"/>
        <w:jc w:val="both"/>
        <w:rPr>
          <w:rFonts w:ascii="Times New Roman" w:hAnsi="Times New Roman" w:cs="Times New Roman"/>
          <w:sz w:val="24"/>
          <w:szCs w:val="24"/>
        </w:rPr>
      </w:pPr>
      <w:r>
        <w:rPr>
          <w:rFonts w:ascii="Times New Roman" w:hAnsi="Times New Roman" w:cs="Times New Roman"/>
          <w:sz w:val="24"/>
          <w:szCs w:val="24"/>
        </w:rPr>
        <w:t>BaseClass:</w:t>
      </w:r>
      <w:r w:rsidR="008338E4">
        <w:rPr>
          <w:rFonts w:ascii="Times New Roman" w:hAnsi="Times New Roman" w:cs="Times New Roman"/>
          <w:sz w:val="24"/>
          <w:szCs w:val="24"/>
        </w:rPr>
        <w:t xml:space="preserve"> chứa các phương thức chuyển đổi từ mảng bytes sang kiểu dữ liệu JAVA và ngược lại.</w:t>
      </w:r>
      <w:r w:rsidR="007D5C74">
        <w:rPr>
          <w:rFonts w:ascii="Times New Roman" w:hAnsi="Times New Roman" w:cs="Times New Roman"/>
          <w:sz w:val="24"/>
          <w:szCs w:val="24"/>
        </w:rPr>
        <w:t xml:space="preserve"> Lớp này còn chứa một trường (field) kiểu mả</w:t>
      </w:r>
      <w:r w:rsidR="006F7332">
        <w:rPr>
          <w:rFonts w:ascii="Times New Roman" w:hAnsi="Times New Roman" w:cs="Times New Roman"/>
          <w:sz w:val="24"/>
          <w:szCs w:val="24"/>
        </w:rPr>
        <w:t>ng bytes là data, các phương thức chuyển đổi sẽ được thực hiện trên trường này.</w:t>
      </w:r>
    </w:p>
    <w:p w:rsidR="004C1916" w:rsidRDefault="004C1916" w:rsidP="00193F58">
      <w:pPr>
        <w:pStyle w:val="ListParagraph"/>
        <w:numPr>
          <w:ilvl w:val="2"/>
          <w:numId w:val="44"/>
        </w:numPr>
        <w:ind w:left="1800" w:hanging="450"/>
        <w:jc w:val="both"/>
        <w:rPr>
          <w:rFonts w:ascii="Times New Roman" w:hAnsi="Times New Roman" w:cs="Times New Roman"/>
          <w:sz w:val="24"/>
          <w:szCs w:val="24"/>
        </w:rPr>
      </w:pPr>
      <w:r>
        <w:rPr>
          <w:rFonts w:ascii="Times New Roman" w:hAnsi="Times New Roman" w:cs="Times New Roman"/>
          <w:sz w:val="24"/>
          <w:szCs w:val="24"/>
        </w:rPr>
        <w:t>Program:</w:t>
      </w:r>
      <w:r w:rsidR="001C44EC">
        <w:rPr>
          <w:rFonts w:ascii="Times New Roman" w:hAnsi="Times New Roman" w:cs="Times New Roman"/>
          <w:sz w:val="24"/>
          <w:szCs w:val="24"/>
        </w:rPr>
        <w:t xml:space="preserve"> chứa phần hiện thực bằng mã nguồn JAVA của các câu lệnh COBOL.</w:t>
      </w:r>
    </w:p>
    <w:p w:rsidR="004C1916" w:rsidRDefault="004C1916" w:rsidP="00193F58">
      <w:pPr>
        <w:pStyle w:val="ListParagraph"/>
        <w:numPr>
          <w:ilvl w:val="2"/>
          <w:numId w:val="44"/>
        </w:numPr>
        <w:ind w:left="1800" w:hanging="450"/>
        <w:jc w:val="both"/>
        <w:rPr>
          <w:rFonts w:ascii="Times New Roman" w:hAnsi="Times New Roman" w:cs="Times New Roman"/>
          <w:sz w:val="24"/>
          <w:szCs w:val="24"/>
        </w:rPr>
      </w:pPr>
      <w:r>
        <w:rPr>
          <w:rFonts w:ascii="Times New Roman" w:hAnsi="Times New Roman" w:cs="Times New Roman"/>
          <w:sz w:val="24"/>
          <w:szCs w:val="24"/>
        </w:rPr>
        <w:t>EditedVar: chứa</w:t>
      </w:r>
      <w:r w:rsidR="004213F2">
        <w:rPr>
          <w:rFonts w:ascii="Times New Roman" w:hAnsi="Times New Roman" w:cs="Times New Roman"/>
          <w:sz w:val="24"/>
          <w:szCs w:val="24"/>
        </w:rPr>
        <w:t xml:space="preserve"> các phương thức để định dạng dữ liệu cho kiểu dữ liệu numeric-edited và alphanumeric-edited.</w:t>
      </w:r>
    </w:p>
    <w:p w:rsidR="004116AB" w:rsidRDefault="00485789" w:rsidP="004116AB">
      <w:pPr>
        <w:ind w:left="1080"/>
        <w:jc w:val="both"/>
        <w:rPr>
          <w:rFonts w:ascii="Times New Roman" w:hAnsi="Times New Roman" w:cs="Times New Roman"/>
          <w:sz w:val="24"/>
          <w:szCs w:val="24"/>
        </w:rPr>
      </w:pPr>
      <w:r>
        <w:rPr>
          <w:rFonts w:ascii="Times New Roman" w:hAnsi="Times New Roman" w:cs="Times New Roman"/>
          <w:sz w:val="24"/>
          <w:szCs w:val="24"/>
        </w:rPr>
        <w:t>Sơ đồ lớp tổ</w:t>
      </w:r>
      <w:r w:rsidR="00D24640">
        <w:rPr>
          <w:rFonts w:ascii="Times New Roman" w:hAnsi="Times New Roman" w:cs="Times New Roman"/>
          <w:sz w:val="24"/>
          <w:szCs w:val="24"/>
        </w:rPr>
        <w:t>ng quát:</w:t>
      </w:r>
    </w:p>
    <w:p w:rsidR="003133EE" w:rsidRPr="004116AB" w:rsidRDefault="0048303A" w:rsidP="003133EE">
      <w:pPr>
        <w:ind w:left="108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14775" cy="5010150"/>
            <wp:effectExtent l="19050" t="0" r="9525" b="0"/>
            <wp:docPr id="3" name="Picture 2"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9"/>
                    <a:stretch>
                      <a:fillRect/>
                    </a:stretch>
                  </pic:blipFill>
                  <pic:spPr>
                    <a:xfrm>
                      <a:off x="0" y="0"/>
                      <a:ext cx="3914775" cy="5010150"/>
                    </a:xfrm>
                    <a:prstGeom prst="rect">
                      <a:avLst/>
                    </a:prstGeom>
                  </pic:spPr>
                </pic:pic>
              </a:graphicData>
            </a:graphic>
          </wp:inline>
        </w:drawing>
      </w:r>
    </w:p>
    <w:p w:rsidR="00F8130D" w:rsidRDefault="00A932D3" w:rsidP="00A932D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ab/>
      </w:r>
    </w:p>
    <w:p w:rsidR="00A932D3" w:rsidRDefault="00A932D3" w:rsidP="00A932D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Những chương trình COBOL khi được chuyển đổi qua ngôn ngữ JAVA sẽ có sơ đồ lớp tổng quát như trên. </w:t>
      </w:r>
      <w:r w:rsidR="00BA2A1B">
        <w:rPr>
          <w:rFonts w:ascii="Times New Roman" w:hAnsi="Times New Roman" w:cs="Times New Roman"/>
          <w:sz w:val="24"/>
          <w:szCs w:val="24"/>
        </w:rPr>
        <w:t>Mỗi chương trình COBOL được chuyển đổi thành một lớp (class) chính, lớp này sẽ thừa kế từ lớ</w:t>
      </w:r>
      <w:r w:rsidR="00376081">
        <w:rPr>
          <w:rFonts w:ascii="Times New Roman" w:hAnsi="Times New Roman" w:cs="Times New Roman"/>
          <w:sz w:val="24"/>
          <w:szCs w:val="24"/>
        </w:rPr>
        <w:t xml:space="preserve">p Program. </w:t>
      </w:r>
      <w:r w:rsidR="00BA2A1B">
        <w:rPr>
          <w:rFonts w:ascii="Times New Roman" w:hAnsi="Times New Roman" w:cs="Times New Roman"/>
          <w:sz w:val="24"/>
          <w:szCs w:val="24"/>
        </w:rPr>
        <w:t>Mỗi biến mang kiểu dữ liệ</w:t>
      </w:r>
      <w:r w:rsidR="00634CEC">
        <w:rPr>
          <w:rFonts w:ascii="Times New Roman" w:hAnsi="Times New Roman" w:cs="Times New Roman"/>
          <w:sz w:val="24"/>
          <w:szCs w:val="24"/>
        </w:rPr>
        <w:t>u nhóm</w:t>
      </w:r>
      <w:r w:rsidR="00BA2A1B">
        <w:rPr>
          <w:rFonts w:ascii="Times New Roman" w:hAnsi="Times New Roman" w:cs="Times New Roman"/>
          <w:sz w:val="24"/>
          <w:szCs w:val="24"/>
        </w:rPr>
        <w:t xml:space="preserve"> được chuyển thành một lớp (class)</w:t>
      </w:r>
      <w:r w:rsidR="00A43AEC">
        <w:rPr>
          <w:rFonts w:ascii="Times New Roman" w:hAnsi="Times New Roman" w:cs="Times New Roman"/>
          <w:sz w:val="24"/>
          <w:szCs w:val="24"/>
        </w:rPr>
        <w:t>, lớp này được thừa kế từ lớp BaseClass.</w:t>
      </w:r>
      <w:r w:rsidR="0048303A">
        <w:rPr>
          <w:rFonts w:ascii="Times New Roman" w:hAnsi="Times New Roman" w:cs="Times New Roman"/>
          <w:sz w:val="24"/>
          <w:szCs w:val="24"/>
        </w:rPr>
        <w:t xml:space="preserve"> Các nhóm con sẽ được chuyển thành lớp nằm trong (inner class) của lớp cha.</w:t>
      </w:r>
    </w:p>
    <w:p w:rsidR="0048303A" w:rsidRDefault="0048303A" w:rsidP="00A932D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Với sơ đồ trên, vai trò các lớp tương ứng như sau:</w:t>
      </w:r>
    </w:p>
    <w:p w:rsidR="0048303A" w:rsidRDefault="0048303A" w:rsidP="000E49F6">
      <w:pPr>
        <w:pStyle w:val="ListParagraph"/>
        <w:numPr>
          <w:ilvl w:val="1"/>
          <w:numId w:val="44"/>
        </w:numPr>
        <w:ind w:left="1350" w:hanging="270"/>
        <w:jc w:val="both"/>
        <w:rPr>
          <w:rFonts w:ascii="Times New Roman" w:hAnsi="Times New Roman" w:cs="Times New Roman"/>
          <w:sz w:val="24"/>
          <w:szCs w:val="24"/>
        </w:rPr>
      </w:pPr>
      <w:r>
        <w:rPr>
          <w:rFonts w:ascii="Times New Roman" w:hAnsi="Times New Roman" w:cs="Times New Roman"/>
          <w:sz w:val="24"/>
          <w:szCs w:val="24"/>
        </w:rPr>
        <w:t>GeneratedProg: đại diện cho lớp chính sinh ra tương ứng với mỗi chương trình COBOL.</w:t>
      </w:r>
    </w:p>
    <w:p w:rsidR="0048303A" w:rsidRDefault="0048303A" w:rsidP="000E49F6">
      <w:pPr>
        <w:pStyle w:val="ListParagraph"/>
        <w:numPr>
          <w:ilvl w:val="1"/>
          <w:numId w:val="44"/>
        </w:numPr>
        <w:ind w:left="1350" w:hanging="270"/>
        <w:jc w:val="both"/>
        <w:rPr>
          <w:rFonts w:ascii="Times New Roman" w:hAnsi="Times New Roman" w:cs="Times New Roman"/>
          <w:sz w:val="24"/>
          <w:szCs w:val="24"/>
        </w:rPr>
      </w:pPr>
      <w:r>
        <w:rPr>
          <w:rFonts w:ascii="Times New Roman" w:hAnsi="Times New Roman" w:cs="Times New Roman"/>
          <w:sz w:val="24"/>
          <w:szCs w:val="24"/>
        </w:rPr>
        <w:t>GeneratedGroup1: đại diện cho lớp sinh ra từ kiểu dữ liệu nhóm.</w:t>
      </w:r>
    </w:p>
    <w:p w:rsidR="0048303A" w:rsidRDefault="0048303A" w:rsidP="000E49F6">
      <w:pPr>
        <w:pStyle w:val="ListParagraph"/>
        <w:numPr>
          <w:ilvl w:val="1"/>
          <w:numId w:val="44"/>
        </w:numPr>
        <w:ind w:left="1350" w:hanging="270"/>
        <w:jc w:val="both"/>
        <w:rPr>
          <w:rFonts w:ascii="Times New Roman" w:hAnsi="Times New Roman" w:cs="Times New Roman"/>
          <w:sz w:val="24"/>
          <w:szCs w:val="24"/>
        </w:rPr>
      </w:pPr>
      <w:r>
        <w:rPr>
          <w:rFonts w:ascii="Times New Roman" w:hAnsi="Times New Roman" w:cs="Times New Roman"/>
          <w:sz w:val="24"/>
          <w:szCs w:val="24"/>
        </w:rPr>
        <w:t>GeneratedGroup2: đại diện cho lớp sinh ra từ kiểu dữ liệu nhóm.</w:t>
      </w:r>
    </w:p>
    <w:p w:rsidR="0048303A" w:rsidRDefault="0048303A" w:rsidP="000E49F6">
      <w:pPr>
        <w:pStyle w:val="ListParagraph"/>
        <w:numPr>
          <w:ilvl w:val="1"/>
          <w:numId w:val="44"/>
        </w:numPr>
        <w:ind w:left="1350" w:hanging="270"/>
        <w:jc w:val="both"/>
        <w:rPr>
          <w:rFonts w:ascii="Times New Roman" w:hAnsi="Times New Roman" w:cs="Times New Roman"/>
          <w:sz w:val="24"/>
          <w:szCs w:val="24"/>
        </w:rPr>
      </w:pPr>
      <w:r>
        <w:rPr>
          <w:rFonts w:ascii="Times New Roman" w:hAnsi="Times New Roman" w:cs="Times New Roman"/>
          <w:sz w:val="24"/>
          <w:szCs w:val="24"/>
        </w:rPr>
        <w:t>InnerGrp1, InnerGrp2: đại diện cho lớp nằm trong sinh ra bởi kiểu dữ liệu nhóm (nhóm con nằm trong nhóm cha là GeneratedGroup1).</w:t>
      </w:r>
    </w:p>
    <w:p w:rsidR="0031796A" w:rsidRDefault="00BD6B2D" w:rsidP="00177C3F">
      <w:pPr>
        <w:pStyle w:val="ListParagraph"/>
        <w:numPr>
          <w:ilvl w:val="2"/>
          <w:numId w:val="19"/>
        </w:numPr>
        <w:jc w:val="both"/>
        <w:outlineLvl w:val="2"/>
        <w:rPr>
          <w:rFonts w:ascii="Times New Roman" w:hAnsi="Times New Roman" w:cs="Times New Roman"/>
          <w:sz w:val="24"/>
          <w:szCs w:val="24"/>
        </w:rPr>
      </w:pPr>
      <w:bookmarkStart w:id="87" w:name="_Toc308591627"/>
      <w:r>
        <w:rPr>
          <w:rFonts w:ascii="Times New Roman" w:hAnsi="Times New Roman" w:cs="Times New Roman"/>
          <w:sz w:val="24"/>
          <w:szCs w:val="24"/>
        </w:rPr>
        <w:t>Chuyển đổi thông thường:</w:t>
      </w:r>
      <w:bookmarkEnd w:id="87"/>
      <w:r>
        <w:rPr>
          <w:rFonts w:ascii="Times New Roman" w:hAnsi="Times New Roman" w:cs="Times New Roman"/>
          <w:sz w:val="24"/>
          <w:szCs w:val="24"/>
        </w:rPr>
        <w:t xml:space="preserve"> </w:t>
      </w:r>
    </w:p>
    <w:p w:rsidR="00C82365" w:rsidRDefault="0031796A" w:rsidP="0088001C">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Đ</w:t>
      </w:r>
      <w:r w:rsidR="00BD6B2D">
        <w:rPr>
          <w:rFonts w:ascii="Times New Roman" w:hAnsi="Times New Roman" w:cs="Times New Roman"/>
          <w:sz w:val="24"/>
          <w:szCs w:val="24"/>
        </w:rPr>
        <w:t>ây là chế độ chuyển đổi mô phỏng quá trình cấp phát và quản lý bộ nhớ của ngôn ngữ COBOL</w:t>
      </w:r>
      <w:r w:rsidR="00C11FD3">
        <w:rPr>
          <w:rFonts w:ascii="Times New Roman" w:hAnsi="Times New Roman" w:cs="Times New Roman"/>
          <w:sz w:val="24"/>
          <w:szCs w:val="24"/>
        </w:rPr>
        <w:t xml:space="preserve"> thông qua việc sử dụng một mảng byte</w:t>
      </w:r>
      <w:r w:rsidR="009E6534">
        <w:rPr>
          <w:rFonts w:ascii="Times New Roman" w:hAnsi="Times New Roman" w:cs="Times New Roman"/>
          <w:sz w:val="24"/>
          <w:szCs w:val="24"/>
        </w:rPr>
        <w:t>s để lưu trữ dữ liệu</w:t>
      </w:r>
      <w:r w:rsidR="00C11FD3">
        <w:rPr>
          <w:rFonts w:ascii="Times New Roman" w:hAnsi="Times New Roman" w:cs="Times New Roman"/>
          <w:sz w:val="24"/>
          <w:szCs w:val="24"/>
        </w:rPr>
        <w:t>.</w:t>
      </w:r>
      <w:r w:rsidR="008A5E33">
        <w:rPr>
          <w:rFonts w:ascii="Times New Roman" w:hAnsi="Times New Roman" w:cs="Times New Roman"/>
          <w:sz w:val="24"/>
          <w:szCs w:val="24"/>
        </w:rPr>
        <w:t xml:space="preserve"> </w:t>
      </w:r>
      <w:r w:rsidR="00387EFD">
        <w:rPr>
          <w:rFonts w:ascii="Times New Roman" w:hAnsi="Times New Roman" w:cs="Times New Roman"/>
          <w:sz w:val="24"/>
          <w:szCs w:val="24"/>
        </w:rPr>
        <w:t>Các tính chất của mảng byte</w:t>
      </w:r>
      <w:r w:rsidR="002828A3">
        <w:rPr>
          <w:rFonts w:ascii="Times New Roman" w:hAnsi="Times New Roman" w:cs="Times New Roman"/>
          <w:sz w:val="24"/>
          <w:szCs w:val="24"/>
        </w:rPr>
        <w:t>s</w:t>
      </w:r>
      <w:r w:rsidR="00387EFD">
        <w:rPr>
          <w:rFonts w:ascii="Times New Roman" w:hAnsi="Times New Roman" w:cs="Times New Roman"/>
          <w:sz w:val="24"/>
          <w:szCs w:val="24"/>
        </w:rPr>
        <w:t xml:space="preserve"> này:</w:t>
      </w:r>
    </w:p>
    <w:p w:rsidR="00CB62C9" w:rsidRDefault="00CB62C9" w:rsidP="00387EFD">
      <w:pPr>
        <w:pStyle w:val="ListParagraph"/>
        <w:numPr>
          <w:ilvl w:val="1"/>
          <w:numId w:val="44"/>
        </w:numPr>
        <w:ind w:left="2070" w:hanging="270"/>
        <w:jc w:val="both"/>
        <w:rPr>
          <w:rFonts w:ascii="Times New Roman" w:hAnsi="Times New Roman" w:cs="Times New Roman"/>
          <w:sz w:val="24"/>
          <w:szCs w:val="24"/>
        </w:rPr>
      </w:pPr>
      <w:r>
        <w:rPr>
          <w:rFonts w:ascii="Times New Roman" w:hAnsi="Times New Roman" w:cs="Times New Roman"/>
          <w:sz w:val="24"/>
          <w:szCs w:val="24"/>
        </w:rPr>
        <w:lastRenderedPageBreak/>
        <w:t>Mảng byte</w:t>
      </w:r>
      <w:r w:rsidR="002828A3">
        <w:rPr>
          <w:rFonts w:ascii="Times New Roman" w:hAnsi="Times New Roman" w:cs="Times New Roman"/>
          <w:sz w:val="24"/>
          <w:szCs w:val="24"/>
        </w:rPr>
        <w:t>s</w:t>
      </w:r>
      <w:r>
        <w:rPr>
          <w:rFonts w:ascii="Times New Roman" w:hAnsi="Times New Roman" w:cs="Times New Roman"/>
          <w:sz w:val="24"/>
          <w:szCs w:val="24"/>
        </w:rPr>
        <w:t xml:space="preserve"> này mang tầm vực </w:t>
      </w:r>
      <w:r w:rsidRPr="009C21D0">
        <w:rPr>
          <w:rFonts w:ascii="Times New Roman" w:hAnsi="Times New Roman" w:cs="Times New Roman"/>
          <w:i/>
          <w:sz w:val="24"/>
          <w:szCs w:val="24"/>
        </w:rPr>
        <w:t>protected</w:t>
      </w:r>
      <w:r>
        <w:rPr>
          <w:rFonts w:ascii="Times New Roman" w:hAnsi="Times New Roman" w:cs="Times New Roman"/>
          <w:sz w:val="24"/>
          <w:szCs w:val="24"/>
        </w:rPr>
        <w:t xml:space="preserve"> (chỉ có thể truy xuất bởi các lớp con).</w:t>
      </w:r>
      <w:r w:rsidR="00EC73F8">
        <w:rPr>
          <w:rFonts w:ascii="Times New Roman" w:hAnsi="Times New Roman" w:cs="Times New Roman"/>
          <w:sz w:val="24"/>
          <w:szCs w:val="24"/>
        </w:rPr>
        <w:t xml:space="preserve"> Với hiện thực trong đề tài này, mảng byte</w:t>
      </w:r>
      <w:r w:rsidR="008833B3">
        <w:rPr>
          <w:rFonts w:ascii="Times New Roman" w:hAnsi="Times New Roman" w:cs="Times New Roman"/>
          <w:sz w:val="24"/>
          <w:szCs w:val="24"/>
        </w:rPr>
        <w:t>s</w:t>
      </w:r>
      <w:r w:rsidR="00EC73F8">
        <w:rPr>
          <w:rFonts w:ascii="Times New Roman" w:hAnsi="Times New Roman" w:cs="Times New Roman"/>
          <w:sz w:val="24"/>
          <w:szCs w:val="24"/>
        </w:rPr>
        <w:t xml:space="preserve"> này chính là trường </w:t>
      </w:r>
      <w:r w:rsidR="00EC73F8" w:rsidRPr="00A50875">
        <w:rPr>
          <w:rFonts w:ascii="Times New Roman" w:hAnsi="Times New Roman" w:cs="Times New Roman"/>
          <w:i/>
          <w:sz w:val="24"/>
          <w:szCs w:val="24"/>
        </w:rPr>
        <w:t>data</w:t>
      </w:r>
      <w:r w:rsidR="00EC73F8">
        <w:rPr>
          <w:rFonts w:ascii="Times New Roman" w:hAnsi="Times New Roman" w:cs="Times New Roman"/>
          <w:sz w:val="24"/>
          <w:szCs w:val="24"/>
        </w:rPr>
        <w:t xml:space="preserve"> trong lớp BaseClass</w:t>
      </w:r>
      <w:r w:rsidR="00A14635">
        <w:rPr>
          <w:rFonts w:ascii="Times New Roman" w:hAnsi="Times New Roman" w:cs="Times New Roman"/>
          <w:sz w:val="24"/>
          <w:szCs w:val="24"/>
        </w:rPr>
        <w:t>, các lớp được sinh ra từ chương trình COBOL sẽ kế thừa từ lớp BaseClass</w:t>
      </w:r>
      <w:r w:rsidR="00EC73F8">
        <w:rPr>
          <w:rFonts w:ascii="Times New Roman" w:hAnsi="Times New Roman" w:cs="Times New Roman"/>
          <w:sz w:val="24"/>
          <w:szCs w:val="24"/>
        </w:rPr>
        <w:t>.</w:t>
      </w:r>
    </w:p>
    <w:p w:rsidR="00387EFD" w:rsidRDefault="00A72807" w:rsidP="00387EFD">
      <w:pPr>
        <w:pStyle w:val="ListParagraph"/>
        <w:numPr>
          <w:ilvl w:val="1"/>
          <w:numId w:val="44"/>
        </w:numPr>
        <w:ind w:left="2070" w:hanging="270"/>
        <w:jc w:val="both"/>
        <w:rPr>
          <w:rFonts w:ascii="Times New Roman" w:hAnsi="Times New Roman" w:cs="Times New Roman"/>
          <w:sz w:val="24"/>
          <w:szCs w:val="24"/>
        </w:rPr>
      </w:pPr>
      <w:r>
        <w:rPr>
          <w:rFonts w:ascii="Times New Roman" w:hAnsi="Times New Roman" w:cs="Times New Roman"/>
          <w:sz w:val="24"/>
          <w:szCs w:val="24"/>
        </w:rPr>
        <w:t>Mỗi chương trình COBOL được chuyển sang một lớp của JAVA sẽ chỉ có duy nhất một mảng byte</w:t>
      </w:r>
      <w:r w:rsidR="004B753B">
        <w:rPr>
          <w:rFonts w:ascii="Times New Roman" w:hAnsi="Times New Roman" w:cs="Times New Roman"/>
          <w:sz w:val="24"/>
          <w:szCs w:val="24"/>
        </w:rPr>
        <w:t>s</w:t>
      </w:r>
      <w:r>
        <w:rPr>
          <w:rFonts w:ascii="Times New Roman" w:hAnsi="Times New Roman" w:cs="Times New Roman"/>
          <w:sz w:val="24"/>
          <w:szCs w:val="24"/>
        </w:rPr>
        <w:t xml:space="preserve"> chứa toàn bộ dữ liệu của chương trình đó.</w:t>
      </w:r>
      <w:r w:rsidR="00F23D84">
        <w:rPr>
          <w:rFonts w:ascii="Times New Roman" w:hAnsi="Times New Roman" w:cs="Times New Roman"/>
          <w:sz w:val="24"/>
          <w:szCs w:val="24"/>
        </w:rPr>
        <w:t xml:space="preserve"> </w:t>
      </w:r>
    </w:p>
    <w:p w:rsidR="00A72807" w:rsidRDefault="00651BC2" w:rsidP="00387EFD">
      <w:pPr>
        <w:pStyle w:val="ListParagraph"/>
        <w:numPr>
          <w:ilvl w:val="1"/>
          <w:numId w:val="44"/>
        </w:numPr>
        <w:ind w:left="2070" w:hanging="270"/>
        <w:jc w:val="both"/>
        <w:rPr>
          <w:rFonts w:ascii="Times New Roman" w:hAnsi="Times New Roman" w:cs="Times New Roman"/>
          <w:sz w:val="24"/>
          <w:szCs w:val="24"/>
        </w:rPr>
      </w:pPr>
      <w:r>
        <w:rPr>
          <w:rFonts w:ascii="Times New Roman" w:hAnsi="Times New Roman" w:cs="Times New Roman"/>
          <w:sz w:val="24"/>
          <w:szCs w:val="24"/>
        </w:rPr>
        <w:t xml:space="preserve">Với những biến được định nghĩa với kiểu dữ liệu </w:t>
      </w:r>
      <w:r w:rsidR="00647E95">
        <w:rPr>
          <w:rFonts w:ascii="Times New Roman" w:hAnsi="Times New Roman" w:cs="Times New Roman"/>
          <w:sz w:val="24"/>
          <w:szCs w:val="24"/>
        </w:rPr>
        <w:t xml:space="preserve">nhóm nhưng có sự </w:t>
      </w:r>
      <w:r>
        <w:rPr>
          <w:rFonts w:ascii="Times New Roman" w:hAnsi="Times New Roman" w:cs="Times New Roman"/>
          <w:sz w:val="24"/>
          <w:szCs w:val="24"/>
        </w:rPr>
        <w:t>phân cấ</w:t>
      </w:r>
      <w:r w:rsidR="00647E95">
        <w:rPr>
          <w:rFonts w:ascii="Times New Roman" w:hAnsi="Times New Roman" w:cs="Times New Roman"/>
          <w:sz w:val="24"/>
          <w:szCs w:val="24"/>
        </w:rPr>
        <w:t>p, m</w:t>
      </w:r>
      <w:r>
        <w:rPr>
          <w:rFonts w:ascii="Times New Roman" w:hAnsi="Times New Roman" w:cs="Times New Roman"/>
          <w:sz w:val="24"/>
          <w:szCs w:val="24"/>
        </w:rPr>
        <w:t>ảng byte</w:t>
      </w:r>
      <w:r w:rsidR="003C4471">
        <w:rPr>
          <w:rFonts w:ascii="Times New Roman" w:hAnsi="Times New Roman" w:cs="Times New Roman"/>
          <w:sz w:val="24"/>
          <w:szCs w:val="24"/>
        </w:rPr>
        <w:t>s</w:t>
      </w:r>
      <w:r>
        <w:rPr>
          <w:rFonts w:ascii="Times New Roman" w:hAnsi="Times New Roman" w:cs="Times New Roman"/>
          <w:sz w:val="24"/>
          <w:szCs w:val="24"/>
        </w:rPr>
        <w:t xml:space="preserve"> của lớp con sẽ chỉ là con trỏ chỉ tới mảng byte</w:t>
      </w:r>
      <w:r w:rsidR="00731348">
        <w:rPr>
          <w:rFonts w:ascii="Times New Roman" w:hAnsi="Times New Roman" w:cs="Times New Roman"/>
          <w:sz w:val="24"/>
          <w:szCs w:val="24"/>
        </w:rPr>
        <w:t>s</w:t>
      </w:r>
      <w:r>
        <w:rPr>
          <w:rFonts w:ascii="Times New Roman" w:hAnsi="Times New Roman" w:cs="Times New Roman"/>
          <w:sz w:val="24"/>
          <w:szCs w:val="24"/>
        </w:rPr>
        <w:t xml:space="preserve"> của lớp cha.</w:t>
      </w:r>
    </w:p>
    <w:p w:rsidR="00BC547E" w:rsidRDefault="00BC547E" w:rsidP="00387EFD">
      <w:pPr>
        <w:pStyle w:val="ListParagraph"/>
        <w:numPr>
          <w:ilvl w:val="1"/>
          <w:numId w:val="44"/>
        </w:numPr>
        <w:ind w:left="2070" w:hanging="270"/>
        <w:jc w:val="both"/>
        <w:rPr>
          <w:rFonts w:ascii="Times New Roman" w:hAnsi="Times New Roman" w:cs="Times New Roman"/>
          <w:sz w:val="24"/>
          <w:szCs w:val="24"/>
        </w:rPr>
      </w:pPr>
      <w:r>
        <w:rPr>
          <w:rFonts w:ascii="Times New Roman" w:hAnsi="Times New Roman" w:cs="Times New Roman"/>
          <w:sz w:val="24"/>
          <w:szCs w:val="24"/>
        </w:rPr>
        <w:t>Độ dài của mảng bytes sẽ được tính toán trong khi sinh mã.</w:t>
      </w:r>
    </w:p>
    <w:p w:rsidR="006B3002" w:rsidRDefault="003619E5" w:rsidP="0088001C">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Sơ đồ hoạt động chung của chế độ chuyển đổi thông thường:</w:t>
      </w:r>
    </w:p>
    <w:p w:rsidR="003619E5" w:rsidRDefault="003619E5" w:rsidP="0088001C">
      <w:pPr>
        <w:pStyle w:val="ListParagraph"/>
        <w:ind w:left="1800"/>
        <w:jc w:val="both"/>
        <w:rPr>
          <w:rFonts w:ascii="Times New Roman" w:hAnsi="Times New Roman" w:cs="Times New Roman"/>
          <w:sz w:val="24"/>
          <w:szCs w:val="24"/>
        </w:rPr>
      </w:pPr>
    </w:p>
    <w:p w:rsidR="003619E5" w:rsidRDefault="00FB7945" w:rsidP="003619E5">
      <w:pPr>
        <w:pStyle w:val="ListParagraph"/>
        <w:ind w:left="12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93625" cy="3010619"/>
            <wp:effectExtent l="19050" t="0" r="0" b="0"/>
            <wp:docPr id="7" name="Picture 6" descr="Normal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Flow.jpg"/>
                    <pic:cNvPicPr/>
                  </pic:nvPicPr>
                  <pic:blipFill>
                    <a:blip r:embed="rId10"/>
                    <a:stretch>
                      <a:fillRect/>
                    </a:stretch>
                  </pic:blipFill>
                  <pic:spPr>
                    <a:xfrm>
                      <a:off x="0" y="0"/>
                      <a:ext cx="5095875" cy="3011949"/>
                    </a:xfrm>
                    <a:prstGeom prst="rect">
                      <a:avLst/>
                    </a:prstGeom>
                  </pic:spPr>
                </pic:pic>
              </a:graphicData>
            </a:graphic>
          </wp:inline>
        </w:drawing>
      </w:r>
    </w:p>
    <w:p w:rsidR="003619E5" w:rsidRDefault="003619E5" w:rsidP="003619E5">
      <w:pPr>
        <w:pStyle w:val="ListParagraph"/>
        <w:ind w:left="1260"/>
        <w:jc w:val="both"/>
        <w:rPr>
          <w:rFonts w:ascii="Times New Roman" w:hAnsi="Times New Roman" w:cs="Times New Roman"/>
          <w:sz w:val="24"/>
          <w:szCs w:val="24"/>
        </w:rPr>
      </w:pPr>
    </w:p>
    <w:p w:rsidR="00BD6B2D" w:rsidRDefault="000B71A1" w:rsidP="0088001C">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C</w:t>
      </w:r>
      <w:r w:rsidR="008A5E33">
        <w:rPr>
          <w:rFonts w:ascii="Times New Roman" w:hAnsi="Times New Roman" w:cs="Times New Roman"/>
          <w:sz w:val="24"/>
          <w:szCs w:val="24"/>
        </w:rPr>
        <w:t xml:space="preserve">ách </w:t>
      </w:r>
      <w:r w:rsidR="00B60CB6">
        <w:rPr>
          <w:rFonts w:ascii="Times New Roman" w:hAnsi="Times New Roman" w:cs="Times New Roman"/>
          <w:sz w:val="24"/>
          <w:szCs w:val="24"/>
        </w:rPr>
        <w:t>hiện thực này cầ</w:t>
      </w:r>
      <w:r>
        <w:rPr>
          <w:rFonts w:ascii="Times New Roman" w:hAnsi="Times New Roman" w:cs="Times New Roman"/>
          <w:sz w:val="24"/>
          <w:szCs w:val="24"/>
        </w:rPr>
        <w:t>n có</w:t>
      </w:r>
      <w:r w:rsidR="00B60CB6">
        <w:rPr>
          <w:rFonts w:ascii="Times New Roman" w:hAnsi="Times New Roman" w:cs="Times New Roman"/>
          <w:sz w:val="24"/>
          <w:szCs w:val="24"/>
        </w:rPr>
        <w:t xml:space="preserve"> các phương thức hỗ trợ cho việc chuyển đổi dữ liệu trong mảng byte sang các kiểu dữ liệu JAVA thân thiện với lập trình viên JAVA</w:t>
      </w:r>
      <w:r w:rsidR="00374E7C">
        <w:rPr>
          <w:rFonts w:ascii="Times New Roman" w:hAnsi="Times New Roman" w:cs="Times New Roman"/>
          <w:sz w:val="24"/>
          <w:szCs w:val="24"/>
        </w:rPr>
        <w:t xml:space="preserve"> (int, String, long…)</w:t>
      </w:r>
      <w:r w:rsidR="00B60CB6">
        <w:rPr>
          <w:rFonts w:ascii="Times New Roman" w:hAnsi="Times New Roman" w:cs="Times New Roman"/>
          <w:sz w:val="24"/>
          <w:szCs w:val="24"/>
        </w:rPr>
        <w:t>.</w:t>
      </w:r>
      <w:r w:rsidR="00755648">
        <w:rPr>
          <w:rFonts w:ascii="Times New Roman" w:hAnsi="Times New Roman" w:cs="Times New Roman"/>
          <w:sz w:val="24"/>
          <w:szCs w:val="24"/>
        </w:rPr>
        <w:t xml:space="preserve"> </w:t>
      </w:r>
      <w:r w:rsidR="00F43AEE">
        <w:rPr>
          <w:rFonts w:ascii="Times New Roman" w:hAnsi="Times New Roman" w:cs="Times New Roman"/>
          <w:sz w:val="24"/>
          <w:szCs w:val="24"/>
        </w:rPr>
        <w:t>Các phương thức này được hiện thực trong lớ</w:t>
      </w:r>
      <w:r w:rsidR="003131DF">
        <w:rPr>
          <w:rFonts w:ascii="Times New Roman" w:hAnsi="Times New Roman" w:cs="Times New Roman"/>
          <w:sz w:val="24"/>
          <w:szCs w:val="24"/>
        </w:rPr>
        <w:t>p BaseClass</w:t>
      </w:r>
      <w:r w:rsidR="00F43AEE">
        <w:rPr>
          <w:rFonts w:ascii="Times New Roman" w:hAnsi="Times New Roman" w:cs="Times New Roman"/>
          <w:sz w:val="24"/>
          <w:szCs w:val="24"/>
        </w:rPr>
        <w:t xml:space="preserve">. </w:t>
      </w:r>
      <w:r w:rsidR="00755648">
        <w:rPr>
          <w:rFonts w:ascii="Times New Roman" w:hAnsi="Times New Roman" w:cs="Times New Roman"/>
          <w:sz w:val="24"/>
          <w:szCs w:val="24"/>
        </w:rPr>
        <w:t>Chi tiết việc chuyển đổi được thực hiện theo bảng sau:</w:t>
      </w:r>
    </w:p>
    <w:p w:rsidR="009F4DEB" w:rsidRDefault="009F4DEB" w:rsidP="0088001C">
      <w:pPr>
        <w:pStyle w:val="ListParagraph"/>
        <w:ind w:left="1800"/>
        <w:jc w:val="both"/>
        <w:rPr>
          <w:rFonts w:ascii="Times New Roman" w:hAnsi="Times New Roman" w:cs="Times New Roman"/>
          <w:sz w:val="24"/>
          <w:szCs w:val="24"/>
        </w:rPr>
      </w:pPr>
    </w:p>
    <w:tbl>
      <w:tblPr>
        <w:tblStyle w:val="TableGrid"/>
        <w:tblW w:w="8208" w:type="dxa"/>
        <w:tblInd w:w="1350" w:type="dxa"/>
        <w:tblLayout w:type="fixed"/>
        <w:tblLook w:val="04A0"/>
      </w:tblPr>
      <w:tblGrid>
        <w:gridCol w:w="2628"/>
        <w:gridCol w:w="2340"/>
        <w:gridCol w:w="450"/>
        <w:gridCol w:w="2790"/>
      </w:tblGrid>
      <w:tr w:rsidR="009D1C81" w:rsidTr="00033D4A">
        <w:trPr>
          <w:trHeight w:val="530"/>
        </w:trPr>
        <w:tc>
          <w:tcPr>
            <w:tcW w:w="2628" w:type="dxa"/>
            <w:vAlign w:val="center"/>
          </w:tcPr>
          <w:p w:rsidR="009D1C81" w:rsidRPr="00ED154D" w:rsidRDefault="009D1C81" w:rsidP="00077E00">
            <w:pPr>
              <w:pStyle w:val="ListParagraph"/>
              <w:ind w:left="0"/>
              <w:rPr>
                <w:rFonts w:ascii="Times New Roman" w:hAnsi="Times New Roman" w:cs="Times New Roman"/>
                <w:b/>
                <w:sz w:val="28"/>
                <w:szCs w:val="24"/>
              </w:rPr>
            </w:pPr>
            <w:r w:rsidRPr="00ED154D">
              <w:rPr>
                <w:rFonts w:ascii="Times New Roman" w:hAnsi="Times New Roman" w:cs="Times New Roman"/>
                <w:b/>
                <w:sz w:val="28"/>
                <w:szCs w:val="24"/>
              </w:rPr>
              <w:t>Kiểu</w:t>
            </w:r>
            <w:r w:rsidR="009057BD">
              <w:rPr>
                <w:rFonts w:ascii="Times New Roman" w:hAnsi="Times New Roman" w:cs="Times New Roman"/>
                <w:b/>
                <w:sz w:val="28"/>
                <w:szCs w:val="24"/>
              </w:rPr>
              <w:t xml:space="preserve"> dữ liệu</w:t>
            </w:r>
          </w:p>
        </w:tc>
        <w:tc>
          <w:tcPr>
            <w:tcW w:w="2340" w:type="dxa"/>
            <w:tcBorders>
              <w:right w:val="double" w:sz="2" w:space="0" w:color="auto"/>
            </w:tcBorders>
            <w:vAlign w:val="center"/>
          </w:tcPr>
          <w:p w:rsidR="009D1C81" w:rsidRPr="00ED154D" w:rsidRDefault="009D1C81" w:rsidP="00077E00">
            <w:pPr>
              <w:pStyle w:val="ListParagraph"/>
              <w:ind w:left="0"/>
              <w:rPr>
                <w:rFonts w:ascii="Times New Roman" w:hAnsi="Times New Roman" w:cs="Times New Roman"/>
                <w:b/>
                <w:sz w:val="28"/>
                <w:szCs w:val="24"/>
              </w:rPr>
            </w:pPr>
            <w:r w:rsidRPr="00ED154D">
              <w:rPr>
                <w:rFonts w:ascii="Times New Roman" w:hAnsi="Times New Roman" w:cs="Times New Roman"/>
                <w:b/>
                <w:sz w:val="28"/>
                <w:szCs w:val="24"/>
              </w:rPr>
              <w:t xml:space="preserve">Dạng khai báo </w:t>
            </w:r>
          </w:p>
        </w:tc>
        <w:tc>
          <w:tcPr>
            <w:tcW w:w="450" w:type="dxa"/>
            <w:tcBorders>
              <w:right w:val="double" w:sz="2" w:space="0" w:color="auto"/>
            </w:tcBorders>
          </w:tcPr>
          <w:p w:rsidR="009D1C81" w:rsidRDefault="009D1C81" w:rsidP="00077E00">
            <w:pPr>
              <w:pStyle w:val="ListParagraph"/>
              <w:ind w:left="0"/>
              <w:rPr>
                <w:rFonts w:ascii="Times New Roman" w:hAnsi="Times New Roman" w:cs="Times New Roman"/>
                <w:b/>
                <w:sz w:val="28"/>
                <w:szCs w:val="24"/>
              </w:rPr>
            </w:pPr>
          </w:p>
        </w:tc>
        <w:tc>
          <w:tcPr>
            <w:tcW w:w="2790" w:type="dxa"/>
            <w:tcBorders>
              <w:top w:val="single" w:sz="2" w:space="0" w:color="auto"/>
              <w:left w:val="double" w:sz="2" w:space="0" w:color="auto"/>
              <w:bottom w:val="single" w:sz="2" w:space="0" w:color="auto"/>
              <w:right w:val="single" w:sz="2" w:space="0" w:color="auto"/>
            </w:tcBorders>
            <w:vAlign w:val="center"/>
          </w:tcPr>
          <w:p w:rsidR="009D1C81" w:rsidRPr="00ED154D" w:rsidRDefault="00193F58" w:rsidP="00077E00">
            <w:pPr>
              <w:pStyle w:val="ListParagraph"/>
              <w:ind w:left="0"/>
              <w:rPr>
                <w:rFonts w:ascii="Times New Roman" w:hAnsi="Times New Roman" w:cs="Times New Roman"/>
                <w:b/>
                <w:sz w:val="28"/>
                <w:szCs w:val="24"/>
              </w:rPr>
            </w:pPr>
            <w:r>
              <w:rPr>
                <w:rFonts w:ascii="Times New Roman" w:hAnsi="Times New Roman" w:cs="Times New Roman"/>
                <w:b/>
                <w:sz w:val="28"/>
                <w:szCs w:val="24"/>
              </w:rPr>
              <w:t>Mã JAVA tương ứng</w:t>
            </w:r>
          </w:p>
        </w:tc>
      </w:tr>
      <w:tr w:rsidR="009D1C81" w:rsidTr="00033D4A">
        <w:trPr>
          <w:trHeight w:val="620"/>
        </w:trPr>
        <w:tc>
          <w:tcPr>
            <w:tcW w:w="2628" w:type="dxa"/>
            <w:vMerge w:val="restart"/>
            <w:vAlign w:val="center"/>
          </w:tcPr>
          <w:p w:rsidR="009D1C81" w:rsidRDefault="009D1C81" w:rsidP="00072A64">
            <w:pPr>
              <w:pStyle w:val="ListParagraph"/>
              <w:ind w:left="270"/>
              <w:rPr>
                <w:rFonts w:ascii="Times New Roman" w:hAnsi="Times New Roman" w:cs="Times New Roman"/>
                <w:sz w:val="24"/>
                <w:szCs w:val="24"/>
              </w:rPr>
            </w:pPr>
            <w:r>
              <w:rPr>
                <w:rFonts w:ascii="Times New Roman" w:hAnsi="Times New Roman" w:cs="Times New Roman"/>
                <w:sz w:val="24"/>
                <w:szCs w:val="24"/>
              </w:rPr>
              <w:t xml:space="preserve">Số nguyên </w:t>
            </w:r>
          </w:p>
          <w:p w:rsidR="009D1C81" w:rsidRDefault="009D1C81" w:rsidP="00072A64">
            <w:pPr>
              <w:pStyle w:val="ListParagraph"/>
              <w:ind w:left="270"/>
              <w:rPr>
                <w:rFonts w:ascii="Times New Roman" w:hAnsi="Times New Roman" w:cs="Times New Roman"/>
                <w:sz w:val="24"/>
                <w:szCs w:val="24"/>
              </w:rPr>
            </w:pPr>
            <w:r>
              <w:rPr>
                <w:rFonts w:ascii="Times New Roman" w:hAnsi="Times New Roman" w:cs="Times New Roman"/>
                <w:sz w:val="24"/>
                <w:szCs w:val="24"/>
              </w:rPr>
              <w:t>(numeric)</w:t>
            </w:r>
          </w:p>
        </w:tc>
        <w:tc>
          <w:tcPr>
            <w:tcW w:w="2340" w:type="dxa"/>
            <w:tcBorders>
              <w:right w:val="double" w:sz="2" w:space="0" w:color="auto"/>
            </w:tcBorders>
            <w:vAlign w:val="center"/>
          </w:tcPr>
          <w:p w:rsidR="009D1C81" w:rsidRDefault="009D1C8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 xml:space="preserve">PIC 9(1 </w:t>
            </w:r>
            <w:r w:rsidRPr="005702C1">
              <w:rPr>
                <w:rFonts w:ascii="Times New Roman" w:hAnsi="Times New Roman" w:cs="Times New Roman"/>
                <w:sz w:val="24"/>
                <w:szCs w:val="24"/>
              </w:rPr>
              <w:sym w:font="Wingdings" w:char="F0E0"/>
            </w:r>
            <w:r>
              <w:rPr>
                <w:rFonts w:ascii="Times New Roman" w:hAnsi="Times New Roman" w:cs="Times New Roman"/>
                <w:sz w:val="24"/>
                <w:szCs w:val="24"/>
              </w:rPr>
              <w:t xml:space="preserve"> 4)</w:t>
            </w:r>
          </w:p>
          <w:p w:rsidR="009D1C81" w:rsidRDefault="009D1C8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 xml:space="preserve">PIC S9(1 </w:t>
            </w:r>
            <w:r w:rsidRPr="005702C1">
              <w:rPr>
                <w:rFonts w:ascii="Times New Roman" w:hAnsi="Times New Roman" w:cs="Times New Roman"/>
                <w:sz w:val="24"/>
                <w:szCs w:val="24"/>
              </w:rPr>
              <w:sym w:font="Wingdings" w:char="F0E0"/>
            </w:r>
            <w:r>
              <w:rPr>
                <w:rFonts w:ascii="Times New Roman" w:hAnsi="Times New Roman" w:cs="Times New Roman"/>
                <w:sz w:val="24"/>
                <w:szCs w:val="24"/>
              </w:rPr>
              <w:t xml:space="preserve"> 4)</w:t>
            </w:r>
          </w:p>
        </w:tc>
        <w:tc>
          <w:tcPr>
            <w:tcW w:w="450" w:type="dxa"/>
            <w:vMerge w:val="restart"/>
            <w:tcBorders>
              <w:right w:val="double" w:sz="2" w:space="0" w:color="auto"/>
            </w:tcBorders>
            <w:vAlign w:val="center"/>
          </w:tcPr>
          <w:p w:rsidR="009D1C81" w:rsidRPr="00871DA1" w:rsidRDefault="00F664DD" w:rsidP="00871DA1">
            <w:pPr>
              <w:rPr>
                <w:rFonts w:ascii="Times New Roman" w:hAnsi="Times New Roman" w:cs="Times New Roman"/>
                <w:sz w:val="24"/>
                <w:szCs w:val="24"/>
              </w:rPr>
            </w:pPr>
            <w:r w:rsidRPr="00F664DD">
              <w:sym w:font="Wingdings" w:char="F0E0"/>
            </w:r>
          </w:p>
        </w:tc>
        <w:tc>
          <w:tcPr>
            <w:tcW w:w="2790" w:type="dxa"/>
            <w:tcBorders>
              <w:top w:val="single" w:sz="2" w:space="0" w:color="auto"/>
              <w:left w:val="double" w:sz="2" w:space="0" w:color="auto"/>
              <w:bottom w:val="single" w:sz="2" w:space="0" w:color="auto"/>
              <w:right w:val="single" w:sz="2" w:space="0" w:color="auto"/>
            </w:tcBorders>
            <w:vAlign w:val="center"/>
          </w:tcPr>
          <w:p w:rsidR="009D1C81" w:rsidRDefault="009D1C81" w:rsidP="00077E00">
            <w:pPr>
              <w:pStyle w:val="ListParagraph"/>
              <w:ind w:left="73"/>
              <w:rPr>
                <w:rFonts w:ascii="Times New Roman" w:hAnsi="Times New Roman" w:cs="Times New Roman"/>
                <w:sz w:val="24"/>
                <w:szCs w:val="24"/>
              </w:rPr>
            </w:pPr>
            <w:r>
              <w:rPr>
                <w:rFonts w:ascii="Times New Roman" w:hAnsi="Times New Roman" w:cs="Times New Roman"/>
                <w:sz w:val="24"/>
                <w:szCs w:val="24"/>
              </w:rPr>
              <w:t>short getData();</w:t>
            </w:r>
          </w:p>
        </w:tc>
      </w:tr>
      <w:tr w:rsidR="009D1C81" w:rsidTr="00033D4A">
        <w:trPr>
          <w:trHeight w:val="593"/>
        </w:trPr>
        <w:tc>
          <w:tcPr>
            <w:tcW w:w="2628" w:type="dxa"/>
            <w:vMerge/>
            <w:vAlign w:val="center"/>
          </w:tcPr>
          <w:p w:rsidR="009D1C81" w:rsidRDefault="009D1C81" w:rsidP="00072A64">
            <w:pPr>
              <w:pStyle w:val="ListParagraph"/>
              <w:ind w:left="270"/>
              <w:rPr>
                <w:rFonts w:ascii="Times New Roman" w:hAnsi="Times New Roman" w:cs="Times New Roman"/>
                <w:sz w:val="24"/>
                <w:szCs w:val="24"/>
              </w:rPr>
            </w:pPr>
          </w:p>
        </w:tc>
        <w:tc>
          <w:tcPr>
            <w:tcW w:w="2340" w:type="dxa"/>
            <w:tcBorders>
              <w:right w:val="double" w:sz="2" w:space="0" w:color="auto"/>
            </w:tcBorders>
            <w:vAlign w:val="center"/>
          </w:tcPr>
          <w:p w:rsidR="009D1C81" w:rsidRDefault="009D1C8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 xml:space="preserve">PIC 9(5 </w:t>
            </w:r>
            <w:r w:rsidRPr="00B559B7">
              <w:rPr>
                <w:rFonts w:ascii="Times New Roman" w:hAnsi="Times New Roman" w:cs="Times New Roman"/>
                <w:sz w:val="24"/>
                <w:szCs w:val="24"/>
              </w:rPr>
              <w:sym w:font="Wingdings" w:char="F0E0"/>
            </w:r>
            <w:r>
              <w:rPr>
                <w:rFonts w:ascii="Times New Roman" w:hAnsi="Times New Roman" w:cs="Times New Roman"/>
                <w:sz w:val="24"/>
                <w:szCs w:val="24"/>
              </w:rPr>
              <w:t xml:space="preserve"> 9)</w:t>
            </w:r>
          </w:p>
          <w:p w:rsidR="009D1C81" w:rsidRDefault="009D1C8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 xml:space="preserve">PIC S9(5 </w:t>
            </w:r>
            <w:r w:rsidRPr="00B559B7">
              <w:rPr>
                <w:rFonts w:ascii="Times New Roman" w:hAnsi="Times New Roman" w:cs="Times New Roman"/>
                <w:sz w:val="24"/>
                <w:szCs w:val="24"/>
              </w:rPr>
              <w:sym w:font="Wingdings" w:char="F0E0"/>
            </w:r>
            <w:r>
              <w:rPr>
                <w:rFonts w:ascii="Times New Roman" w:hAnsi="Times New Roman" w:cs="Times New Roman"/>
                <w:sz w:val="24"/>
                <w:szCs w:val="24"/>
              </w:rPr>
              <w:t xml:space="preserve"> 9)</w:t>
            </w:r>
          </w:p>
        </w:tc>
        <w:tc>
          <w:tcPr>
            <w:tcW w:w="450" w:type="dxa"/>
            <w:vMerge/>
            <w:tcBorders>
              <w:right w:val="double" w:sz="2" w:space="0" w:color="auto"/>
            </w:tcBorders>
          </w:tcPr>
          <w:p w:rsidR="009D1C81" w:rsidRDefault="009D1C81" w:rsidP="00077E00">
            <w:pPr>
              <w:pStyle w:val="ListParagraph"/>
              <w:ind w:left="73"/>
              <w:rPr>
                <w:rFonts w:ascii="Times New Roman" w:hAnsi="Times New Roman" w:cs="Times New Roman"/>
                <w:sz w:val="24"/>
                <w:szCs w:val="24"/>
              </w:rPr>
            </w:pPr>
          </w:p>
        </w:tc>
        <w:tc>
          <w:tcPr>
            <w:tcW w:w="2790" w:type="dxa"/>
            <w:tcBorders>
              <w:top w:val="single" w:sz="2" w:space="0" w:color="auto"/>
              <w:left w:val="double" w:sz="2" w:space="0" w:color="auto"/>
              <w:bottom w:val="single" w:sz="2" w:space="0" w:color="auto"/>
              <w:right w:val="single" w:sz="2" w:space="0" w:color="auto"/>
            </w:tcBorders>
            <w:vAlign w:val="center"/>
          </w:tcPr>
          <w:p w:rsidR="009D1C81" w:rsidRDefault="009D1C81" w:rsidP="00077E00">
            <w:pPr>
              <w:pStyle w:val="ListParagraph"/>
              <w:ind w:left="73"/>
              <w:rPr>
                <w:rFonts w:ascii="Times New Roman" w:hAnsi="Times New Roman" w:cs="Times New Roman"/>
                <w:sz w:val="24"/>
                <w:szCs w:val="24"/>
              </w:rPr>
            </w:pPr>
            <w:r>
              <w:rPr>
                <w:rFonts w:ascii="Times New Roman" w:hAnsi="Times New Roman" w:cs="Times New Roman"/>
                <w:sz w:val="24"/>
                <w:szCs w:val="24"/>
              </w:rPr>
              <w:t>int getData();</w:t>
            </w:r>
          </w:p>
        </w:tc>
      </w:tr>
      <w:tr w:rsidR="009D1C81" w:rsidTr="00033D4A">
        <w:trPr>
          <w:trHeight w:val="665"/>
        </w:trPr>
        <w:tc>
          <w:tcPr>
            <w:tcW w:w="2628" w:type="dxa"/>
            <w:vMerge/>
            <w:vAlign w:val="center"/>
          </w:tcPr>
          <w:p w:rsidR="009D1C81" w:rsidRDefault="009D1C81" w:rsidP="00072A64">
            <w:pPr>
              <w:pStyle w:val="ListParagraph"/>
              <w:ind w:left="270"/>
              <w:rPr>
                <w:rFonts w:ascii="Times New Roman" w:hAnsi="Times New Roman" w:cs="Times New Roman"/>
                <w:sz w:val="24"/>
                <w:szCs w:val="24"/>
              </w:rPr>
            </w:pPr>
          </w:p>
        </w:tc>
        <w:tc>
          <w:tcPr>
            <w:tcW w:w="2340" w:type="dxa"/>
            <w:tcBorders>
              <w:right w:val="double" w:sz="2" w:space="0" w:color="auto"/>
            </w:tcBorders>
            <w:vAlign w:val="center"/>
          </w:tcPr>
          <w:p w:rsidR="009D1C81" w:rsidRDefault="009D1C8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 xml:space="preserve">PIC 9(10 </w:t>
            </w:r>
            <w:r w:rsidRPr="00B559B7">
              <w:rPr>
                <w:rFonts w:ascii="Times New Roman" w:hAnsi="Times New Roman" w:cs="Times New Roman"/>
                <w:sz w:val="24"/>
                <w:szCs w:val="24"/>
              </w:rPr>
              <w:sym w:font="Wingdings" w:char="F0E0"/>
            </w:r>
            <w:r>
              <w:rPr>
                <w:rFonts w:ascii="Times New Roman" w:hAnsi="Times New Roman" w:cs="Times New Roman"/>
                <w:sz w:val="24"/>
                <w:szCs w:val="24"/>
              </w:rPr>
              <w:t xml:space="preserve"> 18)</w:t>
            </w:r>
          </w:p>
          <w:p w:rsidR="009D1C81" w:rsidRDefault="009D1C8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 xml:space="preserve">PIC S9(10 </w:t>
            </w:r>
            <w:r w:rsidRPr="00B559B7">
              <w:rPr>
                <w:rFonts w:ascii="Times New Roman" w:hAnsi="Times New Roman" w:cs="Times New Roman"/>
                <w:sz w:val="24"/>
                <w:szCs w:val="24"/>
              </w:rPr>
              <w:sym w:font="Wingdings" w:char="F0E0"/>
            </w:r>
            <w:r>
              <w:rPr>
                <w:rFonts w:ascii="Times New Roman" w:hAnsi="Times New Roman" w:cs="Times New Roman"/>
                <w:sz w:val="24"/>
                <w:szCs w:val="24"/>
              </w:rPr>
              <w:t xml:space="preserve"> 18)</w:t>
            </w:r>
          </w:p>
        </w:tc>
        <w:tc>
          <w:tcPr>
            <w:tcW w:w="450" w:type="dxa"/>
            <w:vMerge/>
            <w:tcBorders>
              <w:right w:val="double" w:sz="2" w:space="0" w:color="auto"/>
            </w:tcBorders>
          </w:tcPr>
          <w:p w:rsidR="009D1C81" w:rsidRDefault="009D1C81" w:rsidP="00077E00">
            <w:pPr>
              <w:pStyle w:val="ListParagraph"/>
              <w:ind w:left="73"/>
              <w:rPr>
                <w:rFonts w:ascii="Times New Roman" w:hAnsi="Times New Roman" w:cs="Times New Roman"/>
                <w:sz w:val="24"/>
                <w:szCs w:val="24"/>
              </w:rPr>
            </w:pPr>
          </w:p>
        </w:tc>
        <w:tc>
          <w:tcPr>
            <w:tcW w:w="2790" w:type="dxa"/>
            <w:tcBorders>
              <w:top w:val="single" w:sz="2" w:space="0" w:color="auto"/>
              <w:left w:val="double" w:sz="2" w:space="0" w:color="auto"/>
              <w:bottom w:val="single" w:sz="2" w:space="0" w:color="auto"/>
              <w:right w:val="single" w:sz="2" w:space="0" w:color="auto"/>
            </w:tcBorders>
            <w:vAlign w:val="center"/>
          </w:tcPr>
          <w:p w:rsidR="009D1C81" w:rsidRDefault="009D1C81" w:rsidP="00077E00">
            <w:pPr>
              <w:pStyle w:val="ListParagraph"/>
              <w:ind w:left="73"/>
              <w:rPr>
                <w:rFonts w:ascii="Times New Roman" w:hAnsi="Times New Roman" w:cs="Times New Roman"/>
                <w:sz w:val="24"/>
                <w:szCs w:val="24"/>
              </w:rPr>
            </w:pPr>
            <w:r>
              <w:rPr>
                <w:rFonts w:ascii="Times New Roman" w:hAnsi="Times New Roman" w:cs="Times New Roman"/>
                <w:sz w:val="24"/>
                <w:szCs w:val="24"/>
              </w:rPr>
              <w:t>long getData();</w:t>
            </w:r>
          </w:p>
        </w:tc>
      </w:tr>
      <w:tr w:rsidR="009D1C81" w:rsidTr="00033D4A">
        <w:trPr>
          <w:trHeight w:val="638"/>
        </w:trPr>
        <w:tc>
          <w:tcPr>
            <w:tcW w:w="2628" w:type="dxa"/>
            <w:vAlign w:val="center"/>
          </w:tcPr>
          <w:p w:rsidR="009D1C81" w:rsidRDefault="009D1C81" w:rsidP="00072A64">
            <w:pPr>
              <w:pStyle w:val="ListParagraph"/>
              <w:ind w:left="270"/>
              <w:rPr>
                <w:rFonts w:ascii="Times New Roman" w:hAnsi="Times New Roman" w:cs="Times New Roman"/>
                <w:sz w:val="24"/>
                <w:szCs w:val="24"/>
              </w:rPr>
            </w:pPr>
            <w:r>
              <w:rPr>
                <w:rFonts w:ascii="Times New Roman" w:hAnsi="Times New Roman" w:cs="Times New Roman"/>
                <w:sz w:val="24"/>
                <w:szCs w:val="24"/>
              </w:rPr>
              <w:lastRenderedPageBreak/>
              <w:t xml:space="preserve">Số thực </w:t>
            </w:r>
          </w:p>
          <w:p w:rsidR="009D1C81" w:rsidRDefault="009D1C81" w:rsidP="00072A64">
            <w:pPr>
              <w:pStyle w:val="ListParagraph"/>
              <w:ind w:left="270"/>
              <w:rPr>
                <w:rFonts w:ascii="Times New Roman" w:hAnsi="Times New Roman" w:cs="Times New Roman"/>
                <w:sz w:val="24"/>
                <w:szCs w:val="24"/>
              </w:rPr>
            </w:pPr>
            <w:r>
              <w:rPr>
                <w:rFonts w:ascii="Times New Roman" w:hAnsi="Times New Roman" w:cs="Times New Roman"/>
                <w:sz w:val="24"/>
                <w:szCs w:val="24"/>
              </w:rPr>
              <w:t>(numeric)</w:t>
            </w:r>
          </w:p>
        </w:tc>
        <w:tc>
          <w:tcPr>
            <w:tcW w:w="2340" w:type="dxa"/>
            <w:tcBorders>
              <w:right w:val="double" w:sz="2" w:space="0" w:color="auto"/>
            </w:tcBorders>
            <w:vAlign w:val="center"/>
          </w:tcPr>
          <w:p w:rsidR="009D1C81" w:rsidRDefault="009D1C8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PIC 9999V99</w:t>
            </w:r>
          </w:p>
          <w:p w:rsidR="009D1C81" w:rsidRDefault="009D1C8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PIC S9999V99</w:t>
            </w:r>
          </w:p>
        </w:tc>
        <w:tc>
          <w:tcPr>
            <w:tcW w:w="450" w:type="dxa"/>
            <w:vMerge/>
            <w:tcBorders>
              <w:right w:val="double" w:sz="2" w:space="0" w:color="auto"/>
            </w:tcBorders>
          </w:tcPr>
          <w:p w:rsidR="009D1C81" w:rsidRDefault="009D1C81" w:rsidP="00077E00">
            <w:pPr>
              <w:pStyle w:val="ListParagraph"/>
              <w:ind w:left="73"/>
              <w:rPr>
                <w:rFonts w:ascii="Times New Roman" w:hAnsi="Times New Roman" w:cs="Times New Roman"/>
                <w:sz w:val="24"/>
                <w:szCs w:val="24"/>
              </w:rPr>
            </w:pPr>
          </w:p>
        </w:tc>
        <w:tc>
          <w:tcPr>
            <w:tcW w:w="2790" w:type="dxa"/>
            <w:tcBorders>
              <w:top w:val="single" w:sz="2" w:space="0" w:color="auto"/>
              <w:left w:val="double" w:sz="2" w:space="0" w:color="auto"/>
              <w:bottom w:val="single" w:sz="2" w:space="0" w:color="auto"/>
              <w:right w:val="single" w:sz="2" w:space="0" w:color="auto"/>
            </w:tcBorders>
            <w:vAlign w:val="center"/>
          </w:tcPr>
          <w:p w:rsidR="009D1C81" w:rsidRDefault="009D1C81" w:rsidP="00077E00">
            <w:pPr>
              <w:pStyle w:val="ListParagraph"/>
              <w:ind w:left="73"/>
              <w:rPr>
                <w:rFonts w:ascii="Times New Roman" w:hAnsi="Times New Roman" w:cs="Times New Roman"/>
                <w:sz w:val="24"/>
                <w:szCs w:val="24"/>
              </w:rPr>
            </w:pPr>
            <w:r>
              <w:rPr>
                <w:rFonts w:ascii="Times New Roman" w:hAnsi="Times New Roman" w:cs="Times New Roman"/>
                <w:sz w:val="24"/>
                <w:szCs w:val="24"/>
              </w:rPr>
              <w:t xml:space="preserve">BigDecimal getData(); </w:t>
            </w:r>
          </w:p>
        </w:tc>
      </w:tr>
      <w:tr w:rsidR="009D1C81" w:rsidTr="00033D4A">
        <w:trPr>
          <w:trHeight w:val="710"/>
        </w:trPr>
        <w:tc>
          <w:tcPr>
            <w:tcW w:w="2628" w:type="dxa"/>
            <w:vAlign w:val="center"/>
          </w:tcPr>
          <w:p w:rsidR="009D1C81" w:rsidRDefault="009D1C81" w:rsidP="00072A64">
            <w:pPr>
              <w:pStyle w:val="ListParagraph"/>
              <w:ind w:left="270"/>
              <w:rPr>
                <w:rFonts w:ascii="Times New Roman" w:hAnsi="Times New Roman" w:cs="Times New Roman"/>
                <w:sz w:val="24"/>
                <w:szCs w:val="24"/>
              </w:rPr>
            </w:pPr>
            <w:r>
              <w:rPr>
                <w:rFonts w:ascii="Times New Roman" w:hAnsi="Times New Roman" w:cs="Times New Roman"/>
                <w:sz w:val="24"/>
                <w:szCs w:val="24"/>
              </w:rPr>
              <w:t>Số được định dạng (numeric-edited)</w:t>
            </w:r>
          </w:p>
        </w:tc>
        <w:tc>
          <w:tcPr>
            <w:tcW w:w="2340" w:type="dxa"/>
            <w:tcBorders>
              <w:right w:val="double" w:sz="2" w:space="0" w:color="auto"/>
            </w:tcBorders>
            <w:vAlign w:val="center"/>
          </w:tcPr>
          <w:p w:rsidR="009D1C81" w:rsidRDefault="009D1C8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PIC 999/999.999</w:t>
            </w:r>
          </w:p>
          <w:p w:rsidR="009D1C81" w:rsidRDefault="009D1C8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PIC ZZZ,ZZZ.999</w:t>
            </w:r>
          </w:p>
        </w:tc>
        <w:tc>
          <w:tcPr>
            <w:tcW w:w="450" w:type="dxa"/>
            <w:vMerge/>
            <w:tcBorders>
              <w:right w:val="double" w:sz="2" w:space="0" w:color="auto"/>
            </w:tcBorders>
          </w:tcPr>
          <w:p w:rsidR="009D1C81" w:rsidRDefault="009D1C81" w:rsidP="00077E00">
            <w:pPr>
              <w:pStyle w:val="ListParagraph"/>
              <w:ind w:left="73"/>
              <w:rPr>
                <w:rFonts w:ascii="Times New Roman" w:hAnsi="Times New Roman" w:cs="Times New Roman"/>
                <w:sz w:val="24"/>
                <w:szCs w:val="24"/>
              </w:rPr>
            </w:pPr>
          </w:p>
        </w:tc>
        <w:tc>
          <w:tcPr>
            <w:tcW w:w="2790" w:type="dxa"/>
            <w:tcBorders>
              <w:top w:val="single" w:sz="2" w:space="0" w:color="auto"/>
              <w:left w:val="double" w:sz="2" w:space="0" w:color="auto"/>
              <w:bottom w:val="single" w:sz="2" w:space="0" w:color="auto"/>
              <w:right w:val="single" w:sz="2" w:space="0" w:color="auto"/>
            </w:tcBorders>
            <w:vAlign w:val="center"/>
          </w:tcPr>
          <w:p w:rsidR="009D1C81" w:rsidRDefault="009D1C81" w:rsidP="00077E00">
            <w:pPr>
              <w:pStyle w:val="ListParagraph"/>
              <w:ind w:left="73"/>
              <w:rPr>
                <w:rFonts w:ascii="Times New Roman" w:hAnsi="Times New Roman" w:cs="Times New Roman"/>
                <w:sz w:val="24"/>
                <w:szCs w:val="24"/>
              </w:rPr>
            </w:pPr>
            <w:r>
              <w:rPr>
                <w:rFonts w:ascii="Times New Roman" w:hAnsi="Times New Roman" w:cs="Times New Roman"/>
                <w:sz w:val="24"/>
                <w:szCs w:val="24"/>
              </w:rPr>
              <w:t>String getData();</w:t>
            </w:r>
          </w:p>
        </w:tc>
      </w:tr>
      <w:tr w:rsidR="009D1C81" w:rsidTr="00033D4A">
        <w:trPr>
          <w:trHeight w:val="665"/>
        </w:trPr>
        <w:tc>
          <w:tcPr>
            <w:tcW w:w="2628" w:type="dxa"/>
            <w:vAlign w:val="center"/>
          </w:tcPr>
          <w:p w:rsidR="009D1C81" w:rsidRDefault="009D1C81" w:rsidP="00072A64">
            <w:pPr>
              <w:pStyle w:val="ListParagraph"/>
              <w:ind w:left="270"/>
              <w:rPr>
                <w:rFonts w:ascii="Times New Roman" w:hAnsi="Times New Roman" w:cs="Times New Roman"/>
                <w:sz w:val="24"/>
                <w:szCs w:val="24"/>
              </w:rPr>
            </w:pPr>
            <w:r>
              <w:rPr>
                <w:rFonts w:ascii="Times New Roman" w:hAnsi="Times New Roman" w:cs="Times New Roman"/>
                <w:sz w:val="24"/>
                <w:szCs w:val="24"/>
              </w:rPr>
              <w:t xml:space="preserve">Kí tự </w:t>
            </w:r>
          </w:p>
          <w:p w:rsidR="009D1C81" w:rsidRDefault="009D1C81" w:rsidP="00072A64">
            <w:pPr>
              <w:pStyle w:val="ListParagraph"/>
              <w:ind w:left="270"/>
              <w:rPr>
                <w:rFonts w:ascii="Times New Roman" w:hAnsi="Times New Roman" w:cs="Times New Roman"/>
                <w:sz w:val="24"/>
                <w:szCs w:val="24"/>
              </w:rPr>
            </w:pPr>
            <w:r>
              <w:rPr>
                <w:rFonts w:ascii="Times New Roman" w:hAnsi="Times New Roman" w:cs="Times New Roman"/>
                <w:sz w:val="24"/>
                <w:szCs w:val="24"/>
              </w:rPr>
              <w:t>(alphabetic)</w:t>
            </w:r>
          </w:p>
        </w:tc>
        <w:tc>
          <w:tcPr>
            <w:tcW w:w="2340" w:type="dxa"/>
            <w:tcBorders>
              <w:right w:val="double" w:sz="2" w:space="0" w:color="auto"/>
            </w:tcBorders>
            <w:vAlign w:val="center"/>
          </w:tcPr>
          <w:p w:rsidR="009D1C81" w:rsidRDefault="009D1C8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 xml:space="preserve">PIC A(1 </w:t>
            </w:r>
            <w:r w:rsidRPr="003518EA">
              <w:rPr>
                <w:rFonts w:ascii="Times New Roman" w:hAnsi="Times New Roman" w:cs="Times New Roman"/>
                <w:sz w:val="24"/>
                <w:szCs w:val="24"/>
              </w:rPr>
              <w:sym w:font="Wingdings" w:char="F0E0"/>
            </w:r>
            <w:r>
              <w:rPr>
                <w:rFonts w:ascii="Times New Roman" w:hAnsi="Times New Roman" w:cs="Times New Roman"/>
                <w:sz w:val="24"/>
                <w:szCs w:val="24"/>
              </w:rPr>
              <w:t xml:space="preserve"> )</w:t>
            </w:r>
          </w:p>
        </w:tc>
        <w:tc>
          <w:tcPr>
            <w:tcW w:w="450" w:type="dxa"/>
            <w:vMerge/>
            <w:tcBorders>
              <w:right w:val="double" w:sz="2" w:space="0" w:color="auto"/>
            </w:tcBorders>
          </w:tcPr>
          <w:p w:rsidR="009D1C81" w:rsidRDefault="009D1C81" w:rsidP="00077E00">
            <w:pPr>
              <w:pStyle w:val="ListParagraph"/>
              <w:ind w:left="73"/>
              <w:rPr>
                <w:rFonts w:ascii="Times New Roman" w:hAnsi="Times New Roman" w:cs="Times New Roman"/>
                <w:sz w:val="24"/>
                <w:szCs w:val="24"/>
              </w:rPr>
            </w:pPr>
          </w:p>
        </w:tc>
        <w:tc>
          <w:tcPr>
            <w:tcW w:w="2790" w:type="dxa"/>
            <w:tcBorders>
              <w:top w:val="single" w:sz="2" w:space="0" w:color="auto"/>
              <w:left w:val="double" w:sz="2" w:space="0" w:color="auto"/>
              <w:bottom w:val="single" w:sz="2" w:space="0" w:color="auto"/>
              <w:right w:val="single" w:sz="2" w:space="0" w:color="auto"/>
            </w:tcBorders>
            <w:vAlign w:val="center"/>
          </w:tcPr>
          <w:p w:rsidR="009D1C81" w:rsidRDefault="009D1C81" w:rsidP="00077E00">
            <w:pPr>
              <w:pStyle w:val="ListParagraph"/>
              <w:ind w:left="73"/>
              <w:rPr>
                <w:rFonts w:ascii="Times New Roman" w:hAnsi="Times New Roman" w:cs="Times New Roman"/>
                <w:sz w:val="24"/>
                <w:szCs w:val="24"/>
              </w:rPr>
            </w:pPr>
            <w:r>
              <w:rPr>
                <w:rFonts w:ascii="Times New Roman" w:hAnsi="Times New Roman" w:cs="Times New Roman"/>
                <w:sz w:val="24"/>
                <w:szCs w:val="24"/>
              </w:rPr>
              <w:t>String getData();</w:t>
            </w:r>
          </w:p>
        </w:tc>
      </w:tr>
      <w:tr w:rsidR="009D1C81" w:rsidTr="00033D4A">
        <w:trPr>
          <w:trHeight w:val="710"/>
        </w:trPr>
        <w:tc>
          <w:tcPr>
            <w:tcW w:w="2628" w:type="dxa"/>
            <w:vAlign w:val="center"/>
          </w:tcPr>
          <w:p w:rsidR="009D1C81" w:rsidRDefault="009D1C81" w:rsidP="00072A64">
            <w:pPr>
              <w:pStyle w:val="ListParagraph"/>
              <w:ind w:left="270"/>
              <w:rPr>
                <w:rFonts w:ascii="Times New Roman" w:hAnsi="Times New Roman" w:cs="Times New Roman"/>
                <w:sz w:val="24"/>
                <w:szCs w:val="24"/>
              </w:rPr>
            </w:pPr>
            <w:r>
              <w:rPr>
                <w:rFonts w:ascii="Times New Roman" w:hAnsi="Times New Roman" w:cs="Times New Roman"/>
                <w:sz w:val="24"/>
                <w:szCs w:val="24"/>
              </w:rPr>
              <w:t>Chuỗi</w:t>
            </w:r>
          </w:p>
          <w:p w:rsidR="009D1C81" w:rsidRDefault="009D1C81" w:rsidP="00072A64">
            <w:pPr>
              <w:pStyle w:val="ListParagraph"/>
              <w:ind w:left="270"/>
              <w:rPr>
                <w:rFonts w:ascii="Times New Roman" w:hAnsi="Times New Roman" w:cs="Times New Roman"/>
                <w:sz w:val="24"/>
                <w:szCs w:val="24"/>
              </w:rPr>
            </w:pPr>
            <w:r>
              <w:rPr>
                <w:rFonts w:ascii="Times New Roman" w:hAnsi="Times New Roman" w:cs="Times New Roman"/>
                <w:sz w:val="24"/>
                <w:szCs w:val="24"/>
              </w:rPr>
              <w:t xml:space="preserve"> (alphanumeric)</w:t>
            </w:r>
          </w:p>
        </w:tc>
        <w:tc>
          <w:tcPr>
            <w:tcW w:w="2340" w:type="dxa"/>
            <w:tcBorders>
              <w:right w:val="double" w:sz="2" w:space="0" w:color="auto"/>
            </w:tcBorders>
            <w:vAlign w:val="center"/>
          </w:tcPr>
          <w:p w:rsidR="009D1C81" w:rsidRDefault="009D1C8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 xml:space="preserve">PIC X(1 </w:t>
            </w:r>
            <w:r w:rsidRPr="003518EA">
              <w:rPr>
                <w:rFonts w:ascii="Times New Roman" w:hAnsi="Times New Roman" w:cs="Times New Roman"/>
                <w:sz w:val="24"/>
                <w:szCs w:val="24"/>
              </w:rPr>
              <w:sym w:font="Wingdings" w:char="F0E0"/>
            </w:r>
            <w:r>
              <w:rPr>
                <w:rFonts w:ascii="Times New Roman" w:hAnsi="Times New Roman" w:cs="Times New Roman"/>
                <w:sz w:val="24"/>
                <w:szCs w:val="24"/>
              </w:rPr>
              <w:t xml:space="preserve"> )</w:t>
            </w:r>
          </w:p>
        </w:tc>
        <w:tc>
          <w:tcPr>
            <w:tcW w:w="450" w:type="dxa"/>
            <w:vMerge/>
            <w:tcBorders>
              <w:right w:val="double" w:sz="2" w:space="0" w:color="auto"/>
            </w:tcBorders>
          </w:tcPr>
          <w:p w:rsidR="009D1C81" w:rsidRDefault="009D1C81" w:rsidP="00077E00">
            <w:pPr>
              <w:pStyle w:val="ListParagraph"/>
              <w:ind w:left="73"/>
              <w:rPr>
                <w:rFonts w:ascii="Times New Roman" w:hAnsi="Times New Roman" w:cs="Times New Roman"/>
                <w:sz w:val="24"/>
                <w:szCs w:val="24"/>
              </w:rPr>
            </w:pPr>
          </w:p>
        </w:tc>
        <w:tc>
          <w:tcPr>
            <w:tcW w:w="2790" w:type="dxa"/>
            <w:tcBorders>
              <w:top w:val="single" w:sz="2" w:space="0" w:color="auto"/>
              <w:left w:val="double" w:sz="2" w:space="0" w:color="auto"/>
              <w:bottom w:val="single" w:sz="2" w:space="0" w:color="auto"/>
              <w:right w:val="single" w:sz="2" w:space="0" w:color="auto"/>
            </w:tcBorders>
            <w:vAlign w:val="center"/>
          </w:tcPr>
          <w:p w:rsidR="009D1C81" w:rsidRDefault="009D1C81" w:rsidP="00077E00">
            <w:pPr>
              <w:pStyle w:val="ListParagraph"/>
              <w:ind w:left="73"/>
              <w:rPr>
                <w:rFonts w:ascii="Times New Roman" w:hAnsi="Times New Roman" w:cs="Times New Roman"/>
                <w:sz w:val="24"/>
                <w:szCs w:val="24"/>
              </w:rPr>
            </w:pPr>
            <w:r>
              <w:rPr>
                <w:rFonts w:ascii="Times New Roman" w:hAnsi="Times New Roman" w:cs="Times New Roman"/>
                <w:sz w:val="24"/>
                <w:szCs w:val="24"/>
              </w:rPr>
              <w:t>String getData();</w:t>
            </w:r>
          </w:p>
        </w:tc>
      </w:tr>
      <w:tr w:rsidR="009D1C81" w:rsidTr="00033D4A">
        <w:trPr>
          <w:trHeight w:val="710"/>
        </w:trPr>
        <w:tc>
          <w:tcPr>
            <w:tcW w:w="2628" w:type="dxa"/>
            <w:vAlign w:val="center"/>
          </w:tcPr>
          <w:p w:rsidR="009D1C81" w:rsidRDefault="009D1C81" w:rsidP="00072A64">
            <w:pPr>
              <w:pStyle w:val="ListParagraph"/>
              <w:ind w:left="270"/>
              <w:rPr>
                <w:rFonts w:ascii="Times New Roman" w:hAnsi="Times New Roman" w:cs="Times New Roman"/>
                <w:sz w:val="24"/>
                <w:szCs w:val="24"/>
              </w:rPr>
            </w:pPr>
            <w:r>
              <w:rPr>
                <w:rFonts w:ascii="Times New Roman" w:hAnsi="Times New Roman" w:cs="Times New Roman"/>
                <w:sz w:val="24"/>
                <w:szCs w:val="24"/>
              </w:rPr>
              <w:t>Chuỗi được định dạng (alphanumeric-edited)</w:t>
            </w:r>
          </w:p>
        </w:tc>
        <w:tc>
          <w:tcPr>
            <w:tcW w:w="2340" w:type="dxa"/>
            <w:tcBorders>
              <w:right w:val="double" w:sz="2" w:space="0" w:color="auto"/>
            </w:tcBorders>
            <w:vAlign w:val="center"/>
          </w:tcPr>
          <w:p w:rsidR="009D1C81" w:rsidRDefault="009D1C8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PIC X(4)/X(2)BX(2)</w:t>
            </w:r>
          </w:p>
        </w:tc>
        <w:tc>
          <w:tcPr>
            <w:tcW w:w="450" w:type="dxa"/>
            <w:vMerge/>
            <w:tcBorders>
              <w:right w:val="double" w:sz="2" w:space="0" w:color="auto"/>
            </w:tcBorders>
          </w:tcPr>
          <w:p w:rsidR="009D1C81" w:rsidRDefault="009D1C81">
            <w:pPr>
              <w:pStyle w:val="ListParagraph"/>
              <w:keepNext/>
              <w:ind w:left="73"/>
              <w:rPr>
                <w:rFonts w:ascii="Times New Roman" w:hAnsi="Times New Roman" w:cs="Times New Roman"/>
                <w:sz w:val="24"/>
                <w:szCs w:val="24"/>
              </w:rPr>
            </w:pPr>
          </w:p>
        </w:tc>
        <w:tc>
          <w:tcPr>
            <w:tcW w:w="2790" w:type="dxa"/>
            <w:tcBorders>
              <w:top w:val="single" w:sz="2" w:space="0" w:color="auto"/>
              <w:left w:val="double" w:sz="2" w:space="0" w:color="auto"/>
              <w:bottom w:val="single" w:sz="2" w:space="0" w:color="auto"/>
              <w:right w:val="single" w:sz="2" w:space="0" w:color="auto"/>
            </w:tcBorders>
            <w:vAlign w:val="center"/>
          </w:tcPr>
          <w:p w:rsidR="001F2CDF" w:rsidRDefault="009D1C81">
            <w:pPr>
              <w:pStyle w:val="ListParagraph"/>
              <w:keepNext/>
              <w:ind w:left="73"/>
              <w:rPr>
                <w:rFonts w:ascii="Times New Roman" w:hAnsi="Times New Roman" w:cs="Times New Roman"/>
                <w:sz w:val="24"/>
                <w:szCs w:val="24"/>
              </w:rPr>
              <w:pPrChange w:id="88" w:author="Jupiter" w:date="2011-10-12T09:35:00Z">
                <w:pPr>
                  <w:pStyle w:val="ListParagraph"/>
                  <w:spacing w:after="200" w:line="276" w:lineRule="auto"/>
                  <w:ind w:left="73"/>
                  <w:outlineLvl w:val="1"/>
                </w:pPr>
              </w:pPrChange>
            </w:pPr>
            <w:r>
              <w:rPr>
                <w:rFonts w:ascii="Times New Roman" w:hAnsi="Times New Roman" w:cs="Times New Roman"/>
                <w:sz w:val="24"/>
                <w:szCs w:val="24"/>
              </w:rPr>
              <w:t>String getData();</w:t>
            </w:r>
          </w:p>
        </w:tc>
      </w:tr>
    </w:tbl>
    <w:p w:rsidR="00922E51" w:rsidRDefault="00922E51" w:rsidP="00922E51">
      <w:pPr>
        <w:pStyle w:val="Caption"/>
        <w:rPr>
          <w:rFonts w:cs="Times New Roman"/>
          <w:szCs w:val="24"/>
        </w:rPr>
      </w:pPr>
      <w:r>
        <w:t xml:space="preserve">Bảng </w:t>
      </w:r>
      <w:fldSimple w:instr=" STYLEREF 1 \s ">
        <w:r w:rsidR="00362677">
          <w:rPr>
            <w:noProof/>
          </w:rPr>
          <w:t>3</w:t>
        </w:r>
      </w:fldSimple>
      <w:r>
        <w:t>.</w:t>
      </w:r>
      <w:fldSimple w:instr=" SEQ Bảng \* ARABIC \s 1 ">
        <w:r w:rsidR="00362677">
          <w:rPr>
            <w:noProof/>
          </w:rPr>
          <w:t>1</w:t>
        </w:r>
      </w:fldSimple>
    </w:p>
    <w:p w:rsidR="008075B1" w:rsidRDefault="000554EC" w:rsidP="000B28E0">
      <w:pPr>
        <w:ind w:left="1800"/>
        <w:rPr>
          <w:rFonts w:ascii="Times New Roman" w:hAnsi="Times New Roman" w:cs="Times New Roman"/>
          <w:sz w:val="24"/>
          <w:szCs w:val="24"/>
        </w:rPr>
      </w:pPr>
      <w:r>
        <w:rPr>
          <w:rFonts w:ascii="Times New Roman" w:hAnsi="Times New Roman" w:cs="Times New Roman"/>
          <w:sz w:val="24"/>
          <w:szCs w:val="24"/>
        </w:rPr>
        <w:t>C</w:t>
      </w:r>
      <w:r w:rsidR="008075B1" w:rsidRPr="000554EC">
        <w:rPr>
          <w:rFonts w:ascii="Times New Roman" w:hAnsi="Times New Roman" w:cs="Times New Roman"/>
          <w:sz w:val="24"/>
          <w:szCs w:val="24"/>
        </w:rPr>
        <w:t>ác kiểu dữ liệu số thự</w:t>
      </w:r>
      <w:r w:rsidR="00A25F4E">
        <w:rPr>
          <w:rFonts w:ascii="Times New Roman" w:hAnsi="Times New Roman" w:cs="Times New Roman"/>
          <w:sz w:val="24"/>
          <w:szCs w:val="24"/>
        </w:rPr>
        <w:t>c không có các phương thức</w:t>
      </w:r>
      <w:r w:rsidR="008075B1" w:rsidRPr="000554EC">
        <w:rPr>
          <w:rFonts w:ascii="Times New Roman" w:hAnsi="Times New Roman" w:cs="Times New Roman"/>
          <w:sz w:val="24"/>
          <w:szCs w:val="24"/>
        </w:rPr>
        <w:t xml:space="preserve"> đưa về kiểu float hay double trong JAVA là do kiểu số thực của ngôn ngữ COBOL không phải là kiểu số thực dấu chấm động.</w:t>
      </w:r>
      <w:r w:rsidR="00C551D5" w:rsidRPr="000554EC">
        <w:rPr>
          <w:rFonts w:ascii="Times New Roman" w:hAnsi="Times New Roman" w:cs="Times New Roman"/>
          <w:sz w:val="24"/>
          <w:szCs w:val="24"/>
        </w:rPr>
        <w:t xml:space="preserve"> Trong khi đó, kiểu dữ liệu BigDecimal có hiện thực phù hợp cho phép biểu diễn số thự</w:t>
      </w:r>
      <w:r w:rsidR="008D17AD" w:rsidRPr="000554EC">
        <w:rPr>
          <w:rFonts w:ascii="Times New Roman" w:hAnsi="Times New Roman" w:cs="Times New Roman"/>
          <w:sz w:val="24"/>
          <w:szCs w:val="24"/>
        </w:rPr>
        <w:t>c mộ</w:t>
      </w:r>
      <w:r w:rsidR="00A10B30" w:rsidRPr="000554EC">
        <w:rPr>
          <w:rFonts w:ascii="Times New Roman" w:hAnsi="Times New Roman" w:cs="Times New Roman"/>
          <w:sz w:val="24"/>
          <w:szCs w:val="24"/>
        </w:rPr>
        <w:t>t cách chính xác theo đặc tả của ngôn ngữ COBOL</w:t>
      </w:r>
      <w:r w:rsidR="00A25F4E">
        <w:rPr>
          <w:rFonts w:ascii="Times New Roman" w:hAnsi="Times New Roman" w:cs="Times New Roman"/>
          <w:sz w:val="24"/>
          <w:szCs w:val="24"/>
        </w:rPr>
        <w:t>.</w:t>
      </w:r>
    </w:p>
    <w:p w:rsidR="000E60CC" w:rsidRDefault="000E60CC" w:rsidP="000B28E0">
      <w:pPr>
        <w:ind w:left="1800"/>
        <w:rPr>
          <w:rFonts w:ascii="Times New Roman" w:hAnsi="Times New Roman" w:cs="Times New Roman"/>
          <w:sz w:val="24"/>
          <w:szCs w:val="24"/>
        </w:rPr>
      </w:pPr>
      <w:r>
        <w:rPr>
          <w:rFonts w:ascii="Times New Roman" w:hAnsi="Times New Roman" w:cs="Times New Roman"/>
          <w:sz w:val="24"/>
          <w:szCs w:val="24"/>
        </w:rPr>
        <w:t>Trong khi đó, với các kiểu dữ liệu được định dạng (numeric</w:t>
      </w:r>
      <w:r w:rsidR="003D4094">
        <w:rPr>
          <w:rFonts w:ascii="Times New Roman" w:hAnsi="Times New Roman" w:cs="Times New Roman"/>
          <w:sz w:val="24"/>
          <w:szCs w:val="24"/>
        </w:rPr>
        <w:t>-edited và alphanumeric-edited), việc định dạng dữ liệu theo mẫu khai báo sẽ được thực hiện bằng lớp EditedVar.</w:t>
      </w:r>
      <w:r w:rsidR="00C5314F">
        <w:rPr>
          <w:rFonts w:ascii="Times New Roman" w:hAnsi="Times New Roman" w:cs="Times New Roman"/>
          <w:sz w:val="24"/>
          <w:szCs w:val="24"/>
        </w:rPr>
        <w:t xml:space="preserve"> (Ví dụ here)</w:t>
      </w:r>
    </w:p>
    <w:p w:rsidR="008D326E" w:rsidRDefault="008D326E" w:rsidP="000B28E0">
      <w:pPr>
        <w:ind w:left="1800"/>
        <w:rPr>
          <w:rFonts w:ascii="Times New Roman" w:hAnsi="Times New Roman" w:cs="Times New Roman"/>
          <w:sz w:val="24"/>
          <w:szCs w:val="24"/>
        </w:rPr>
      </w:pPr>
      <w:r>
        <w:rPr>
          <w:rFonts w:ascii="Times New Roman" w:hAnsi="Times New Roman" w:cs="Times New Roman"/>
          <w:sz w:val="24"/>
          <w:szCs w:val="24"/>
        </w:rPr>
        <w:t>Đối với kiểu dữ liệu bảng (Table),</w:t>
      </w:r>
      <w:r w:rsidR="00E473D3">
        <w:rPr>
          <w:rFonts w:ascii="Times New Roman" w:hAnsi="Times New Roman" w:cs="Times New Roman"/>
          <w:sz w:val="24"/>
          <w:szCs w:val="24"/>
        </w:rPr>
        <w:t xml:space="preserve"> ngoài hai phương thức để lấy/gán giá trị của mảng còn có phương thức để lấy giá trị của các phần tử trong mảng dựa vào chỉ số phần tử.</w:t>
      </w:r>
    </w:p>
    <w:p w:rsidR="00E473D3" w:rsidRDefault="00E473D3" w:rsidP="000B28E0">
      <w:pPr>
        <w:ind w:left="1800"/>
        <w:rPr>
          <w:rFonts w:ascii="Times New Roman" w:hAnsi="Times New Roman" w:cs="Times New Roman"/>
          <w:sz w:val="24"/>
          <w:szCs w:val="24"/>
        </w:rPr>
      </w:pPr>
      <w:r>
        <w:rPr>
          <w:rFonts w:ascii="Times New Roman" w:hAnsi="Times New Roman" w:cs="Times New Roman"/>
          <w:sz w:val="24"/>
          <w:szCs w:val="24"/>
        </w:rPr>
        <w:t>Hiện thực mệnh đề REDEFINES:</w:t>
      </w:r>
    </w:p>
    <w:p w:rsidR="00A01C79" w:rsidRDefault="00A01C79" w:rsidP="00A01C79">
      <w:pPr>
        <w:pStyle w:val="ListParagraph"/>
        <w:numPr>
          <w:ilvl w:val="1"/>
          <w:numId w:val="44"/>
        </w:numPr>
        <w:ind w:left="2070" w:hanging="270"/>
        <w:rPr>
          <w:rFonts w:ascii="Times New Roman" w:hAnsi="Times New Roman" w:cs="Times New Roman"/>
          <w:sz w:val="24"/>
          <w:szCs w:val="24"/>
        </w:rPr>
      </w:pPr>
      <w:r>
        <w:rPr>
          <w:rFonts w:ascii="Times New Roman" w:hAnsi="Times New Roman" w:cs="Times New Roman"/>
          <w:sz w:val="24"/>
          <w:szCs w:val="24"/>
        </w:rPr>
        <w:t>Đối với biến mang kiểu dữ liệu thành phần (numeric, numeric-edited, alphanumeric, alphanumeric-edited) trong câu khai báo có mệnh đề REDEFINES đối với một biến khác, các phương thức lấy/gán (get/set) dữ liệu của biến này sẽ được thực hiện trên cùng đoạn mảng bytes tương ứng với biến mà nó định nghĩa lại (redefines).</w:t>
      </w:r>
    </w:p>
    <w:p w:rsidR="004B5FB0" w:rsidRDefault="004B5FB0" w:rsidP="00A01C79">
      <w:pPr>
        <w:pStyle w:val="ListParagraph"/>
        <w:numPr>
          <w:ilvl w:val="1"/>
          <w:numId w:val="44"/>
        </w:numPr>
        <w:ind w:left="2070" w:hanging="270"/>
        <w:rPr>
          <w:rFonts w:ascii="Times New Roman" w:hAnsi="Times New Roman" w:cs="Times New Roman"/>
          <w:sz w:val="24"/>
          <w:szCs w:val="24"/>
        </w:rPr>
      </w:pPr>
      <w:r>
        <w:rPr>
          <w:rFonts w:ascii="Times New Roman" w:hAnsi="Times New Roman" w:cs="Times New Roman"/>
          <w:sz w:val="24"/>
          <w:szCs w:val="24"/>
        </w:rPr>
        <w:t>Đối với biến mang kiểu dữ liệu nhóm trong câu khai báo có mệnh đề REDEFINES đối với một biến khác, biến này sẽ được chuyển đổi thành một lớp như bình thường. Tuy nhiên mảng bytes của lớp này sẽ là con trỏ, trỏ đến đoạn mảng bytes của biến mà nó định nghĩa lại (redefines).</w:t>
      </w:r>
    </w:p>
    <w:p w:rsidR="009C0F18" w:rsidRDefault="009C0F18" w:rsidP="009C0F18">
      <w:pPr>
        <w:pStyle w:val="ListParagraph"/>
        <w:ind w:left="2070"/>
        <w:rPr>
          <w:rFonts w:ascii="Times New Roman" w:hAnsi="Times New Roman" w:cs="Times New Roman"/>
          <w:sz w:val="24"/>
          <w:szCs w:val="24"/>
        </w:rPr>
      </w:pPr>
      <w:r>
        <w:rPr>
          <w:rFonts w:ascii="Times New Roman" w:hAnsi="Times New Roman" w:cs="Times New Roman"/>
          <w:sz w:val="24"/>
          <w:szCs w:val="24"/>
        </w:rPr>
        <w:t>Ví dụ:</w:t>
      </w:r>
    </w:p>
    <w:p w:rsidR="009C0F18" w:rsidRDefault="009C0F18" w:rsidP="00A43BAE">
      <w:pPr>
        <w:pStyle w:val="ListParagraph"/>
        <w:ind w:left="1800"/>
        <w:rPr>
          <w:sz w:val="24"/>
          <w:szCs w:val="24"/>
        </w:rPr>
      </w:pPr>
      <w:r>
        <w:rPr>
          <w:sz w:val="24"/>
          <w:szCs w:val="24"/>
        </w:rPr>
      </w:r>
      <w:r w:rsidR="00CD647F">
        <w:rPr>
          <w:sz w:val="24"/>
          <w:szCs w:val="24"/>
        </w:rPr>
        <w:pict>
          <v:shape id="_x0000_s1040" type="#_x0000_t185" style="width:164pt;height:378.75pt;rotation:90;visibility:visible;mso-wrap-distance-right:36pt;mso-position-horizontal-relative:char;mso-position-vertical-relative:li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" o:allowincell="f" adj="2346" strokecolor="#4579b8 [3044]">
            <v:textbox style="mso-next-textbox:#_x0000_s1040" inset="18pt,18pt,,18pt">
              <w:txbxContent>
                <w:p w:rsidR="00351247" w:rsidRPr="007E45EA" w:rsidRDefault="00351247" w:rsidP="000F2D22">
                  <w:pPr>
                    <w:spacing w:after="120" w:line="240" w:lineRule="auto"/>
                    <w:rPr>
                      <w:rFonts w:ascii="Courier New" w:hAnsi="Courier New" w:cs="Courier New"/>
                      <w:b/>
                      <w:sz w:val="24"/>
                      <w:szCs w:val="24"/>
                    </w:rPr>
                  </w:pPr>
                  <w:r w:rsidRPr="007E45EA">
                    <w:rPr>
                      <w:rFonts w:ascii="Courier New" w:hAnsi="Courier New" w:cs="Courier New"/>
                      <w:b/>
                      <w:sz w:val="24"/>
                      <w:szCs w:val="24"/>
                    </w:rPr>
                    <w:t>01</w:t>
                  </w:r>
                  <w:r w:rsidR="007E45EA" w:rsidRPr="007E45EA">
                    <w:rPr>
                      <w:rFonts w:ascii="Courier New" w:hAnsi="Courier New" w:cs="Courier New"/>
                      <w:b/>
                      <w:sz w:val="24"/>
                      <w:szCs w:val="24"/>
                    </w:rPr>
                    <w:t xml:space="preserve"> </w:t>
                  </w:r>
                  <w:r w:rsidRPr="007E45EA">
                    <w:rPr>
                      <w:rFonts w:ascii="Courier New" w:hAnsi="Courier New" w:cs="Courier New"/>
                      <w:b/>
                      <w:sz w:val="24"/>
                      <w:szCs w:val="24"/>
                    </w:rPr>
                    <w:t>EMPLOYEE-RECORD.</w:t>
                  </w:r>
                </w:p>
                <w:p w:rsidR="00351247" w:rsidRPr="007E45EA" w:rsidRDefault="00351247" w:rsidP="000F2D22">
                  <w:pPr>
                    <w:spacing w:after="120" w:line="240" w:lineRule="auto"/>
                    <w:rPr>
                      <w:rFonts w:ascii="Courier New" w:hAnsi="Courier New" w:cs="Courier New"/>
                      <w:b/>
                      <w:sz w:val="24"/>
                      <w:szCs w:val="24"/>
                    </w:rPr>
                  </w:pPr>
                  <w:r w:rsidRPr="007E45EA">
                    <w:rPr>
                      <w:rFonts w:ascii="Courier New" w:hAnsi="Courier New" w:cs="Courier New"/>
                      <w:b/>
                      <w:sz w:val="24"/>
                      <w:szCs w:val="24"/>
                    </w:rPr>
                    <w:t xml:space="preserve">   </w:t>
                  </w:r>
                  <w:r w:rsidR="000F2D22">
                    <w:rPr>
                      <w:rFonts w:ascii="Courier New" w:hAnsi="Courier New" w:cs="Courier New"/>
                      <w:b/>
                      <w:sz w:val="24"/>
                      <w:szCs w:val="24"/>
                    </w:rPr>
                    <w:t>05 EMP</w:t>
                  </w:r>
                  <w:r w:rsidRPr="007E45EA">
                    <w:rPr>
                      <w:rFonts w:ascii="Courier New" w:hAnsi="Courier New" w:cs="Courier New"/>
                      <w:b/>
                      <w:sz w:val="24"/>
                      <w:szCs w:val="24"/>
                    </w:rPr>
                    <w:t>-ID PICTURE X(10).</w:t>
                  </w:r>
                </w:p>
                <w:p w:rsidR="00351247" w:rsidRPr="007E45EA" w:rsidRDefault="00351247" w:rsidP="000F2D22">
                  <w:pPr>
                    <w:spacing w:line="240" w:lineRule="auto"/>
                    <w:ind w:right="-30"/>
                    <w:rPr>
                      <w:rFonts w:ascii="Courier New" w:hAnsi="Courier New" w:cs="Courier New"/>
                      <w:b/>
                      <w:sz w:val="24"/>
                      <w:szCs w:val="24"/>
                    </w:rPr>
                  </w:pPr>
                  <w:r w:rsidRPr="007E45EA">
                    <w:rPr>
                      <w:rFonts w:ascii="Courier New" w:hAnsi="Courier New" w:cs="Courier New"/>
                      <w:b/>
                      <w:sz w:val="24"/>
                      <w:szCs w:val="24"/>
                    </w:rPr>
                    <w:t xml:space="preserve">   0</w:t>
                  </w:r>
                  <w:r w:rsidR="007E45EA">
                    <w:rPr>
                      <w:rFonts w:ascii="Courier New" w:hAnsi="Courier New" w:cs="Courier New"/>
                      <w:b/>
                      <w:sz w:val="24"/>
                      <w:szCs w:val="24"/>
                    </w:rPr>
                    <w:t>5 DEP</w:t>
                  </w:r>
                  <w:r w:rsidRPr="007E45EA">
                    <w:rPr>
                      <w:rFonts w:ascii="Courier New" w:hAnsi="Courier New" w:cs="Courier New"/>
                      <w:b/>
                      <w:sz w:val="24"/>
                      <w:szCs w:val="24"/>
                    </w:rPr>
                    <w:t>-ID REDE</w:t>
                  </w:r>
                  <w:r w:rsidR="000F2D22">
                    <w:rPr>
                      <w:rFonts w:ascii="Courier New" w:hAnsi="Courier New" w:cs="Courier New"/>
                      <w:b/>
                      <w:sz w:val="24"/>
                      <w:szCs w:val="24"/>
                    </w:rPr>
                    <w:t>FINES EMP</w:t>
                  </w:r>
                  <w:r w:rsidRPr="007E45EA">
                    <w:rPr>
                      <w:rFonts w:ascii="Courier New" w:hAnsi="Courier New" w:cs="Courier New"/>
                      <w:b/>
                      <w:sz w:val="24"/>
                      <w:szCs w:val="24"/>
                    </w:rPr>
                    <w:t xml:space="preserve">-ID </w:t>
                  </w:r>
                  <w:r w:rsidR="003E7E01">
                    <w:rPr>
                      <w:rFonts w:ascii="Courier New" w:hAnsi="Courier New" w:cs="Courier New"/>
                      <w:b/>
                      <w:sz w:val="24"/>
                      <w:szCs w:val="24"/>
                    </w:rPr>
                    <w:t xml:space="preserve">PICTURE </w:t>
                  </w:r>
                  <w:r w:rsidR="007E45EA" w:rsidRPr="007E45EA">
                    <w:rPr>
                      <w:rFonts w:ascii="Courier New" w:hAnsi="Courier New" w:cs="Courier New"/>
                      <w:b/>
                      <w:sz w:val="24"/>
                      <w:szCs w:val="24"/>
                    </w:rPr>
                    <w:t>X</w:t>
                  </w:r>
                  <w:r w:rsidRPr="007E45EA">
                    <w:rPr>
                      <w:rFonts w:ascii="Courier New" w:hAnsi="Courier New" w:cs="Courier New"/>
                      <w:b/>
                      <w:sz w:val="24"/>
                      <w:szCs w:val="24"/>
                    </w:rPr>
                    <w:t>(3).</w:t>
                  </w:r>
                </w:p>
                <w:p w:rsidR="00351247" w:rsidRPr="007E45EA" w:rsidRDefault="00351247" w:rsidP="000F2D22">
                  <w:pPr>
                    <w:spacing w:line="240" w:lineRule="auto"/>
                    <w:rPr>
                      <w:rFonts w:ascii="Courier New" w:hAnsi="Courier New" w:cs="Courier New"/>
                      <w:b/>
                      <w:sz w:val="24"/>
                      <w:szCs w:val="24"/>
                    </w:rPr>
                  </w:pPr>
                  <w:r w:rsidRPr="007E45EA">
                    <w:rPr>
                      <w:rFonts w:ascii="Courier New" w:hAnsi="Courier New" w:cs="Courier New"/>
                      <w:b/>
                      <w:sz w:val="24"/>
                      <w:szCs w:val="24"/>
                    </w:rPr>
                    <w:t>01 DETAIL-RECORD REDEFINES EMPLOYEE-RECORD.</w:t>
                  </w:r>
                </w:p>
                <w:p w:rsidR="00351247" w:rsidRPr="007E45EA" w:rsidRDefault="00351247" w:rsidP="000F2D22">
                  <w:pPr>
                    <w:spacing w:line="240" w:lineRule="auto"/>
                    <w:rPr>
                      <w:rFonts w:ascii="Courier New" w:hAnsi="Courier New" w:cs="Courier New"/>
                      <w:b/>
                      <w:sz w:val="24"/>
                      <w:szCs w:val="24"/>
                    </w:rPr>
                  </w:pPr>
                  <w:r w:rsidRPr="007E45EA">
                    <w:rPr>
                      <w:rFonts w:ascii="Courier New" w:hAnsi="Courier New" w:cs="Courier New"/>
                      <w:b/>
                      <w:sz w:val="24"/>
                      <w:szCs w:val="24"/>
                    </w:rPr>
                    <w:t xml:space="preserve">   05 FIRST-PART-ID PICTURE X(3).</w:t>
                  </w:r>
                </w:p>
                <w:p w:rsidR="009C0F18" w:rsidRPr="007E45EA" w:rsidRDefault="00351247" w:rsidP="000F2D22">
                  <w:pPr>
                    <w:spacing w:line="240" w:lineRule="auto"/>
                  </w:pPr>
                  <w:r w:rsidRPr="007E45EA">
                    <w:rPr>
                      <w:rFonts w:ascii="Courier New" w:hAnsi="Courier New" w:cs="Courier New"/>
                      <w:b/>
                      <w:sz w:val="24"/>
                      <w:szCs w:val="24"/>
                    </w:rPr>
                    <w:t xml:space="preserve">   05 SECOND-PART-ID PICTURE X(7).</w:t>
                  </w:r>
                </w:p>
              </w:txbxContent>
            </v:textbox>
            <w10:wrap type="none" anchorx="margin" anchory="margin"/>
            <w10:anchorlock/>
          </v:shape>
        </w:pict>
      </w:r>
    </w:p>
    <w:p w:rsidR="00A43BAE" w:rsidRDefault="00A43BAE" w:rsidP="00A43BAE">
      <w:pPr>
        <w:pStyle w:val="ListParagraph"/>
        <w:ind w:left="1800"/>
        <w:rPr>
          <w:sz w:val="24"/>
          <w:szCs w:val="24"/>
        </w:rPr>
      </w:pPr>
    </w:p>
    <w:p w:rsidR="003F6852" w:rsidRDefault="003F6852" w:rsidP="00A43BAE">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Trong đoạn code COBOL ở trên, EMP-ID là một biến thành phần mang kiểu dữ liệu </w:t>
      </w:r>
      <w:r w:rsidRPr="003F6852">
        <w:rPr>
          <w:rFonts w:ascii="Times New Roman" w:hAnsi="Times New Roman" w:cs="Times New Roman"/>
          <w:i/>
          <w:sz w:val="24"/>
          <w:szCs w:val="24"/>
        </w:rPr>
        <w:t>alphanumeric</w:t>
      </w:r>
      <w:r>
        <w:rPr>
          <w:rFonts w:ascii="Times New Roman" w:hAnsi="Times New Roman" w:cs="Times New Roman"/>
          <w:sz w:val="24"/>
          <w:szCs w:val="24"/>
        </w:rPr>
        <w:t xml:space="preserve"> với độ dài là 10.</w:t>
      </w:r>
      <w:r w:rsidR="00AC1CB4">
        <w:rPr>
          <w:rFonts w:ascii="Times New Roman" w:hAnsi="Times New Roman" w:cs="Times New Roman"/>
          <w:sz w:val="24"/>
          <w:szCs w:val="24"/>
        </w:rPr>
        <w:t xml:space="preserve"> </w:t>
      </w:r>
      <w:r w:rsidR="00CD647F">
        <w:rPr>
          <w:rFonts w:ascii="Times New Roman" w:hAnsi="Times New Roman" w:cs="Times New Roman"/>
          <w:sz w:val="24"/>
          <w:szCs w:val="24"/>
        </w:rPr>
        <w:t xml:space="preserve">Biến DEP-ID định nghĩa lại biến EMP-ID và cũng có kiểu dữ liệu </w:t>
      </w:r>
      <w:r w:rsidR="00CD647F" w:rsidRPr="00CD647F">
        <w:rPr>
          <w:rFonts w:ascii="Times New Roman" w:hAnsi="Times New Roman" w:cs="Times New Roman"/>
          <w:i/>
          <w:sz w:val="24"/>
          <w:szCs w:val="24"/>
        </w:rPr>
        <w:t>alphanumeric</w:t>
      </w:r>
      <w:r w:rsidR="00CD647F">
        <w:rPr>
          <w:rFonts w:ascii="Times New Roman" w:hAnsi="Times New Roman" w:cs="Times New Roman"/>
          <w:sz w:val="24"/>
          <w:szCs w:val="24"/>
        </w:rPr>
        <w:t xml:space="preserve"> với độ dài là 3. Giá trị trả về khi truy xuất biến DEP-ID sẽ là 3 kí tự đầu được chứa trong biến EMP-ID, </w:t>
      </w:r>
    </w:p>
    <w:p w:rsidR="00CD647F" w:rsidRPr="00CD647F" w:rsidRDefault="00CD647F" w:rsidP="00A43BAE">
      <w:pPr>
        <w:pStyle w:val="ListParagraph"/>
        <w:ind w:left="1800"/>
        <w:rPr>
          <w:rFonts w:ascii="Times New Roman" w:hAnsi="Times New Roman" w:cs="Times New Roman"/>
          <w:sz w:val="24"/>
          <w:szCs w:val="24"/>
        </w:rPr>
      </w:pPr>
      <w:r>
        <w:rPr>
          <w:rFonts w:ascii="Times New Roman" w:hAnsi="Times New Roman" w:cs="Times New Roman"/>
          <w:sz w:val="24"/>
          <w:szCs w:val="24"/>
        </w:rPr>
        <w:t>Vì EMP-ID là biến khởi đầu của nhóm EMPLOYEE-GROUP và có độ dài bằng 10 nên phương thức lấy giá trị của biến này sẽ chuyển đổi các giá trị trên mảng bytes bắt đầu từ vị trí 0 đến vị trí 9.</w:t>
      </w:r>
      <w:r w:rsidR="005B0797">
        <w:rPr>
          <w:rFonts w:ascii="Times New Roman" w:hAnsi="Times New Roman" w:cs="Times New Roman"/>
          <w:sz w:val="24"/>
          <w:szCs w:val="24"/>
        </w:rPr>
        <w:t xml:space="preserve"> Biến DEP-ID có giá trị là 3 kí tự đầu của EMP-ID nên phương thức lấy giá trị của biến này sẽ làm việc từ vị trí 0 đến 2 của mảng bytes trên.</w:t>
      </w:r>
      <w:r w:rsidR="00D6436E">
        <w:rPr>
          <w:rFonts w:ascii="Times New Roman" w:hAnsi="Times New Roman" w:cs="Times New Roman"/>
          <w:sz w:val="24"/>
          <w:szCs w:val="24"/>
        </w:rPr>
        <w:t xml:space="preserve"> Đoạn code JAVA sẽ được sinh ra như sau:</w:t>
      </w:r>
    </w:p>
    <w:p w:rsidR="003F6852" w:rsidRPr="003F6852" w:rsidRDefault="003F6852" w:rsidP="00A43BAE">
      <w:pPr>
        <w:pStyle w:val="ListParagraph"/>
        <w:ind w:left="1800"/>
        <w:rPr>
          <w:rFonts w:ascii="Times New Roman" w:hAnsi="Times New Roman" w:cs="Times New Roman"/>
          <w:sz w:val="24"/>
          <w:szCs w:val="24"/>
        </w:rPr>
      </w:pPr>
    </w:p>
    <w:p w:rsidR="00A43BAE" w:rsidRPr="00A01C79" w:rsidRDefault="00A43BAE" w:rsidP="00A43BAE">
      <w:pPr>
        <w:pStyle w:val="ListParagraph"/>
        <w:ind w:left="1800"/>
        <w:rPr>
          <w:rFonts w:ascii="Times New Roman" w:hAnsi="Times New Roman" w:cs="Times New Roman"/>
          <w:sz w:val="24"/>
          <w:szCs w:val="24"/>
        </w:rPr>
      </w:pPr>
      <w:r>
        <w:rPr>
          <w:sz w:val="24"/>
          <w:szCs w:val="24"/>
        </w:rPr>
      </w:r>
      <w:r w:rsidR="00CD647F">
        <w:rPr>
          <w:sz w:val="24"/>
          <w:szCs w:val="24"/>
        </w:rPr>
        <w:pict>
          <v:shape id="_x0000_s1041" type="#_x0000_t185" style="width:186.6pt;height:388.2pt;rotation:90;visibility:visible;mso-wrap-distance-right:36pt;mso-position-horizontal-relative:char;mso-position-vertical-relative:li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" o:allowincell="f" adj="2346" strokecolor="#4579b8 [3044]">
            <v:textbox style="mso-next-textbox:#_x0000_s1041" inset="18pt,18pt,,18pt">
              <w:txbxContent>
                <w:p w:rsidR="007D12EE" w:rsidRDefault="007D12EE" w:rsidP="007D1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//05 EMP-ID PICTURE X(10).</w:t>
                  </w:r>
                </w:p>
                <w:p w:rsidR="007D12EE" w:rsidRDefault="007D12EE" w:rsidP="007D12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getEMP_ID() {</w:t>
                  </w:r>
                </w:p>
                <w:p w:rsidR="007D12EE" w:rsidRDefault="007D12EE" w:rsidP="007D1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getStringDisplay(0, 10);</w:t>
                  </w:r>
                </w:p>
                <w:p w:rsidR="007D12EE" w:rsidRDefault="007D12EE" w:rsidP="007D12E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7D12EE" w:rsidRDefault="007D12EE" w:rsidP="007D12EE">
                  <w:pPr>
                    <w:autoSpaceDE w:val="0"/>
                    <w:autoSpaceDN w:val="0"/>
                    <w:adjustRightInd w:val="0"/>
                    <w:spacing w:after="0" w:line="240" w:lineRule="auto"/>
                    <w:rPr>
                      <w:rFonts w:ascii="Courier New" w:hAnsi="Courier New" w:cs="Courier New"/>
                      <w:color w:val="3F7F5F"/>
                      <w:sz w:val="20"/>
                      <w:szCs w:val="20"/>
                    </w:rPr>
                  </w:pPr>
                </w:p>
                <w:p w:rsidR="003F6852" w:rsidRDefault="003F6852" w:rsidP="003F68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05 DEP-ID REDEFINES EMP-ID PICTURE X(3).</w:t>
                  </w:r>
                </w:p>
                <w:p w:rsidR="003F6852" w:rsidRDefault="003F6852" w:rsidP="003F685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getDEP_ID() {</w:t>
                  </w:r>
                </w:p>
                <w:p w:rsidR="003F6852" w:rsidRDefault="003F6852" w:rsidP="003F68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getStringDisplay(0, 3);</w:t>
                  </w:r>
                </w:p>
                <w:p w:rsidR="003F6852" w:rsidRDefault="003F6852" w:rsidP="003F68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F6852" w:rsidRDefault="003F6852" w:rsidP="003F6852">
                  <w:pPr>
                    <w:autoSpaceDE w:val="0"/>
                    <w:autoSpaceDN w:val="0"/>
                    <w:adjustRightInd w:val="0"/>
                    <w:spacing w:after="0" w:line="240" w:lineRule="auto"/>
                    <w:rPr>
                      <w:rFonts w:ascii="Courier New" w:hAnsi="Courier New" w:cs="Courier New"/>
                      <w:sz w:val="20"/>
                      <w:szCs w:val="20"/>
                    </w:rPr>
                  </w:pPr>
                </w:p>
                <w:p w:rsidR="003F6852" w:rsidRDefault="003F6852" w:rsidP="003F685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setDEP_ID(</w:t>
                  </w:r>
                  <w:r>
                    <w:rPr>
                      <w:rFonts w:ascii="Courier New" w:hAnsi="Courier New" w:cs="Courier New"/>
                      <w:b/>
                      <w:bCs/>
                      <w:color w:val="7F0055"/>
                      <w:sz w:val="20"/>
                      <w:szCs w:val="20"/>
                    </w:rPr>
                    <w:t>long</w:t>
                  </w:r>
                  <w:r>
                    <w:rPr>
                      <w:rFonts w:ascii="Courier New" w:hAnsi="Courier New" w:cs="Courier New"/>
                      <w:color w:val="000000"/>
                      <w:sz w:val="20"/>
                      <w:szCs w:val="20"/>
                    </w:rPr>
                    <w:t xml:space="preserve"> input) {</w:t>
                  </w:r>
                </w:p>
                <w:p w:rsidR="003F6852" w:rsidRDefault="003F6852" w:rsidP="003F68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setStringDisplay(unsignedValue(input), 0, 3, </w:t>
                  </w:r>
                  <w:r>
                    <w:rPr>
                      <w:rFonts w:ascii="Courier New" w:hAnsi="Courier New" w:cs="Courier New"/>
                      <w:b/>
                      <w:bCs/>
                      <w:color w:val="7F0055"/>
                      <w:sz w:val="20"/>
                      <w:szCs w:val="20"/>
                    </w:rPr>
                    <w:t>false</w:t>
                  </w:r>
                  <w:r>
                    <w:rPr>
                      <w:rFonts w:ascii="Courier New" w:hAnsi="Courier New" w:cs="Courier New"/>
                      <w:color w:val="000000"/>
                      <w:sz w:val="20"/>
                      <w:szCs w:val="20"/>
                    </w:rPr>
                    <w:t>);</w:t>
                  </w:r>
                </w:p>
                <w:p w:rsidR="00A43BAE" w:rsidRPr="00351247" w:rsidRDefault="003F6852" w:rsidP="003F6852">
                  <w:r>
                    <w:rPr>
                      <w:rFonts w:ascii="Courier New" w:hAnsi="Courier New" w:cs="Courier New"/>
                      <w:color w:val="000000"/>
                      <w:sz w:val="20"/>
                      <w:szCs w:val="20"/>
                    </w:rPr>
                    <w:t>}</w:t>
                  </w:r>
                </w:p>
              </w:txbxContent>
            </v:textbox>
            <w10:wrap type="none" anchorx="margin" anchory="margin"/>
            <w10:anchorlock/>
          </v:shape>
        </w:pict>
      </w:r>
    </w:p>
    <w:p w:rsidR="00405433" w:rsidRDefault="00405433" w:rsidP="00405433">
      <w:pPr>
        <w:pStyle w:val="ListParagraph"/>
        <w:ind w:left="1800"/>
        <w:jc w:val="both"/>
        <w:outlineLvl w:val="2"/>
        <w:rPr>
          <w:rFonts w:ascii="Times New Roman" w:hAnsi="Times New Roman" w:cs="Times New Roman"/>
          <w:sz w:val="24"/>
          <w:szCs w:val="24"/>
        </w:rPr>
      </w:pPr>
      <w:bookmarkStart w:id="89" w:name="_Toc308591628"/>
    </w:p>
    <w:p w:rsidR="00B93A2B" w:rsidRDefault="008A5E33" w:rsidP="00177C3F">
      <w:pPr>
        <w:pStyle w:val="ListParagraph"/>
        <w:numPr>
          <w:ilvl w:val="2"/>
          <w:numId w:val="19"/>
        </w:numPr>
        <w:jc w:val="both"/>
        <w:outlineLvl w:val="2"/>
        <w:rPr>
          <w:rFonts w:ascii="Times New Roman" w:hAnsi="Times New Roman" w:cs="Times New Roman"/>
          <w:sz w:val="24"/>
          <w:szCs w:val="24"/>
        </w:rPr>
      </w:pPr>
      <w:r>
        <w:rPr>
          <w:rFonts w:ascii="Times New Roman" w:hAnsi="Times New Roman" w:cs="Times New Roman"/>
          <w:sz w:val="24"/>
          <w:szCs w:val="24"/>
        </w:rPr>
        <w:t xml:space="preserve">Chuyển đổi </w:t>
      </w:r>
      <w:r w:rsidR="00243C6D">
        <w:rPr>
          <w:rFonts w:ascii="Times New Roman" w:hAnsi="Times New Roman" w:cs="Times New Roman"/>
          <w:sz w:val="24"/>
          <w:szCs w:val="24"/>
        </w:rPr>
        <w:t>mở rộng sinh ra kiểu dữ liệu JAVA.</w:t>
      </w:r>
      <w:bookmarkEnd w:id="89"/>
    </w:p>
    <w:p w:rsidR="00E7173F" w:rsidRDefault="00B93A2B" w:rsidP="00E7173F">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Đ</w:t>
      </w:r>
      <w:r w:rsidR="008A5E33">
        <w:rPr>
          <w:rFonts w:ascii="Times New Roman" w:hAnsi="Times New Roman" w:cs="Times New Roman"/>
          <w:sz w:val="24"/>
          <w:szCs w:val="24"/>
        </w:rPr>
        <w:t xml:space="preserve">ây là chế độ chuyển đổi </w:t>
      </w:r>
      <w:r w:rsidR="00DC6273">
        <w:rPr>
          <w:rFonts w:ascii="Times New Roman" w:hAnsi="Times New Roman" w:cs="Times New Roman"/>
          <w:sz w:val="24"/>
          <w:szCs w:val="24"/>
        </w:rPr>
        <w:t>mà các kiểu dữ liệu COBOL sẽ được đưa về kiểu dữ liệ</w:t>
      </w:r>
      <w:r w:rsidR="0001266E">
        <w:rPr>
          <w:rFonts w:ascii="Times New Roman" w:hAnsi="Times New Roman" w:cs="Times New Roman"/>
          <w:sz w:val="24"/>
          <w:szCs w:val="24"/>
        </w:rPr>
        <w:t>u JAVA tương đương</w:t>
      </w:r>
      <w:r w:rsidR="00940D1A">
        <w:rPr>
          <w:rFonts w:ascii="Times New Roman" w:hAnsi="Times New Roman" w:cs="Times New Roman"/>
          <w:sz w:val="24"/>
          <w:szCs w:val="24"/>
        </w:rPr>
        <w:t xml:space="preserve">. </w:t>
      </w:r>
      <w:r w:rsidR="00E7173F">
        <w:rPr>
          <w:rFonts w:ascii="Times New Roman" w:hAnsi="Times New Roman" w:cs="Times New Roman"/>
          <w:sz w:val="24"/>
          <w:szCs w:val="24"/>
        </w:rPr>
        <w:t>Ở chế độ này, t</w:t>
      </w:r>
      <w:commentRangeStart w:id="90"/>
      <w:r w:rsidR="00E7173F">
        <w:rPr>
          <w:rFonts w:ascii="Times New Roman" w:hAnsi="Times New Roman" w:cs="Times New Roman"/>
          <w:sz w:val="24"/>
          <w:szCs w:val="24"/>
        </w:rPr>
        <w:t>hay vì sử dụng một mảng byte để lưu trữ dữ liệu, các biến thành phần được chuyển đổi tương đương một trường (field) của lớp (class) chứa nó ( nhóm cha).</w:t>
      </w:r>
      <w:commentRangeEnd w:id="90"/>
      <w:r w:rsidR="00E7173F">
        <w:rPr>
          <w:rStyle w:val="CommentReference"/>
        </w:rPr>
        <w:commentReference w:id="90"/>
      </w:r>
    </w:p>
    <w:p w:rsidR="00E7173F" w:rsidRDefault="009077BD" w:rsidP="00940D1A">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Sơ đồ hoạt động chung của các chuyển đổi này:</w:t>
      </w:r>
    </w:p>
    <w:p w:rsidR="009077BD" w:rsidRDefault="00FB7945" w:rsidP="009077BD">
      <w:pPr>
        <w:pStyle w:val="ListParagraph"/>
        <w:ind w:left="1170"/>
        <w:jc w:val="both"/>
        <w:rPr>
          <w:rFonts w:ascii="Times New Roman" w:hAnsi="Times New Roman" w:cs="Times New Roman"/>
          <w:sz w:val="24"/>
          <w:szCs w:val="24"/>
        </w:rPr>
      </w:pPr>
      <w:r w:rsidRPr="00FB7945">
        <w:rPr>
          <w:rFonts w:ascii="Times New Roman" w:hAnsi="Times New Roman" w:cs="Times New Roman"/>
          <w:noProof/>
          <w:sz w:val="24"/>
          <w:szCs w:val="24"/>
        </w:rPr>
        <w:lastRenderedPageBreak/>
        <w:drawing>
          <wp:inline distT="0" distB="0" distL="0" distR="0">
            <wp:extent cx="5048250" cy="3038475"/>
            <wp:effectExtent l="19050" t="0" r="0" b="0"/>
            <wp:docPr id="6" name="Picture 4" descr="Advanced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Flow.jpg"/>
                    <pic:cNvPicPr/>
                  </pic:nvPicPr>
                  <pic:blipFill>
                    <a:blip r:embed="rId12"/>
                    <a:stretch>
                      <a:fillRect/>
                    </a:stretch>
                  </pic:blipFill>
                  <pic:spPr>
                    <a:xfrm>
                      <a:off x="0" y="0"/>
                      <a:ext cx="5055635" cy="3042920"/>
                    </a:xfrm>
                    <a:prstGeom prst="rect">
                      <a:avLst/>
                    </a:prstGeom>
                  </pic:spPr>
                </pic:pic>
              </a:graphicData>
            </a:graphic>
          </wp:inline>
        </w:drawing>
      </w:r>
    </w:p>
    <w:p w:rsidR="009077BD" w:rsidRDefault="009077BD" w:rsidP="00940D1A">
      <w:pPr>
        <w:pStyle w:val="ListParagraph"/>
        <w:ind w:left="1800"/>
        <w:jc w:val="both"/>
        <w:rPr>
          <w:rFonts w:ascii="Times New Roman" w:hAnsi="Times New Roman" w:cs="Times New Roman"/>
          <w:sz w:val="24"/>
          <w:szCs w:val="24"/>
        </w:rPr>
      </w:pPr>
    </w:p>
    <w:p w:rsidR="00940D1A" w:rsidRDefault="00940D1A" w:rsidP="00940D1A">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Tuy nhiên cách hiện thực này chỉ áp dụng được cho những biến kiểu nhóm (group) hoặc biến thành phần không xuất hiện trong bất cứ câu mệnh đề REDEFINES hoặc RENAMES nào. Với những trường hợp có xuất hiện mệnh đề (clause) REDEFINES hoặc RENAMES, việc chuyển đổi sẽ được thực hiện như cách chuyển đổi thông thường.</w:t>
      </w:r>
    </w:p>
    <w:p w:rsidR="0086757A" w:rsidRDefault="0086757A" w:rsidP="00940D1A">
      <w:pPr>
        <w:pStyle w:val="ListParagraph"/>
        <w:ind w:left="1800"/>
        <w:jc w:val="both"/>
        <w:rPr>
          <w:rFonts w:ascii="Times New Roman" w:hAnsi="Times New Roman" w:cs="Times New Roman"/>
          <w:sz w:val="24"/>
          <w:szCs w:val="24"/>
        </w:rPr>
      </w:pPr>
    </w:p>
    <w:p w:rsidR="00AD7554" w:rsidRDefault="00940D1A" w:rsidP="0088001C">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Việc chuyển đổi tương đương được thực hiện như sau</w:t>
      </w:r>
      <w:r w:rsidR="0001266E">
        <w:rPr>
          <w:rFonts w:ascii="Times New Roman" w:hAnsi="Times New Roman" w:cs="Times New Roman"/>
          <w:sz w:val="24"/>
          <w:szCs w:val="24"/>
        </w:rPr>
        <w:t>:</w:t>
      </w:r>
    </w:p>
    <w:tbl>
      <w:tblPr>
        <w:tblStyle w:val="TableGrid"/>
        <w:tblW w:w="8114" w:type="dxa"/>
        <w:tblInd w:w="1350" w:type="dxa"/>
        <w:tblLook w:val="04A0"/>
      </w:tblPr>
      <w:tblGrid>
        <w:gridCol w:w="2898"/>
        <w:gridCol w:w="2520"/>
        <w:gridCol w:w="446"/>
        <w:gridCol w:w="2250"/>
      </w:tblGrid>
      <w:tr w:rsidR="009057BD" w:rsidTr="00033D4A">
        <w:trPr>
          <w:trHeight w:val="530"/>
        </w:trPr>
        <w:tc>
          <w:tcPr>
            <w:tcW w:w="2898" w:type="dxa"/>
            <w:vAlign w:val="center"/>
          </w:tcPr>
          <w:p w:rsidR="009057BD" w:rsidRPr="00ED154D" w:rsidRDefault="009057BD" w:rsidP="00077E00">
            <w:pPr>
              <w:pStyle w:val="ListParagraph"/>
              <w:ind w:left="0"/>
              <w:rPr>
                <w:rFonts w:ascii="Times New Roman" w:hAnsi="Times New Roman" w:cs="Times New Roman"/>
                <w:b/>
                <w:sz w:val="28"/>
                <w:szCs w:val="24"/>
              </w:rPr>
            </w:pPr>
            <w:r w:rsidRPr="00ED154D">
              <w:rPr>
                <w:rFonts w:ascii="Times New Roman" w:hAnsi="Times New Roman" w:cs="Times New Roman"/>
                <w:b/>
                <w:sz w:val="28"/>
                <w:szCs w:val="24"/>
              </w:rPr>
              <w:t>Kiểu</w:t>
            </w:r>
            <w:r w:rsidR="00E7437F">
              <w:rPr>
                <w:rFonts w:ascii="Times New Roman" w:hAnsi="Times New Roman" w:cs="Times New Roman"/>
                <w:b/>
                <w:sz w:val="28"/>
                <w:szCs w:val="24"/>
              </w:rPr>
              <w:t xml:space="preserve"> dữ liệu</w:t>
            </w:r>
          </w:p>
        </w:tc>
        <w:tc>
          <w:tcPr>
            <w:tcW w:w="2520" w:type="dxa"/>
            <w:tcBorders>
              <w:right w:val="double" w:sz="4" w:space="0" w:color="auto"/>
            </w:tcBorders>
            <w:vAlign w:val="center"/>
          </w:tcPr>
          <w:p w:rsidR="009057BD" w:rsidRPr="00ED154D" w:rsidRDefault="009057BD" w:rsidP="00077E00">
            <w:pPr>
              <w:pStyle w:val="ListParagraph"/>
              <w:ind w:left="0"/>
              <w:rPr>
                <w:rFonts w:ascii="Times New Roman" w:hAnsi="Times New Roman" w:cs="Times New Roman"/>
                <w:b/>
                <w:sz w:val="28"/>
                <w:szCs w:val="24"/>
              </w:rPr>
            </w:pPr>
            <w:r w:rsidRPr="00ED154D">
              <w:rPr>
                <w:rFonts w:ascii="Times New Roman" w:hAnsi="Times New Roman" w:cs="Times New Roman"/>
                <w:b/>
                <w:sz w:val="28"/>
                <w:szCs w:val="24"/>
              </w:rPr>
              <w:t xml:space="preserve">Dạng khai báo </w:t>
            </w:r>
          </w:p>
        </w:tc>
        <w:tc>
          <w:tcPr>
            <w:tcW w:w="446" w:type="dxa"/>
            <w:tcBorders>
              <w:top w:val="double" w:sz="4" w:space="0" w:color="auto"/>
              <w:left w:val="double" w:sz="4" w:space="0" w:color="auto"/>
              <w:bottom w:val="single" w:sz="6" w:space="0" w:color="auto"/>
              <w:right w:val="double" w:sz="4" w:space="0" w:color="auto"/>
            </w:tcBorders>
          </w:tcPr>
          <w:p w:rsidR="009057BD" w:rsidRPr="00ED154D" w:rsidRDefault="009057BD" w:rsidP="00077E00">
            <w:pPr>
              <w:pStyle w:val="ListParagraph"/>
              <w:ind w:left="0"/>
              <w:rPr>
                <w:rFonts w:ascii="Times New Roman" w:hAnsi="Times New Roman" w:cs="Times New Roman"/>
                <w:b/>
                <w:sz w:val="28"/>
                <w:szCs w:val="24"/>
              </w:rPr>
            </w:pPr>
          </w:p>
        </w:tc>
        <w:tc>
          <w:tcPr>
            <w:tcW w:w="2250" w:type="dxa"/>
            <w:tcBorders>
              <w:left w:val="double" w:sz="4" w:space="0" w:color="auto"/>
            </w:tcBorders>
            <w:vAlign w:val="center"/>
          </w:tcPr>
          <w:p w:rsidR="009057BD" w:rsidRPr="00ED154D" w:rsidRDefault="009057BD" w:rsidP="00077E00">
            <w:pPr>
              <w:pStyle w:val="ListParagraph"/>
              <w:ind w:left="0"/>
              <w:rPr>
                <w:rFonts w:ascii="Times New Roman" w:hAnsi="Times New Roman" w:cs="Times New Roman"/>
                <w:b/>
                <w:sz w:val="28"/>
                <w:szCs w:val="24"/>
              </w:rPr>
            </w:pPr>
            <w:r w:rsidRPr="00ED154D">
              <w:rPr>
                <w:rFonts w:ascii="Times New Roman" w:hAnsi="Times New Roman" w:cs="Times New Roman"/>
                <w:b/>
                <w:sz w:val="28"/>
                <w:szCs w:val="24"/>
              </w:rPr>
              <w:t>Kiểu chuyển đổi</w:t>
            </w:r>
          </w:p>
        </w:tc>
      </w:tr>
      <w:tr w:rsidR="00871DA1" w:rsidTr="00033D4A">
        <w:trPr>
          <w:trHeight w:val="620"/>
        </w:trPr>
        <w:tc>
          <w:tcPr>
            <w:tcW w:w="2898" w:type="dxa"/>
            <w:vMerge w:val="restart"/>
            <w:vAlign w:val="center"/>
          </w:tcPr>
          <w:p w:rsidR="00871DA1" w:rsidRDefault="00871DA1" w:rsidP="00077E0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Số nguyên </w:t>
            </w:r>
          </w:p>
          <w:p w:rsidR="00871DA1" w:rsidRDefault="00871DA1" w:rsidP="00077E00">
            <w:pPr>
              <w:pStyle w:val="ListParagraph"/>
              <w:ind w:left="360"/>
              <w:rPr>
                <w:rFonts w:ascii="Times New Roman" w:hAnsi="Times New Roman" w:cs="Times New Roman"/>
                <w:sz w:val="24"/>
                <w:szCs w:val="24"/>
              </w:rPr>
            </w:pPr>
            <w:r>
              <w:rPr>
                <w:rFonts w:ascii="Times New Roman" w:hAnsi="Times New Roman" w:cs="Times New Roman"/>
                <w:sz w:val="24"/>
                <w:szCs w:val="24"/>
              </w:rPr>
              <w:t>(numeric)</w:t>
            </w:r>
          </w:p>
        </w:tc>
        <w:tc>
          <w:tcPr>
            <w:tcW w:w="2520" w:type="dxa"/>
            <w:tcBorders>
              <w:right w:val="double" w:sz="4" w:space="0" w:color="auto"/>
            </w:tcBorders>
            <w:vAlign w:val="center"/>
          </w:tcPr>
          <w:p w:rsidR="00871DA1" w:rsidRDefault="00871DA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 xml:space="preserve">PIC 9(1 </w:t>
            </w:r>
            <w:r w:rsidRPr="005702C1">
              <w:rPr>
                <w:rFonts w:ascii="Times New Roman" w:hAnsi="Times New Roman" w:cs="Times New Roman"/>
                <w:sz w:val="24"/>
                <w:szCs w:val="24"/>
              </w:rPr>
              <w:sym w:font="Wingdings" w:char="F0E0"/>
            </w:r>
            <w:r>
              <w:rPr>
                <w:rFonts w:ascii="Times New Roman" w:hAnsi="Times New Roman" w:cs="Times New Roman"/>
                <w:sz w:val="24"/>
                <w:szCs w:val="24"/>
              </w:rPr>
              <w:t xml:space="preserve"> 4)</w:t>
            </w:r>
          </w:p>
          <w:p w:rsidR="00871DA1" w:rsidRDefault="00871DA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 xml:space="preserve">PIC S9(1 </w:t>
            </w:r>
            <w:r w:rsidRPr="005702C1">
              <w:rPr>
                <w:rFonts w:ascii="Times New Roman" w:hAnsi="Times New Roman" w:cs="Times New Roman"/>
                <w:sz w:val="24"/>
                <w:szCs w:val="24"/>
              </w:rPr>
              <w:sym w:font="Wingdings" w:char="F0E0"/>
            </w:r>
            <w:r>
              <w:rPr>
                <w:rFonts w:ascii="Times New Roman" w:hAnsi="Times New Roman" w:cs="Times New Roman"/>
                <w:sz w:val="24"/>
                <w:szCs w:val="24"/>
              </w:rPr>
              <w:t xml:space="preserve"> 4)</w:t>
            </w:r>
          </w:p>
        </w:tc>
        <w:tc>
          <w:tcPr>
            <w:tcW w:w="446" w:type="dxa"/>
            <w:vMerge w:val="restart"/>
            <w:tcBorders>
              <w:top w:val="single" w:sz="6" w:space="0" w:color="auto"/>
              <w:left w:val="double" w:sz="4" w:space="0" w:color="auto"/>
              <w:right w:val="double" w:sz="4" w:space="0" w:color="auto"/>
            </w:tcBorders>
            <w:vAlign w:val="center"/>
          </w:tcPr>
          <w:p w:rsidR="00871DA1" w:rsidRDefault="00871DA1" w:rsidP="00871DA1">
            <w:pPr>
              <w:pStyle w:val="ListParagraph"/>
              <w:ind w:left="-108"/>
              <w:jc w:val="center"/>
              <w:rPr>
                <w:rFonts w:ascii="Times New Roman" w:hAnsi="Times New Roman" w:cs="Times New Roman"/>
                <w:sz w:val="24"/>
                <w:szCs w:val="24"/>
              </w:rPr>
            </w:pPr>
            <w:r>
              <w:rPr>
                <w:rFonts w:ascii="Times New Roman" w:hAnsi="Times New Roman" w:cs="Times New Roman"/>
                <w:sz w:val="24"/>
                <w:szCs w:val="24"/>
              </w:rPr>
              <w:t xml:space="preserve"> </w:t>
            </w:r>
            <w:r w:rsidRPr="00871DA1">
              <w:rPr>
                <w:rFonts w:ascii="Times New Roman" w:hAnsi="Times New Roman" w:cs="Times New Roman"/>
                <w:sz w:val="24"/>
                <w:szCs w:val="24"/>
              </w:rPr>
              <w:sym w:font="Wingdings" w:char="F0E0"/>
            </w:r>
          </w:p>
        </w:tc>
        <w:tc>
          <w:tcPr>
            <w:tcW w:w="2250" w:type="dxa"/>
            <w:tcBorders>
              <w:left w:val="double" w:sz="4" w:space="0" w:color="auto"/>
            </w:tcBorders>
            <w:vAlign w:val="center"/>
          </w:tcPr>
          <w:p w:rsidR="00871DA1" w:rsidRDefault="00871DA1" w:rsidP="00077E00">
            <w:pPr>
              <w:pStyle w:val="ListParagraph"/>
              <w:ind w:left="523"/>
              <w:rPr>
                <w:rFonts w:ascii="Times New Roman" w:hAnsi="Times New Roman" w:cs="Times New Roman"/>
                <w:sz w:val="24"/>
                <w:szCs w:val="24"/>
              </w:rPr>
            </w:pPr>
            <w:r>
              <w:rPr>
                <w:rFonts w:ascii="Times New Roman" w:hAnsi="Times New Roman" w:cs="Times New Roman"/>
                <w:sz w:val="24"/>
                <w:szCs w:val="24"/>
              </w:rPr>
              <w:t>short</w:t>
            </w:r>
          </w:p>
        </w:tc>
      </w:tr>
      <w:tr w:rsidR="00871DA1" w:rsidTr="00033D4A">
        <w:trPr>
          <w:trHeight w:val="593"/>
        </w:trPr>
        <w:tc>
          <w:tcPr>
            <w:tcW w:w="2898" w:type="dxa"/>
            <w:vMerge/>
            <w:vAlign w:val="center"/>
          </w:tcPr>
          <w:p w:rsidR="00871DA1" w:rsidRDefault="00871DA1" w:rsidP="00077E00">
            <w:pPr>
              <w:pStyle w:val="ListParagraph"/>
              <w:ind w:left="360"/>
              <w:rPr>
                <w:rFonts w:ascii="Times New Roman" w:hAnsi="Times New Roman" w:cs="Times New Roman"/>
                <w:sz w:val="24"/>
                <w:szCs w:val="24"/>
              </w:rPr>
            </w:pPr>
          </w:p>
        </w:tc>
        <w:tc>
          <w:tcPr>
            <w:tcW w:w="2520" w:type="dxa"/>
            <w:tcBorders>
              <w:right w:val="double" w:sz="4" w:space="0" w:color="auto"/>
            </w:tcBorders>
            <w:vAlign w:val="center"/>
          </w:tcPr>
          <w:p w:rsidR="00871DA1" w:rsidRDefault="00871DA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 xml:space="preserve">PIC 9(5 </w:t>
            </w:r>
            <w:r w:rsidRPr="00B559B7">
              <w:rPr>
                <w:rFonts w:ascii="Times New Roman" w:hAnsi="Times New Roman" w:cs="Times New Roman"/>
                <w:sz w:val="24"/>
                <w:szCs w:val="24"/>
              </w:rPr>
              <w:sym w:font="Wingdings" w:char="F0E0"/>
            </w:r>
            <w:r>
              <w:rPr>
                <w:rFonts w:ascii="Times New Roman" w:hAnsi="Times New Roman" w:cs="Times New Roman"/>
                <w:sz w:val="24"/>
                <w:szCs w:val="24"/>
              </w:rPr>
              <w:t xml:space="preserve"> 9)</w:t>
            </w:r>
          </w:p>
          <w:p w:rsidR="00871DA1" w:rsidRDefault="00871DA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 xml:space="preserve">PIC S9(5 </w:t>
            </w:r>
            <w:r w:rsidRPr="00B559B7">
              <w:rPr>
                <w:rFonts w:ascii="Times New Roman" w:hAnsi="Times New Roman" w:cs="Times New Roman"/>
                <w:sz w:val="24"/>
                <w:szCs w:val="24"/>
              </w:rPr>
              <w:sym w:font="Wingdings" w:char="F0E0"/>
            </w:r>
            <w:r>
              <w:rPr>
                <w:rFonts w:ascii="Times New Roman" w:hAnsi="Times New Roman" w:cs="Times New Roman"/>
                <w:sz w:val="24"/>
                <w:szCs w:val="24"/>
              </w:rPr>
              <w:t xml:space="preserve"> 9)</w:t>
            </w:r>
          </w:p>
        </w:tc>
        <w:tc>
          <w:tcPr>
            <w:tcW w:w="446" w:type="dxa"/>
            <w:vMerge/>
            <w:tcBorders>
              <w:left w:val="double" w:sz="4" w:space="0" w:color="auto"/>
              <w:right w:val="double" w:sz="4" w:space="0" w:color="auto"/>
            </w:tcBorders>
          </w:tcPr>
          <w:p w:rsidR="00871DA1" w:rsidRDefault="00871DA1" w:rsidP="00077E00">
            <w:pPr>
              <w:pStyle w:val="ListParagraph"/>
              <w:ind w:left="523"/>
              <w:rPr>
                <w:rFonts w:ascii="Times New Roman" w:hAnsi="Times New Roman" w:cs="Times New Roman"/>
                <w:sz w:val="24"/>
                <w:szCs w:val="24"/>
              </w:rPr>
            </w:pPr>
          </w:p>
        </w:tc>
        <w:tc>
          <w:tcPr>
            <w:tcW w:w="2250" w:type="dxa"/>
            <w:tcBorders>
              <w:left w:val="double" w:sz="4" w:space="0" w:color="auto"/>
            </w:tcBorders>
            <w:vAlign w:val="center"/>
          </w:tcPr>
          <w:p w:rsidR="00871DA1" w:rsidRDefault="00871DA1" w:rsidP="00077E00">
            <w:pPr>
              <w:pStyle w:val="ListParagraph"/>
              <w:ind w:left="523"/>
              <w:rPr>
                <w:rFonts w:ascii="Times New Roman" w:hAnsi="Times New Roman" w:cs="Times New Roman"/>
                <w:sz w:val="24"/>
                <w:szCs w:val="24"/>
              </w:rPr>
            </w:pPr>
            <w:r>
              <w:rPr>
                <w:rFonts w:ascii="Times New Roman" w:hAnsi="Times New Roman" w:cs="Times New Roman"/>
                <w:sz w:val="24"/>
                <w:szCs w:val="24"/>
              </w:rPr>
              <w:t>int</w:t>
            </w:r>
          </w:p>
        </w:tc>
      </w:tr>
      <w:tr w:rsidR="00871DA1" w:rsidTr="00033D4A">
        <w:trPr>
          <w:trHeight w:val="665"/>
        </w:trPr>
        <w:tc>
          <w:tcPr>
            <w:tcW w:w="2898" w:type="dxa"/>
            <w:vMerge/>
            <w:vAlign w:val="center"/>
          </w:tcPr>
          <w:p w:rsidR="00871DA1" w:rsidRDefault="00871DA1" w:rsidP="00077E00">
            <w:pPr>
              <w:pStyle w:val="ListParagraph"/>
              <w:ind w:left="360"/>
              <w:rPr>
                <w:rFonts w:ascii="Times New Roman" w:hAnsi="Times New Roman" w:cs="Times New Roman"/>
                <w:sz w:val="24"/>
                <w:szCs w:val="24"/>
              </w:rPr>
            </w:pPr>
          </w:p>
        </w:tc>
        <w:tc>
          <w:tcPr>
            <w:tcW w:w="2520" w:type="dxa"/>
            <w:tcBorders>
              <w:right w:val="double" w:sz="4" w:space="0" w:color="auto"/>
            </w:tcBorders>
            <w:vAlign w:val="center"/>
          </w:tcPr>
          <w:p w:rsidR="00871DA1" w:rsidRDefault="00871DA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 xml:space="preserve">PIC 9(10 </w:t>
            </w:r>
            <w:r w:rsidRPr="00B559B7">
              <w:rPr>
                <w:rFonts w:ascii="Times New Roman" w:hAnsi="Times New Roman" w:cs="Times New Roman"/>
                <w:sz w:val="24"/>
                <w:szCs w:val="24"/>
              </w:rPr>
              <w:sym w:font="Wingdings" w:char="F0E0"/>
            </w:r>
            <w:r>
              <w:rPr>
                <w:rFonts w:ascii="Times New Roman" w:hAnsi="Times New Roman" w:cs="Times New Roman"/>
                <w:sz w:val="24"/>
                <w:szCs w:val="24"/>
              </w:rPr>
              <w:t xml:space="preserve"> 18)</w:t>
            </w:r>
          </w:p>
          <w:p w:rsidR="00871DA1" w:rsidRDefault="00871DA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 xml:space="preserve">PIC S9(10 </w:t>
            </w:r>
            <w:r w:rsidRPr="00B559B7">
              <w:rPr>
                <w:rFonts w:ascii="Times New Roman" w:hAnsi="Times New Roman" w:cs="Times New Roman"/>
                <w:sz w:val="24"/>
                <w:szCs w:val="24"/>
              </w:rPr>
              <w:sym w:font="Wingdings" w:char="F0E0"/>
            </w:r>
            <w:r>
              <w:rPr>
                <w:rFonts w:ascii="Times New Roman" w:hAnsi="Times New Roman" w:cs="Times New Roman"/>
                <w:sz w:val="24"/>
                <w:szCs w:val="24"/>
              </w:rPr>
              <w:t xml:space="preserve"> 18)</w:t>
            </w:r>
          </w:p>
        </w:tc>
        <w:tc>
          <w:tcPr>
            <w:tcW w:w="446" w:type="dxa"/>
            <w:vMerge/>
            <w:tcBorders>
              <w:left w:val="double" w:sz="4" w:space="0" w:color="auto"/>
              <w:right w:val="double" w:sz="4" w:space="0" w:color="auto"/>
            </w:tcBorders>
          </w:tcPr>
          <w:p w:rsidR="00871DA1" w:rsidRDefault="00871DA1" w:rsidP="00077E00">
            <w:pPr>
              <w:pStyle w:val="ListParagraph"/>
              <w:ind w:left="523"/>
              <w:rPr>
                <w:rFonts w:ascii="Times New Roman" w:hAnsi="Times New Roman" w:cs="Times New Roman"/>
                <w:sz w:val="24"/>
                <w:szCs w:val="24"/>
              </w:rPr>
            </w:pPr>
          </w:p>
        </w:tc>
        <w:tc>
          <w:tcPr>
            <w:tcW w:w="2250" w:type="dxa"/>
            <w:tcBorders>
              <w:left w:val="double" w:sz="4" w:space="0" w:color="auto"/>
            </w:tcBorders>
            <w:vAlign w:val="center"/>
          </w:tcPr>
          <w:p w:rsidR="00871DA1" w:rsidRDefault="00871DA1" w:rsidP="00077E00">
            <w:pPr>
              <w:pStyle w:val="ListParagraph"/>
              <w:ind w:left="523"/>
              <w:rPr>
                <w:rFonts w:ascii="Times New Roman" w:hAnsi="Times New Roman" w:cs="Times New Roman"/>
                <w:sz w:val="24"/>
                <w:szCs w:val="24"/>
              </w:rPr>
            </w:pPr>
            <w:r>
              <w:rPr>
                <w:rFonts w:ascii="Times New Roman" w:hAnsi="Times New Roman" w:cs="Times New Roman"/>
                <w:sz w:val="24"/>
                <w:szCs w:val="24"/>
              </w:rPr>
              <w:t>long</w:t>
            </w:r>
          </w:p>
        </w:tc>
      </w:tr>
      <w:tr w:rsidR="00871DA1" w:rsidTr="00033D4A">
        <w:trPr>
          <w:trHeight w:val="638"/>
        </w:trPr>
        <w:tc>
          <w:tcPr>
            <w:tcW w:w="2898" w:type="dxa"/>
            <w:vAlign w:val="center"/>
          </w:tcPr>
          <w:p w:rsidR="00871DA1" w:rsidRDefault="00871DA1" w:rsidP="00077E0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Số thực </w:t>
            </w:r>
          </w:p>
          <w:p w:rsidR="00871DA1" w:rsidRDefault="00871DA1" w:rsidP="00077E00">
            <w:pPr>
              <w:pStyle w:val="ListParagraph"/>
              <w:ind w:left="360"/>
              <w:rPr>
                <w:rFonts w:ascii="Times New Roman" w:hAnsi="Times New Roman" w:cs="Times New Roman"/>
                <w:sz w:val="24"/>
                <w:szCs w:val="24"/>
              </w:rPr>
            </w:pPr>
            <w:r>
              <w:rPr>
                <w:rFonts w:ascii="Times New Roman" w:hAnsi="Times New Roman" w:cs="Times New Roman"/>
                <w:sz w:val="24"/>
                <w:szCs w:val="24"/>
              </w:rPr>
              <w:t>(numeric)</w:t>
            </w:r>
          </w:p>
        </w:tc>
        <w:tc>
          <w:tcPr>
            <w:tcW w:w="2520" w:type="dxa"/>
            <w:tcBorders>
              <w:right w:val="double" w:sz="4" w:space="0" w:color="auto"/>
            </w:tcBorders>
            <w:vAlign w:val="center"/>
          </w:tcPr>
          <w:p w:rsidR="00871DA1" w:rsidRDefault="00871DA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PIC 9999V99</w:t>
            </w:r>
          </w:p>
          <w:p w:rsidR="00871DA1" w:rsidRDefault="00871DA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PIC S9999V99</w:t>
            </w:r>
          </w:p>
        </w:tc>
        <w:tc>
          <w:tcPr>
            <w:tcW w:w="446" w:type="dxa"/>
            <w:vMerge/>
            <w:tcBorders>
              <w:left w:val="double" w:sz="4" w:space="0" w:color="auto"/>
              <w:right w:val="double" w:sz="4" w:space="0" w:color="auto"/>
            </w:tcBorders>
          </w:tcPr>
          <w:p w:rsidR="00871DA1" w:rsidRDefault="00871DA1" w:rsidP="00077E00">
            <w:pPr>
              <w:pStyle w:val="ListParagraph"/>
              <w:ind w:left="523"/>
              <w:rPr>
                <w:rFonts w:ascii="Times New Roman" w:hAnsi="Times New Roman" w:cs="Times New Roman"/>
                <w:sz w:val="24"/>
                <w:szCs w:val="24"/>
              </w:rPr>
            </w:pPr>
          </w:p>
        </w:tc>
        <w:tc>
          <w:tcPr>
            <w:tcW w:w="2250" w:type="dxa"/>
            <w:tcBorders>
              <w:left w:val="double" w:sz="4" w:space="0" w:color="auto"/>
            </w:tcBorders>
            <w:vAlign w:val="center"/>
          </w:tcPr>
          <w:p w:rsidR="00871DA1" w:rsidRDefault="00871DA1" w:rsidP="00077E00">
            <w:pPr>
              <w:pStyle w:val="ListParagraph"/>
              <w:ind w:left="523"/>
              <w:rPr>
                <w:rFonts w:ascii="Times New Roman" w:hAnsi="Times New Roman" w:cs="Times New Roman"/>
                <w:sz w:val="24"/>
                <w:szCs w:val="24"/>
              </w:rPr>
            </w:pPr>
            <w:r>
              <w:rPr>
                <w:rFonts w:ascii="Times New Roman" w:hAnsi="Times New Roman" w:cs="Times New Roman"/>
                <w:sz w:val="24"/>
                <w:szCs w:val="24"/>
              </w:rPr>
              <w:t>BigDecimal</w:t>
            </w:r>
          </w:p>
        </w:tc>
      </w:tr>
      <w:tr w:rsidR="00871DA1" w:rsidTr="00033D4A">
        <w:trPr>
          <w:trHeight w:val="710"/>
        </w:trPr>
        <w:tc>
          <w:tcPr>
            <w:tcW w:w="2898" w:type="dxa"/>
            <w:vAlign w:val="center"/>
          </w:tcPr>
          <w:p w:rsidR="00871DA1" w:rsidRDefault="00871DA1" w:rsidP="00077E00">
            <w:pPr>
              <w:pStyle w:val="ListParagraph"/>
              <w:ind w:left="360"/>
              <w:rPr>
                <w:rFonts w:ascii="Times New Roman" w:hAnsi="Times New Roman" w:cs="Times New Roman"/>
                <w:sz w:val="24"/>
                <w:szCs w:val="24"/>
              </w:rPr>
            </w:pPr>
            <w:r>
              <w:rPr>
                <w:rFonts w:ascii="Times New Roman" w:hAnsi="Times New Roman" w:cs="Times New Roman"/>
                <w:sz w:val="24"/>
                <w:szCs w:val="24"/>
              </w:rPr>
              <w:t>Số được định dạng (numeric-edited)</w:t>
            </w:r>
          </w:p>
        </w:tc>
        <w:tc>
          <w:tcPr>
            <w:tcW w:w="2520" w:type="dxa"/>
            <w:tcBorders>
              <w:right w:val="double" w:sz="4" w:space="0" w:color="auto"/>
            </w:tcBorders>
            <w:vAlign w:val="center"/>
          </w:tcPr>
          <w:p w:rsidR="00871DA1" w:rsidRDefault="00871DA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PIC 999/999.999</w:t>
            </w:r>
          </w:p>
          <w:p w:rsidR="00871DA1" w:rsidRDefault="00871DA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PIC ZZZ,ZZZ.999</w:t>
            </w:r>
          </w:p>
        </w:tc>
        <w:tc>
          <w:tcPr>
            <w:tcW w:w="446" w:type="dxa"/>
            <w:vMerge/>
            <w:tcBorders>
              <w:left w:val="double" w:sz="4" w:space="0" w:color="auto"/>
              <w:right w:val="double" w:sz="4" w:space="0" w:color="auto"/>
            </w:tcBorders>
          </w:tcPr>
          <w:p w:rsidR="00871DA1" w:rsidRDefault="00871DA1" w:rsidP="00077E00">
            <w:pPr>
              <w:pStyle w:val="ListParagraph"/>
              <w:ind w:left="523"/>
              <w:rPr>
                <w:rFonts w:ascii="Times New Roman" w:hAnsi="Times New Roman" w:cs="Times New Roman"/>
                <w:sz w:val="24"/>
                <w:szCs w:val="24"/>
              </w:rPr>
            </w:pPr>
          </w:p>
        </w:tc>
        <w:tc>
          <w:tcPr>
            <w:tcW w:w="2250" w:type="dxa"/>
            <w:tcBorders>
              <w:left w:val="double" w:sz="4" w:space="0" w:color="auto"/>
            </w:tcBorders>
            <w:vAlign w:val="center"/>
          </w:tcPr>
          <w:p w:rsidR="00871DA1" w:rsidRDefault="00871DA1" w:rsidP="00077E00">
            <w:pPr>
              <w:pStyle w:val="ListParagraph"/>
              <w:ind w:left="523"/>
              <w:rPr>
                <w:rFonts w:ascii="Times New Roman" w:hAnsi="Times New Roman" w:cs="Times New Roman"/>
                <w:sz w:val="24"/>
                <w:szCs w:val="24"/>
              </w:rPr>
            </w:pPr>
            <w:r>
              <w:rPr>
                <w:rFonts w:ascii="Times New Roman" w:hAnsi="Times New Roman" w:cs="Times New Roman"/>
                <w:sz w:val="24"/>
                <w:szCs w:val="24"/>
              </w:rPr>
              <w:t>String</w:t>
            </w:r>
          </w:p>
        </w:tc>
      </w:tr>
      <w:tr w:rsidR="00871DA1" w:rsidTr="00033D4A">
        <w:trPr>
          <w:trHeight w:val="665"/>
        </w:trPr>
        <w:tc>
          <w:tcPr>
            <w:tcW w:w="2898" w:type="dxa"/>
            <w:vAlign w:val="center"/>
          </w:tcPr>
          <w:p w:rsidR="00871DA1" w:rsidRDefault="00871DA1" w:rsidP="00077E0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Kí tự </w:t>
            </w:r>
          </w:p>
          <w:p w:rsidR="00871DA1" w:rsidRDefault="00871DA1" w:rsidP="00077E00">
            <w:pPr>
              <w:pStyle w:val="ListParagraph"/>
              <w:ind w:left="360"/>
              <w:rPr>
                <w:rFonts w:ascii="Times New Roman" w:hAnsi="Times New Roman" w:cs="Times New Roman"/>
                <w:sz w:val="24"/>
                <w:szCs w:val="24"/>
              </w:rPr>
            </w:pPr>
            <w:r>
              <w:rPr>
                <w:rFonts w:ascii="Times New Roman" w:hAnsi="Times New Roman" w:cs="Times New Roman"/>
                <w:sz w:val="24"/>
                <w:szCs w:val="24"/>
              </w:rPr>
              <w:t>(alphabetic)</w:t>
            </w:r>
          </w:p>
        </w:tc>
        <w:tc>
          <w:tcPr>
            <w:tcW w:w="2520" w:type="dxa"/>
            <w:tcBorders>
              <w:right w:val="double" w:sz="4" w:space="0" w:color="auto"/>
            </w:tcBorders>
            <w:vAlign w:val="center"/>
          </w:tcPr>
          <w:p w:rsidR="00871DA1" w:rsidRDefault="00871DA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PIC A(5)</w:t>
            </w:r>
          </w:p>
        </w:tc>
        <w:tc>
          <w:tcPr>
            <w:tcW w:w="446" w:type="dxa"/>
            <w:vMerge/>
            <w:tcBorders>
              <w:left w:val="double" w:sz="4" w:space="0" w:color="auto"/>
              <w:right w:val="double" w:sz="4" w:space="0" w:color="auto"/>
            </w:tcBorders>
          </w:tcPr>
          <w:p w:rsidR="00871DA1" w:rsidRDefault="00871DA1" w:rsidP="00077E00">
            <w:pPr>
              <w:pStyle w:val="ListParagraph"/>
              <w:ind w:left="523"/>
              <w:rPr>
                <w:rFonts w:ascii="Times New Roman" w:hAnsi="Times New Roman" w:cs="Times New Roman"/>
                <w:sz w:val="24"/>
                <w:szCs w:val="24"/>
              </w:rPr>
            </w:pPr>
          </w:p>
        </w:tc>
        <w:tc>
          <w:tcPr>
            <w:tcW w:w="2250" w:type="dxa"/>
            <w:tcBorders>
              <w:left w:val="double" w:sz="4" w:space="0" w:color="auto"/>
            </w:tcBorders>
            <w:vAlign w:val="center"/>
          </w:tcPr>
          <w:p w:rsidR="00871DA1" w:rsidRDefault="00871DA1" w:rsidP="00077E00">
            <w:pPr>
              <w:pStyle w:val="ListParagraph"/>
              <w:ind w:left="523"/>
              <w:rPr>
                <w:rFonts w:ascii="Times New Roman" w:hAnsi="Times New Roman" w:cs="Times New Roman"/>
                <w:sz w:val="24"/>
                <w:szCs w:val="24"/>
              </w:rPr>
            </w:pPr>
            <w:r>
              <w:rPr>
                <w:rFonts w:ascii="Times New Roman" w:hAnsi="Times New Roman" w:cs="Times New Roman"/>
                <w:sz w:val="24"/>
                <w:szCs w:val="24"/>
              </w:rPr>
              <w:t>String</w:t>
            </w:r>
          </w:p>
        </w:tc>
      </w:tr>
      <w:tr w:rsidR="00871DA1" w:rsidTr="00033D4A">
        <w:trPr>
          <w:trHeight w:val="710"/>
        </w:trPr>
        <w:tc>
          <w:tcPr>
            <w:tcW w:w="2898" w:type="dxa"/>
            <w:vAlign w:val="center"/>
          </w:tcPr>
          <w:p w:rsidR="00871DA1" w:rsidRDefault="00871DA1" w:rsidP="00033D4A">
            <w:pPr>
              <w:pStyle w:val="ListParagraph"/>
              <w:ind w:left="360"/>
              <w:rPr>
                <w:rFonts w:ascii="Times New Roman" w:hAnsi="Times New Roman" w:cs="Times New Roman"/>
                <w:sz w:val="24"/>
                <w:szCs w:val="24"/>
              </w:rPr>
            </w:pPr>
            <w:r>
              <w:rPr>
                <w:rFonts w:ascii="Times New Roman" w:hAnsi="Times New Roman" w:cs="Times New Roman"/>
                <w:sz w:val="24"/>
                <w:szCs w:val="24"/>
              </w:rPr>
              <w:t>Chuỗi</w:t>
            </w:r>
            <w:r w:rsidR="00033D4A">
              <w:rPr>
                <w:rFonts w:ascii="Times New Roman" w:hAnsi="Times New Roman" w:cs="Times New Roman"/>
                <w:sz w:val="24"/>
                <w:szCs w:val="24"/>
              </w:rPr>
              <w:t xml:space="preserve"> </w:t>
            </w:r>
            <w:r>
              <w:rPr>
                <w:rFonts w:ascii="Times New Roman" w:hAnsi="Times New Roman" w:cs="Times New Roman"/>
                <w:sz w:val="24"/>
                <w:szCs w:val="24"/>
              </w:rPr>
              <w:t xml:space="preserve"> (alphanumeric)</w:t>
            </w:r>
          </w:p>
        </w:tc>
        <w:tc>
          <w:tcPr>
            <w:tcW w:w="2520" w:type="dxa"/>
            <w:tcBorders>
              <w:right w:val="double" w:sz="4" w:space="0" w:color="auto"/>
            </w:tcBorders>
            <w:vAlign w:val="center"/>
          </w:tcPr>
          <w:p w:rsidR="00871DA1" w:rsidRDefault="00871DA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PIC X(9)9(2)</w:t>
            </w:r>
          </w:p>
        </w:tc>
        <w:tc>
          <w:tcPr>
            <w:tcW w:w="446" w:type="dxa"/>
            <w:vMerge/>
            <w:tcBorders>
              <w:left w:val="double" w:sz="4" w:space="0" w:color="auto"/>
              <w:right w:val="double" w:sz="4" w:space="0" w:color="auto"/>
            </w:tcBorders>
          </w:tcPr>
          <w:p w:rsidR="00871DA1" w:rsidRDefault="00871DA1" w:rsidP="00077E00">
            <w:pPr>
              <w:pStyle w:val="ListParagraph"/>
              <w:ind w:left="523"/>
              <w:rPr>
                <w:rFonts w:ascii="Times New Roman" w:hAnsi="Times New Roman" w:cs="Times New Roman"/>
                <w:sz w:val="24"/>
                <w:szCs w:val="24"/>
              </w:rPr>
            </w:pPr>
          </w:p>
        </w:tc>
        <w:tc>
          <w:tcPr>
            <w:tcW w:w="2250" w:type="dxa"/>
            <w:tcBorders>
              <w:left w:val="double" w:sz="4" w:space="0" w:color="auto"/>
            </w:tcBorders>
            <w:vAlign w:val="center"/>
          </w:tcPr>
          <w:p w:rsidR="00871DA1" w:rsidRDefault="00871DA1" w:rsidP="00077E00">
            <w:pPr>
              <w:pStyle w:val="ListParagraph"/>
              <w:ind w:left="523"/>
              <w:rPr>
                <w:rFonts w:ascii="Times New Roman" w:hAnsi="Times New Roman" w:cs="Times New Roman"/>
                <w:sz w:val="24"/>
                <w:szCs w:val="24"/>
              </w:rPr>
            </w:pPr>
            <w:r>
              <w:rPr>
                <w:rFonts w:ascii="Times New Roman" w:hAnsi="Times New Roman" w:cs="Times New Roman"/>
                <w:sz w:val="24"/>
                <w:szCs w:val="24"/>
              </w:rPr>
              <w:t>String</w:t>
            </w:r>
          </w:p>
        </w:tc>
      </w:tr>
      <w:tr w:rsidR="00871DA1" w:rsidTr="00033D4A">
        <w:trPr>
          <w:trHeight w:val="710"/>
        </w:trPr>
        <w:tc>
          <w:tcPr>
            <w:tcW w:w="2898" w:type="dxa"/>
            <w:vAlign w:val="center"/>
          </w:tcPr>
          <w:p w:rsidR="00871DA1" w:rsidRDefault="00871DA1" w:rsidP="00077E00">
            <w:pPr>
              <w:pStyle w:val="ListParagraph"/>
              <w:ind w:left="360"/>
              <w:rPr>
                <w:rFonts w:ascii="Times New Roman" w:hAnsi="Times New Roman" w:cs="Times New Roman"/>
                <w:sz w:val="24"/>
                <w:szCs w:val="24"/>
              </w:rPr>
            </w:pPr>
            <w:r>
              <w:rPr>
                <w:rFonts w:ascii="Times New Roman" w:hAnsi="Times New Roman" w:cs="Times New Roman"/>
                <w:sz w:val="24"/>
                <w:szCs w:val="24"/>
              </w:rPr>
              <w:t>Chuỗi được định dạng (alphanumeric-edited)</w:t>
            </w:r>
          </w:p>
        </w:tc>
        <w:tc>
          <w:tcPr>
            <w:tcW w:w="2520" w:type="dxa"/>
            <w:tcBorders>
              <w:right w:val="double" w:sz="4" w:space="0" w:color="auto"/>
            </w:tcBorders>
            <w:vAlign w:val="center"/>
          </w:tcPr>
          <w:p w:rsidR="00871DA1" w:rsidRDefault="00871DA1" w:rsidP="00077E00">
            <w:pPr>
              <w:pStyle w:val="ListParagraph"/>
              <w:ind w:left="204"/>
              <w:rPr>
                <w:rFonts w:ascii="Times New Roman" w:hAnsi="Times New Roman" w:cs="Times New Roman"/>
                <w:sz w:val="24"/>
                <w:szCs w:val="24"/>
              </w:rPr>
            </w:pPr>
            <w:r>
              <w:rPr>
                <w:rFonts w:ascii="Times New Roman" w:hAnsi="Times New Roman" w:cs="Times New Roman"/>
                <w:sz w:val="24"/>
                <w:szCs w:val="24"/>
              </w:rPr>
              <w:t>PIC X(4)/X(2)BX(2)</w:t>
            </w:r>
          </w:p>
        </w:tc>
        <w:tc>
          <w:tcPr>
            <w:tcW w:w="446" w:type="dxa"/>
            <w:vMerge/>
            <w:tcBorders>
              <w:left w:val="double" w:sz="4" w:space="0" w:color="auto"/>
              <w:bottom w:val="double" w:sz="4" w:space="0" w:color="auto"/>
              <w:right w:val="double" w:sz="4" w:space="0" w:color="auto"/>
            </w:tcBorders>
          </w:tcPr>
          <w:p w:rsidR="00871DA1" w:rsidRDefault="00871DA1">
            <w:pPr>
              <w:pStyle w:val="ListParagraph"/>
              <w:keepNext/>
              <w:ind w:left="523"/>
              <w:rPr>
                <w:rFonts w:ascii="Times New Roman" w:hAnsi="Times New Roman" w:cs="Times New Roman"/>
                <w:sz w:val="24"/>
                <w:szCs w:val="24"/>
              </w:rPr>
            </w:pPr>
          </w:p>
        </w:tc>
        <w:tc>
          <w:tcPr>
            <w:tcW w:w="2250" w:type="dxa"/>
            <w:tcBorders>
              <w:left w:val="double" w:sz="4" w:space="0" w:color="auto"/>
            </w:tcBorders>
            <w:vAlign w:val="center"/>
          </w:tcPr>
          <w:p w:rsidR="001F2CDF" w:rsidRDefault="00871DA1">
            <w:pPr>
              <w:pStyle w:val="ListParagraph"/>
              <w:keepNext/>
              <w:ind w:left="523"/>
              <w:rPr>
                <w:rFonts w:ascii="Times New Roman" w:hAnsi="Times New Roman" w:cs="Times New Roman"/>
                <w:sz w:val="24"/>
                <w:szCs w:val="24"/>
              </w:rPr>
              <w:pPrChange w:id="91" w:author="Jupiter" w:date="2011-10-12T09:36:00Z">
                <w:pPr>
                  <w:pStyle w:val="ListParagraph"/>
                  <w:spacing w:after="200" w:line="276" w:lineRule="auto"/>
                  <w:ind w:left="523"/>
                  <w:outlineLvl w:val="1"/>
                </w:pPr>
              </w:pPrChange>
            </w:pPr>
            <w:r>
              <w:rPr>
                <w:rFonts w:ascii="Times New Roman" w:hAnsi="Times New Roman" w:cs="Times New Roman"/>
                <w:sz w:val="24"/>
                <w:szCs w:val="24"/>
              </w:rPr>
              <w:t>String</w:t>
            </w:r>
          </w:p>
        </w:tc>
      </w:tr>
    </w:tbl>
    <w:p w:rsidR="001F2CDF" w:rsidRDefault="00B51584">
      <w:pPr>
        <w:pStyle w:val="Caption"/>
        <w:rPr>
          <w:rFonts w:cs="Times New Roman"/>
          <w:szCs w:val="24"/>
        </w:rPr>
        <w:pPrChange w:id="92" w:author="Jupiter" w:date="2011-10-12T09:36:00Z">
          <w:pPr>
            <w:pStyle w:val="ListParagraph"/>
            <w:ind w:left="1800"/>
            <w:jc w:val="both"/>
            <w:outlineLvl w:val="1"/>
          </w:pPr>
        </w:pPrChange>
      </w:pPr>
      <w:ins w:id="93" w:author="Jupiter" w:date="2011-10-12T09:36:00Z">
        <w:r>
          <w:lastRenderedPageBreak/>
          <w:t xml:space="preserve">Bảng </w:t>
        </w:r>
      </w:ins>
      <w:fldSimple w:instr=" STYLEREF 1 \s ">
        <w:r w:rsidR="00362677">
          <w:rPr>
            <w:noProof/>
          </w:rPr>
          <w:t>3</w:t>
        </w:r>
      </w:fldSimple>
      <w:r w:rsidR="00922E51">
        <w:t>.</w:t>
      </w:r>
      <w:fldSimple w:instr=" SEQ Bảng \* ARABIC \s 1 ">
        <w:r w:rsidR="00362677">
          <w:rPr>
            <w:noProof/>
          </w:rPr>
          <w:t>2</w:t>
        </w:r>
      </w:fldSimple>
    </w:p>
    <w:p w:rsidR="007A13B8" w:rsidRDefault="00FC72F5" w:rsidP="0088001C">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Đối với kiểu dữ liệu nhóm,</w:t>
      </w:r>
      <w:r w:rsidR="00734532">
        <w:rPr>
          <w:rFonts w:ascii="Times New Roman" w:hAnsi="Times New Roman" w:cs="Times New Roman"/>
          <w:sz w:val="24"/>
          <w:szCs w:val="24"/>
        </w:rPr>
        <w:t xml:space="preserve"> việc chuyển đổi sẽ được thực hiện tương tự như cách chuyển đổi thông thường, nghĩa là mỗi biến kiểu nhóm sẽ được chuyển đổi thành một lớp (class).</w:t>
      </w:r>
      <w:r w:rsidR="00F02A4D">
        <w:rPr>
          <w:rFonts w:ascii="Times New Roman" w:hAnsi="Times New Roman" w:cs="Times New Roman"/>
          <w:sz w:val="24"/>
          <w:szCs w:val="24"/>
        </w:rPr>
        <w:t xml:space="preserve"> Với các nhóm có sự phân cấp, c</w:t>
      </w:r>
      <w:r w:rsidR="00734532">
        <w:rPr>
          <w:rFonts w:ascii="Times New Roman" w:hAnsi="Times New Roman" w:cs="Times New Roman"/>
          <w:sz w:val="24"/>
          <w:szCs w:val="24"/>
        </w:rPr>
        <w:t xml:space="preserve">ác nhóm con sẽ được chuyển đổi thành lớp con (inner class) nằm trong </w:t>
      </w:r>
      <w:r w:rsidR="00F02A4D">
        <w:rPr>
          <w:rFonts w:ascii="Times New Roman" w:hAnsi="Times New Roman" w:cs="Times New Roman"/>
          <w:sz w:val="24"/>
          <w:szCs w:val="24"/>
        </w:rPr>
        <w:t>lớp cha, các lớp con này cũng thừa kế từ lớp BaseClass.</w:t>
      </w:r>
      <w:r w:rsidR="00F21827">
        <w:rPr>
          <w:rFonts w:ascii="Times New Roman" w:hAnsi="Times New Roman" w:cs="Times New Roman"/>
          <w:sz w:val="24"/>
          <w:szCs w:val="24"/>
        </w:rPr>
        <w:t xml:space="preserve"> </w:t>
      </w:r>
      <w:r w:rsidR="00620652">
        <w:rPr>
          <w:rFonts w:ascii="Times New Roman" w:hAnsi="Times New Roman" w:cs="Times New Roman"/>
          <w:sz w:val="24"/>
          <w:szCs w:val="24"/>
        </w:rPr>
        <w:t xml:space="preserve">Tuy nhiên các phương thức lấy/gán (get/set) các biến dữ liệu thành phần của nhóm không dựa trên mảng bytes </w:t>
      </w:r>
      <w:r w:rsidR="004859CA">
        <w:rPr>
          <w:rFonts w:ascii="Times New Roman" w:hAnsi="Times New Roman" w:cs="Times New Roman"/>
          <w:sz w:val="24"/>
          <w:szCs w:val="24"/>
        </w:rPr>
        <w:t xml:space="preserve">(lữ trữ và chuyển đổi sang kiểu dữ liệu JAVA) </w:t>
      </w:r>
      <w:r w:rsidR="00620652">
        <w:rPr>
          <w:rFonts w:ascii="Times New Roman" w:hAnsi="Times New Roman" w:cs="Times New Roman"/>
          <w:sz w:val="24"/>
          <w:szCs w:val="24"/>
        </w:rPr>
        <w:t>mà sử dụng các biến kiểu dữ liệu JAVA.</w:t>
      </w:r>
      <w:r w:rsidR="00783D66">
        <w:rPr>
          <w:rFonts w:ascii="Times New Roman" w:hAnsi="Times New Roman" w:cs="Times New Roman"/>
          <w:sz w:val="24"/>
          <w:szCs w:val="24"/>
        </w:rPr>
        <w:t xml:space="preserve"> Ví dụ:</w:t>
      </w:r>
    </w:p>
    <w:p w:rsidR="00783D66" w:rsidRDefault="00BC4D0B" w:rsidP="0088001C">
      <w:pPr>
        <w:pStyle w:val="ListParagraph"/>
        <w:ind w:left="1800"/>
        <w:jc w:val="both"/>
        <w:rPr>
          <w:sz w:val="24"/>
          <w:szCs w:val="24"/>
        </w:rPr>
      </w:pPr>
      <w:r>
        <w:rPr>
          <w:sz w:val="24"/>
          <w:szCs w:val="24"/>
        </w:rPr>
      </w:r>
      <w:r w:rsidR="002F6160">
        <w:rPr>
          <w:sz w:val="24"/>
          <w:szCs w:val="24"/>
        </w:rPr>
        <w:pict>
          <v:shape id="_x0000_s1029" type="#_x0000_t185" style="width:90.5pt;height:388.2pt;rotation:90;visibility:visible;mso-wrap-distance-right:36pt;mso-position-horizontal-relative:char;mso-position-vertical-relative:li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" o:allowincell="f" adj="2346" strokecolor="#4579b8 [3044]">
            <v:textbox style="mso-next-textbox:#_x0000_s1029" inset="18pt,18pt,,18pt">
              <w:txbxContent>
                <w:p w:rsidR="00F00D92" w:rsidRPr="00F00D92" w:rsidRDefault="00F00D92" w:rsidP="00C56251">
                  <w:pPr>
                    <w:spacing w:after="120" w:line="240" w:lineRule="auto"/>
                    <w:rPr>
                      <w:rFonts w:ascii="Courier New" w:hAnsi="Courier New" w:cs="Courier New"/>
                      <w:b/>
                      <w:sz w:val="24"/>
                      <w:szCs w:val="24"/>
                    </w:rPr>
                  </w:pPr>
                  <w:r w:rsidRPr="00F00D92">
                    <w:rPr>
                      <w:rFonts w:ascii="Courier New" w:hAnsi="Courier New" w:cs="Courier New"/>
                      <w:b/>
                      <w:sz w:val="24"/>
                      <w:szCs w:val="24"/>
                    </w:rPr>
                    <w:t>01   EMPLOYEE-RECORD.</w:t>
                  </w:r>
                </w:p>
                <w:p w:rsidR="00F00D92" w:rsidRPr="00F00D92" w:rsidRDefault="00C56251" w:rsidP="00C56251">
                  <w:pPr>
                    <w:spacing w:after="120" w:line="240" w:lineRule="auto"/>
                    <w:rPr>
                      <w:rFonts w:ascii="Courier New" w:hAnsi="Courier New" w:cs="Courier New"/>
                      <w:b/>
                      <w:sz w:val="24"/>
                      <w:szCs w:val="24"/>
                    </w:rPr>
                  </w:pPr>
                  <w:r>
                    <w:rPr>
                      <w:rFonts w:ascii="Courier New" w:hAnsi="Courier New" w:cs="Courier New"/>
                      <w:b/>
                      <w:sz w:val="24"/>
                      <w:szCs w:val="24"/>
                    </w:rPr>
                    <w:tab/>
                  </w:r>
                  <w:r w:rsidR="00F00D92" w:rsidRPr="00F00D92">
                    <w:rPr>
                      <w:rFonts w:ascii="Courier New" w:hAnsi="Courier New" w:cs="Courier New"/>
                      <w:b/>
                      <w:sz w:val="24"/>
                      <w:szCs w:val="24"/>
                    </w:rPr>
                    <w:t>05 EMP-ID PICTURE X(10).</w:t>
                  </w:r>
                </w:p>
                <w:p w:rsidR="001F2CDF" w:rsidRPr="007F6A14" w:rsidRDefault="00F00D92" w:rsidP="00C56251">
                  <w:pPr>
                    <w:spacing w:after="120" w:line="240" w:lineRule="auto"/>
                  </w:pPr>
                  <w:r w:rsidRPr="00F00D92">
                    <w:rPr>
                      <w:rFonts w:ascii="Courier New" w:hAnsi="Courier New" w:cs="Courier New"/>
                      <w:b/>
                      <w:sz w:val="24"/>
                      <w:szCs w:val="24"/>
                    </w:rPr>
                    <w:tab/>
                  </w:r>
                  <w:r w:rsidR="00C56251">
                    <w:rPr>
                      <w:rFonts w:ascii="Courier New" w:hAnsi="Courier New" w:cs="Courier New"/>
                      <w:b/>
                      <w:sz w:val="24"/>
                      <w:szCs w:val="24"/>
                    </w:rPr>
                    <w:t>0</w:t>
                  </w:r>
                  <w:r w:rsidRPr="00F00D92">
                    <w:rPr>
                      <w:rFonts w:ascii="Courier New" w:hAnsi="Courier New" w:cs="Courier New"/>
                      <w:b/>
                      <w:sz w:val="24"/>
                      <w:szCs w:val="24"/>
                    </w:rPr>
                    <w:t>5 EMP-NAME PICTURE X(100).</w:t>
                  </w:r>
                </w:p>
              </w:txbxContent>
            </v:textbox>
            <w10:wrap type="none" anchorx="margin" anchory="margin"/>
            <w10:anchorlock/>
          </v:shape>
        </w:pict>
      </w:r>
    </w:p>
    <w:p w:rsidR="00783D66" w:rsidRDefault="00783D66" w:rsidP="0088001C">
      <w:pPr>
        <w:pStyle w:val="ListParagraph"/>
        <w:ind w:left="1800"/>
        <w:jc w:val="both"/>
        <w:rPr>
          <w:sz w:val="24"/>
          <w:szCs w:val="24"/>
        </w:rPr>
      </w:pPr>
    </w:p>
    <w:p w:rsidR="00783D66" w:rsidRDefault="00783D66" w:rsidP="0088001C">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Đoạn mã JAVA tương ứng:</w:t>
      </w:r>
    </w:p>
    <w:p w:rsidR="00783D66" w:rsidRDefault="00BC4D0B" w:rsidP="0088001C">
      <w:pPr>
        <w:pStyle w:val="ListParagraph"/>
        <w:ind w:left="1800"/>
        <w:jc w:val="both"/>
        <w:rPr>
          <w:sz w:val="24"/>
          <w:szCs w:val="24"/>
        </w:rPr>
      </w:pPr>
      <w:r>
        <w:rPr>
          <w:sz w:val="24"/>
          <w:szCs w:val="24"/>
        </w:rPr>
      </w:r>
      <w:r w:rsidR="002F6160">
        <w:rPr>
          <w:sz w:val="24"/>
          <w:szCs w:val="24"/>
        </w:rPr>
        <w:pict>
          <v:shape id="_x0000_s1028" type="#_x0000_t185" style="width:293.9pt;height:388.2pt;rotation:90;visibility:visible;mso-wrap-distance-right:36pt;mso-position-horizontal-relative:char;mso-position-vertical-relative:li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" o:allowincell="f" adj="2346" strokecolor="#4579b8 [3044]">
            <v:textbox style="mso-next-textbox:#_x0000_s1028" inset="18pt,18pt,,18pt">
              <w:txbxContent>
                <w:p w:rsidR="007F6A14" w:rsidRDefault="007F6A14" w:rsidP="007F6A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05 EMP-ID PICTURE X(10).</w:t>
                  </w:r>
                </w:p>
                <w:p w:rsidR="007F6A14" w:rsidRDefault="007F6A14" w:rsidP="007F6A14">
                  <w:pPr>
                    <w:autoSpaceDE w:val="0"/>
                    <w:autoSpaceDN w:val="0"/>
                    <w:adjustRightInd w:val="0"/>
                    <w:spacing w:after="0" w:line="240" w:lineRule="auto"/>
                    <w:rPr>
                      <w:rFonts w:ascii="Courier New" w:hAnsi="Courier New" w:cs="Courier New"/>
                      <w:sz w:val="20"/>
                      <w:szCs w:val="20"/>
                    </w:rPr>
                  </w:pPr>
                </w:p>
                <w:p w:rsidR="007F6A14" w:rsidRDefault="007F6A14" w:rsidP="00F00D92">
                  <w:pPr>
                    <w:autoSpaceDE w:val="0"/>
                    <w:autoSpaceDN w:val="0"/>
                    <w:adjustRightInd w:val="0"/>
                    <w:spacing w:after="0" w:line="240" w:lineRule="auto"/>
                    <w:ind w:right="-285"/>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StringField eMP_ID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StringField(0, 10, </w:t>
                  </w:r>
                  <w:r>
                    <w:rPr>
                      <w:rFonts w:ascii="Courier New" w:hAnsi="Courier New" w:cs="Courier New"/>
                      <w:b/>
                      <w:bCs/>
                      <w:color w:val="7F0055"/>
                      <w:sz w:val="20"/>
                      <w:szCs w:val="20"/>
                    </w:rPr>
                    <w:t>false</w:t>
                  </w:r>
                  <w:r>
                    <w:rPr>
                      <w:rFonts w:ascii="Courier New" w:hAnsi="Courier New" w:cs="Courier New"/>
                      <w:color w:val="000000"/>
                      <w:sz w:val="20"/>
                      <w:szCs w:val="20"/>
                    </w:rPr>
                    <w:t>);</w:t>
                  </w:r>
                </w:p>
                <w:p w:rsidR="007F6A14" w:rsidRDefault="007F6A14" w:rsidP="007F6A1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getEMP_ID() {</w:t>
                  </w:r>
                </w:p>
                <w:p w:rsidR="007F6A14" w:rsidRDefault="007F6A14" w:rsidP="007F6A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eMP_ID.getValue();</w:t>
                  </w:r>
                </w:p>
                <w:p w:rsidR="007F6A14" w:rsidRDefault="007F6A14" w:rsidP="007F6A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6A14" w:rsidRDefault="007F6A14" w:rsidP="007F6A14">
                  <w:pPr>
                    <w:autoSpaceDE w:val="0"/>
                    <w:autoSpaceDN w:val="0"/>
                    <w:adjustRightInd w:val="0"/>
                    <w:spacing w:after="0" w:line="240" w:lineRule="auto"/>
                    <w:rPr>
                      <w:rFonts w:ascii="Courier New" w:hAnsi="Courier New" w:cs="Courier New"/>
                      <w:sz w:val="20"/>
                      <w:szCs w:val="20"/>
                    </w:rPr>
                  </w:pPr>
                </w:p>
                <w:p w:rsidR="007F6A14" w:rsidRDefault="007F6A14" w:rsidP="007F6A1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setEMP_ID(String input) {</w:t>
                  </w:r>
                </w:p>
                <w:p w:rsidR="007F6A14" w:rsidRDefault="007F6A14" w:rsidP="007F6A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eMP_ID.setValue(input);</w:t>
                  </w:r>
                </w:p>
                <w:p w:rsidR="007F6A14" w:rsidRDefault="007F6A14" w:rsidP="007F6A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6A14" w:rsidRDefault="007F6A14" w:rsidP="007F6A14">
                  <w:pPr>
                    <w:autoSpaceDE w:val="0"/>
                    <w:autoSpaceDN w:val="0"/>
                    <w:adjustRightInd w:val="0"/>
                    <w:spacing w:after="0" w:line="240" w:lineRule="auto"/>
                    <w:rPr>
                      <w:rFonts w:ascii="Courier New" w:hAnsi="Courier New" w:cs="Courier New"/>
                      <w:sz w:val="20"/>
                      <w:szCs w:val="20"/>
                    </w:rPr>
                  </w:pPr>
                </w:p>
                <w:p w:rsidR="007F6A14" w:rsidRDefault="007F6A14" w:rsidP="007F6A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05 EMP-NAME PICTURE X(100).</w:t>
                  </w:r>
                  <w:r>
                    <w:rPr>
                      <w:rFonts w:ascii="Courier New" w:hAnsi="Courier New" w:cs="Courier New"/>
                      <w:color w:val="000000"/>
                      <w:sz w:val="20"/>
                      <w:szCs w:val="20"/>
                    </w:rPr>
                    <w:t xml:space="preserve">   </w:t>
                  </w:r>
                </w:p>
                <w:p w:rsidR="007F6A14" w:rsidRDefault="007F6A14" w:rsidP="007F6A1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StringField eMP_NAME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StringField(10, 100, </w:t>
                  </w:r>
                  <w:r>
                    <w:rPr>
                      <w:rFonts w:ascii="Courier New" w:hAnsi="Courier New" w:cs="Courier New"/>
                      <w:b/>
                      <w:bCs/>
                      <w:color w:val="7F0055"/>
                      <w:sz w:val="20"/>
                      <w:szCs w:val="20"/>
                    </w:rPr>
                    <w:t>false</w:t>
                  </w:r>
                  <w:r>
                    <w:rPr>
                      <w:rFonts w:ascii="Courier New" w:hAnsi="Courier New" w:cs="Courier New"/>
                      <w:color w:val="000000"/>
                      <w:sz w:val="20"/>
                      <w:szCs w:val="20"/>
                    </w:rPr>
                    <w:t>);</w:t>
                  </w:r>
                </w:p>
                <w:p w:rsidR="007F6A14" w:rsidRDefault="007F6A14" w:rsidP="007F6A1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getEMP_NAME() {</w:t>
                  </w:r>
                </w:p>
                <w:p w:rsidR="007F6A14" w:rsidRDefault="007F6A14" w:rsidP="007F6A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eMP_NAME.getValue();</w:t>
                  </w:r>
                </w:p>
                <w:p w:rsidR="007F6A14" w:rsidRDefault="007F6A14" w:rsidP="007F6A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6A14" w:rsidRDefault="007F6A14" w:rsidP="007F6A14">
                  <w:pPr>
                    <w:autoSpaceDE w:val="0"/>
                    <w:autoSpaceDN w:val="0"/>
                    <w:adjustRightInd w:val="0"/>
                    <w:spacing w:after="0" w:line="240" w:lineRule="auto"/>
                    <w:rPr>
                      <w:rFonts w:ascii="Courier New" w:hAnsi="Courier New" w:cs="Courier New"/>
                      <w:sz w:val="20"/>
                      <w:szCs w:val="20"/>
                    </w:rPr>
                  </w:pPr>
                </w:p>
                <w:p w:rsidR="007F6A14" w:rsidRDefault="007F6A14" w:rsidP="007F6A1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setEMP_NAME(String input) {</w:t>
                  </w:r>
                </w:p>
                <w:p w:rsidR="007F6A14" w:rsidRDefault="007F6A14" w:rsidP="007F6A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eMP_NAME.setValue(input);</w:t>
                  </w:r>
                </w:p>
                <w:p w:rsidR="007F6A14" w:rsidRDefault="007F6A14" w:rsidP="007F6A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6A14" w:rsidRDefault="007F6A14" w:rsidP="007F6A14">
                  <w:pPr>
                    <w:autoSpaceDE w:val="0"/>
                    <w:autoSpaceDN w:val="0"/>
                    <w:adjustRightInd w:val="0"/>
                    <w:spacing w:after="0" w:line="240" w:lineRule="auto"/>
                    <w:rPr>
                      <w:rFonts w:ascii="Courier New" w:hAnsi="Courier New" w:cs="Courier New"/>
                      <w:sz w:val="20"/>
                      <w:szCs w:val="20"/>
                    </w:rPr>
                  </w:pPr>
                </w:p>
              </w:txbxContent>
            </v:textbox>
            <w10:wrap type="none" anchorx="margin" anchory="margin"/>
            <w10:anchorlock/>
          </v:shape>
        </w:pict>
      </w:r>
    </w:p>
    <w:p w:rsidR="00166DF0" w:rsidRPr="00783D66" w:rsidRDefault="00166DF0" w:rsidP="0088001C">
      <w:pPr>
        <w:pStyle w:val="ListParagraph"/>
        <w:ind w:left="1800"/>
        <w:jc w:val="both"/>
        <w:rPr>
          <w:rFonts w:ascii="Times New Roman" w:hAnsi="Times New Roman" w:cs="Times New Roman"/>
          <w:sz w:val="24"/>
          <w:szCs w:val="24"/>
        </w:rPr>
      </w:pPr>
    </w:p>
    <w:p w:rsidR="005B765E" w:rsidRDefault="00F21827" w:rsidP="0088001C">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Tuy nhiên, p</w:t>
      </w:r>
      <w:r w:rsidR="000262FD">
        <w:rPr>
          <w:rFonts w:ascii="Times New Roman" w:hAnsi="Times New Roman" w:cs="Times New Roman"/>
          <w:sz w:val="24"/>
          <w:szCs w:val="24"/>
        </w:rPr>
        <w:t xml:space="preserve">hân tích ở </w:t>
      </w:r>
      <w:r w:rsidR="00930CE9">
        <w:rPr>
          <w:rFonts w:ascii="Times New Roman" w:hAnsi="Times New Roman" w:cs="Times New Roman"/>
          <w:sz w:val="24"/>
          <w:szCs w:val="24"/>
        </w:rPr>
        <w:t xml:space="preserve">mục </w:t>
      </w:r>
      <w:r w:rsidR="00F84C56">
        <w:rPr>
          <w:rFonts w:ascii="Times New Roman" w:hAnsi="Times New Roman" w:cs="Times New Roman"/>
          <w:sz w:val="24"/>
          <w:szCs w:val="24"/>
        </w:rPr>
        <w:t>1.1.2 đã cho thấy</w:t>
      </w:r>
      <w:r w:rsidR="000262FD">
        <w:rPr>
          <w:rFonts w:ascii="Times New Roman" w:hAnsi="Times New Roman" w:cs="Times New Roman"/>
          <w:sz w:val="24"/>
          <w:szCs w:val="24"/>
        </w:rPr>
        <w:t xml:space="preserve"> việc chuyển đổi tương đương đơn thuần như vậy sẽ gặp khó khăn khi thực hiện các phép gán hay lấy giá trị của các biến kiểu nhóm (group).</w:t>
      </w:r>
      <w:r w:rsidR="00C31E6E">
        <w:rPr>
          <w:rFonts w:ascii="Times New Roman" w:hAnsi="Times New Roman" w:cs="Times New Roman"/>
          <w:sz w:val="24"/>
          <w:szCs w:val="24"/>
        </w:rPr>
        <w:t xml:space="preserve"> Do đó, cách hiện thực được lựa chọn là vẫn giữ lại mảng byte dữ liệu.</w:t>
      </w:r>
      <w:r w:rsidR="00E17D7B">
        <w:rPr>
          <w:rFonts w:ascii="Times New Roman" w:hAnsi="Times New Roman" w:cs="Times New Roman"/>
          <w:sz w:val="24"/>
          <w:szCs w:val="24"/>
        </w:rPr>
        <w:t xml:space="preserve"> Mảng byte này sẽ được sử dụng trong việc hiện thực các phép gán/ lấy dữ liệu của các biến kiểu nhóm (group). Cụ thể:</w:t>
      </w:r>
    </w:p>
    <w:p w:rsidR="00DB67EB" w:rsidRDefault="00DB67EB" w:rsidP="0088001C">
      <w:pPr>
        <w:pStyle w:val="ListParagraph"/>
        <w:numPr>
          <w:ilvl w:val="2"/>
          <w:numId w:val="45"/>
        </w:numPr>
        <w:jc w:val="both"/>
        <w:rPr>
          <w:rFonts w:ascii="Times New Roman" w:hAnsi="Times New Roman" w:cs="Times New Roman"/>
          <w:sz w:val="24"/>
          <w:szCs w:val="24"/>
        </w:rPr>
      </w:pPr>
      <w:r>
        <w:rPr>
          <w:rFonts w:ascii="Times New Roman" w:hAnsi="Times New Roman" w:cs="Times New Roman"/>
          <w:sz w:val="24"/>
          <w:szCs w:val="24"/>
        </w:rPr>
        <w:lastRenderedPageBreak/>
        <w:t>Mỗi phép lấy dữ liệu của biến kiểu nhóm: các biến thành phần con sẽ được chuyển đổi từ kiểu dữ liệu JAVA về kiểu lưu trữ trong mảng byte</w:t>
      </w:r>
      <w:r w:rsidR="00215B18">
        <w:rPr>
          <w:rFonts w:ascii="Times New Roman" w:hAnsi="Times New Roman" w:cs="Times New Roman"/>
          <w:sz w:val="24"/>
          <w:szCs w:val="24"/>
        </w:rPr>
        <w:t>.</w:t>
      </w:r>
      <w:r w:rsidR="00A51B6C">
        <w:rPr>
          <w:rFonts w:ascii="Times New Roman" w:hAnsi="Times New Roman" w:cs="Times New Roman"/>
          <w:sz w:val="24"/>
          <w:szCs w:val="24"/>
        </w:rPr>
        <w:t xml:space="preserve"> Dữ liệu trả về sẽ chính là mảng byte này.</w:t>
      </w:r>
    </w:p>
    <w:p w:rsidR="00E17D7B" w:rsidRDefault="00E17D7B" w:rsidP="0088001C">
      <w:pPr>
        <w:pStyle w:val="ListParagraph"/>
        <w:numPr>
          <w:ilvl w:val="2"/>
          <w:numId w:val="45"/>
        </w:numPr>
        <w:jc w:val="both"/>
        <w:rPr>
          <w:rFonts w:ascii="Times New Roman" w:hAnsi="Times New Roman" w:cs="Times New Roman"/>
          <w:sz w:val="24"/>
          <w:szCs w:val="24"/>
        </w:rPr>
      </w:pPr>
      <w:r>
        <w:rPr>
          <w:rFonts w:ascii="Times New Roman" w:hAnsi="Times New Roman" w:cs="Times New Roman"/>
          <w:sz w:val="24"/>
          <w:szCs w:val="24"/>
        </w:rPr>
        <w:t>Mỗi phép gán các biến kiểu nhóm:</w:t>
      </w:r>
      <w:r w:rsidR="009C3ACF">
        <w:rPr>
          <w:rFonts w:ascii="Times New Roman" w:hAnsi="Times New Roman" w:cs="Times New Roman"/>
          <w:sz w:val="24"/>
          <w:szCs w:val="24"/>
        </w:rPr>
        <w:t xml:space="preserve"> </w:t>
      </w:r>
      <w:r w:rsidR="009C3ACF" w:rsidRPr="009C3ACF">
        <w:rPr>
          <w:rFonts w:ascii="Times New Roman" w:hAnsi="Times New Roman" w:cs="Times New Roman"/>
          <w:i/>
          <w:sz w:val="24"/>
          <w:szCs w:val="24"/>
        </w:rPr>
        <w:sym w:font="Wingdings" w:char="F0E0"/>
      </w:r>
      <w:r w:rsidR="009C3ACF" w:rsidRPr="009C3ACF">
        <w:rPr>
          <w:rFonts w:ascii="Times New Roman" w:hAnsi="Times New Roman" w:cs="Times New Roman"/>
          <w:i/>
          <w:sz w:val="24"/>
          <w:szCs w:val="24"/>
        </w:rPr>
        <w:t xml:space="preserve"> ví dụ</w:t>
      </w:r>
    </w:p>
    <w:p w:rsidR="00E17D7B" w:rsidRDefault="00E17D7B" w:rsidP="0088001C">
      <w:pPr>
        <w:pStyle w:val="ListParagraph"/>
        <w:numPr>
          <w:ilvl w:val="3"/>
          <w:numId w:val="45"/>
        </w:numPr>
        <w:jc w:val="both"/>
        <w:rPr>
          <w:rFonts w:ascii="Times New Roman" w:hAnsi="Times New Roman" w:cs="Times New Roman"/>
          <w:sz w:val="24"/>
          <w:szCs w:val="24"/>
        </w:rPr>
      </w:pPr>
      <w:r>
        <w:rPr>
          <w:rFonts w:ascii="Times New Roman" w:hAnsi="Times New Roman" w:cs="Times New Roman"/>
          <w:sz w:val="24"/>
          <w:szCs w:val="24"/>
        </w:rPr>
        <w:t>Nếu là phép gán hai nhóm cùng kiểu (cùng là thể hiện của một đối tượng): thực hiện việc gán từng thành phần của nhóm tương ứng cho nhau. Trường hợp này không sử dụng mảng byte</w:t>
      </w:r>
      <w:r w:rsidR="00F3012D">
        <w:rPr>
          <w:rFonts w:ascii="Times New Roman" w:hAnsi="Times New Roman" w:cs="Times New Roman"/>
          <w:sz w:val="24"/>
          <w:szCs w:val="24"/>
        </w:rPr>
        <w:t>s</w:t>
      </w:r>
      <w:r>
        <w:rPr>
          <w:rFonts w:ascii="Times New Roman" w:hAnsi="Times New Roman" w:cs="Times New Roman"/>
          <w:sz w:val="24"/>
          <w:szCs w:val="24"/>
        </w:rPr>
        <w:t xml:space="preserve"> trung gian.</w:t>
      </w:r>
    </w:p>
    <w:p w:rsidR="00E17D7B" w:rsidRDefault="00E17D7B" w:rsidP="0088001C">
      <w:pPr>
        <w:pStyle w:val="ListParagraph"/>
        <w:numPr>
          <w:ilvl w:val="3"/>
          <w:numId w:val="45"/>
        </w:numPr>
        <w:jc w:val="both"/>
        <w:rPr>
          <w:rFonts w:ascii="Times New Roman" w:hAnsi="Times New Roman" w:cs="Times New Roman"/>
          <w:sz w:val="24"/>
          <w:szCs w:val="24"/>
        </w:rPr>
      </w:pPr>
      <w:r>
        <w:rPr>
          <w:rFonts w:ascii="Times New Roman" w:hAnsi="Times New Roman" w:cs="Times New Roman"/>
          <w:sz w:val="24"/>
          <w:szCs w:val="24"/>
        </w:rPr>
        <w:t>Nếu là phép gán hai nhóm khác kiể</w:t>
      </w:r>
      <w:r w:rsidR="000A4D64">
        <w:rPr>
          <w:rFonts w:ascii="Times New Roman" w:hAnsi="Times New Roman" w:cs="Times New Roman"/>
          <w:sz w:val="24"/>
          <w:szCs w:val="24"/>
        </w:rPr>
        <w:t xml:space="preserve">u: </w:t>
      </w:r>
      <w:r w:rsidR="00DA636C">
        <w:rPr>
          <w:rFonts w:ascii="Times New Roman" w:hAnsi="Times New Roman" w:cs="Times New Roman"/>
          <w:sz w:val="24"/>
          <w:szCs w:val="24"/>
        </w:rPr>
        <w:t>thực hiện việc copy (sao chép) mảng byte của n</w:t>
      </w:r>
      <w:r w:rsidR="00C73861">
        <w:rPr>
          <w:rFonts w:ascii="Times New Roman" w:hAnsi="Times New Roman" w:cs="Times New Roman"/>
          <w:sz w:val="24"/>
          <w:szCs w:val="24"/>
        </w:rPr>
        <w:t>hóm này vào nhóm kia (các giá trị này lấy được sao khi thực hiện phép lấy dữ liệu kiểu nhóm).</w:t>
      </w:r>
    </w:p>
    <w:p w:rsidR="00CF5A3E" w:rsidRDefault="00CF5A3E" w:rsidP="0088001C">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 xml:space="preserve">Với cách hiện thực này, việc gán và lấy dữ liệu có thể chậm hơn cách hiện thực ở 1.2.1. Tuy nhiên, </w:t>
      </w:r>
      <w:r w:rsidR="007C08BD">
        <w:rPr>
          <w:rFonts w:ascii="Times New Roman" w:hAnsi="Times New Roman" w:cs="Times New Roman"/>
          <w:sz w:val="24"/>
          <w:szCs w:val="24"/>
        </w:rPr>
        <w:t>việc truy xuất các biến thành phần được chuyển đổi trực tiếp thành các kiểu dữ liệu củ</w:t>
      </w:r>
      <w:r w:rsidR="00621E9B">
        <w:rPr>
          <w:rFonts w:ascii="Times New Roman" w:hAnsi="Times New Roman" w:cs="Times New Roman"/>
          <w:sz w:val="24"/>
          <w:szCs w:val="24"/>
        </w:rPr>
        <w:t>a JAVA sẽ đạt hiệu suất cao hơn</w:t>
      </w:r>
      <w:r w:rsidR="007C08BD">
        <w:rPr>
          <w:rFonts w:ascii="Times New Roman" w:hAnsi="Times New Roman" w:cs="Times New Roman"/>
          <w:sz w:val="24"/>
          <w:szCs w:val="24"/>
        </w:rPr>
        <w:t>.</w:t>
      </w:r>
      <w:r w:rsidR="00464519">
        <w:rPr>
          <w:rFonts w:ascii="Times New Roman" w:hAnsi="Times New Roman" w:cs="Times New Roman"/>
          <w:sz w:val="24"/>
          <w:szCs w:val="24"/>
        </w:rPr>
        <w:t xml:space="preserve"> (Các phép đánh giá và so sánh hai kiểu chuyển đổi này sẽ được trình bày cụ thể ở</w:t>
      </w:r>
      <w:r w:rsidR="00B13A7C">
        <w:rPr>
          <w:rFonts w:ascii="Times New Roman" w:hAnsi="Times New Roman" w:cs="Times New Roman"/>
          <w:sz w:val="24"/>
          <w:szCs w:val="24"/>
        </w:rPr>
        <w:t xml:space="preserve"> Chương 5</w:t>
      </w:r>
      <w:r w:rsidR="00464519">
        <w:rPr>
          <w:rFonts w:ascii="Times New Roman" w:hAnsi="Times New Roman" w:cs="Times New Roman"/>
          <w:sz w:val="24"/>
          <w:szCs w:val="24"/>
        </w:rPr>
        <w:t>).</w:t>
      </w:r>
    </w:p>
    <w:p w:rsidR="009C3981" w:rsidRDefault="009C3981" w:rsidP="0088001C">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Ví dụ:</w:t>
      </w:r>
    </w:p>
    <w:p w:rsidR="009C3981" w:rsidRDefault="00BC4D0B" w:rsidP="0088001C">
      <w:pPr>
        <w:pStyle w:val="ListParagraph"/>
        <w:ind w:left="1800"/>
        <w:jc w:val="both"/>
        <w:rPr>
          <w:sz w:val="24"/>
          <w:szCs w:val="24"/>
        </w:rPr>
      </w:pPr>
      <w:r>
        <w:rPr>
          <w:sz w:val="24"/>
          <w:szCs w:val="24"/>
        </w:rPr>
      </w:r>
      <w:r w:rsidR="009648B8">
        <w:rPr>
          <w:sz w:val="24"/>
          <w:szCs w:val="24"/>
        </w:rPr>
        <w:pict>
          <v:shape id="_x0000_s1027" type="#_x0000_t185" style="width:88.25pt;height:388.2pt;rotation:90;visibility:visible;mso-wrap-distance-right:36pt;mso-position-horizontal-relative:char;mso-position-vertical-relative:li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" o:allowincell="f" adj="2346" strokecolor="#4579b8 [3044]">
            <v:textbox style="mso-next-textbox:#_x0000_s1027" inset="18pt,18pt,,18pt">
              <w:txbxContent>
                <w:p w:rsidR="00896541" w:rsidRPr="00F00D92" w:rsidRDefault="00896541" w:rsidP="00896541">
                  <w:pPr>
                    <w:spacing w:after="120" w:line="240" w:lineRule="auto"/>
                    <w:rPr>
                      <w:rFonts w:ascii="Courier New" w:hAnsi="Courier New" w:cs="Courier New"/>
                      <w:b/>
                      <w:sz w:val="24"/>
                      <w:szCs w:val="24"/>
                    </w:rPr>
                  </w:pPr>
                  <w:r w:rsidRPr="00F00D92">
                    <w:rPr>
                      <w:rFonts w:ascii="Courier New" w:hAnsi="Courier New" w:cs="Courier New"/>
                      <w:b/>
                      <w:sz w:val="24"/>
                      <w:szCs w:val="24"/>
                    </w:rPr>
                    <w:t>01   EMPLOYEE-RECORD.</w:t>
                  </w:r>
                </w:p>
                <w:p w:rsidR="00896541" w:rsidRPr="00F00D92" w:rsidRDefault="00896541" w:rsidP="00896541">
                  <w:pPr>
                    <w:spacing w:after="120" w:line="240" w:lineRule="auto"/>
                    <w:rPr>
                      <w:rFonts w:ascii="Courier New" w:hAnsi="Courier New" w:cs="Courier New"/>
                      <w:b/>
                      <w:sz w:val="24"/>
                      <w:szCs w:val="24"/>
                    </w:rPr>
                  </w:pPr>
                  <w:r>
                    <w:rPr>
                      <w:rFonts w:ascii="Courier New" w:hAnsi="Courier New" w:cs="Courier New"/>
                      <w:b/>
                      <w:sz w:val="24"/>
                      <w:szCs w:val="24"/>
                    </w:rPr>
                    <w:tab/>
                  </w:r>
                  <w:r w:rsidRPr="00F00D92">
                    <w:rPr>
                      <w:rFonts w:ascii="Courier New" w:hAnsi="Courier New" w:cs="Courier New"/>
                      <w:b/>
                      <w:sz w:val="24"/>
                      <w:szCs w:val="24"/>
                    </w:rPr>
                    <w:t>05 EMP-ID PICTURE X(10).</w:t>
                  </w:r>
                </w:p>
                <w:p w:rsidR="00896541" w:rsidRPr="007F6A14" w:rsidRDefault="00896541" w:rsidP="00896541">
                  <w:pPr>
                    <w:spacing w:after="120" w:line="240" w:lineRule="auto"/>
                  </w:pPr>
                  <w:r w:rsidRPr="00F00D92">
                    <w:rPr>
                      <w:rFonts w:ascii="Courier New" w:hAnsi="Courier New" w:cs="Courier New"/>
                      <w:b/>
                      <w:sz w:val="24"/>
                      <w:szCs w:val="24"/>
                    </w:rPr>
                    <w:tab/>
                  </w:r>
                  <w:r>
                    <w:rPr>
                      <w:rFonts w:ascii="Courier New" w:hAnsi="Courier New" w:cs="Courier New"/>
                      <w:b/>
                      <w:sz w:val="24"/>
                      <w:szCs w:val="24"/>
                    </w:rPr>
                    <w:t>0</w:t>
                  </w:r>
                  <w:r w:rsidRPr="00F00D92">
                    <w:rPr>
                      <w:rFonts w:ascii="Courier New" w:hAnsi="Courier New" w:cs="Courier New"/>
                      <w:b/>
                      <w:sz w:val="24"/>
                      <w:szCs w:val="24"/>
                    </w:rPr>
                    <w:t>5 EMP-NAME PICTURE X(100).</w:t>
                  </w:r>
                </w:p>
                <w:p w:rsidR="001F2CDF" w:rsidRPr="00896541" w:rsidRDefault="001F2CDF" w:rsidP="00896541"/>
              </w:txbxContent>
            </v:textbox>
            <w10:wrap type="none" anchorx="margin" anchory="margin"/>
            <w10:anchorlock/>
          </v:shape>
        </w:pict>
      </w:r>
    </w:p>
    <w:p w:rsidR="009C3981" w:rsidRDefault="009C3981" w:rsidP="0088001C">
      <w:pPr>
        <w:pStyle w:val="ListParagraph"/>
        <w:ind w:left="1800"/>
        <w:jc w:val="both"/>
        <w:rPr>
          <w:sz w:val="24"/>
          <w:szCs w:val="24"/>
        </w:rPr>
      </w:pPr>
    </w:p>
    <w:p w:rsidR="009648B8" w:rsidRPr="001E17C5" w:rsidRDefault="009648B8" w:rsidP="0088001C">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 xml:space="preserve">Với đoạn mã COBOL tương tự ví dụ trước, tuy các biến thành phần được hiện thực bằng cách sử dụng kiểu dữ liệu JAVA. Nhưng lớp EMPLOYEE_RECORD vẫn có những phương thức _setToBytes() và _getFromBytes() để thực hiện lấy/gán (get/set) giá trị của </w:t>
      </w:r>
      <w:r w:rsidR="007474C9">
        <w:rPr>
          <w:rFonts w:ascii="Times New Roman" w:hAnsi="Times New Roman" w:cs="Times New Roman"/>
          <w:sz w:val="24"/>
          <w:szCs w:val="24"/>
        </w:rPr>
        <w:t>nhóm</w:t>
      </w:r>
      <w:r w:rsidR="001E17C5">
        <w:rPr>
          <w:rFonts w:ascii="Times New Roman" w:hAnsi="Times New Roman" w:cs="Times New Roman"/>
          <w:sz w:val="24"/>
          <w:szCs w:val="24"/>
        </w:rPr>
        <w:t xml:space="preserve"> từ mảng bytes dữ liệu</w:t>
      </w:r>
      <w:r w:rsidR="007474C9">
        <w:rPr>
          <w:rFonts w:ascii="Times New Roman" w:hAnsi="Times New Roman" w:cs="Times New Roman"/>
          <w:sz w:val="24"/>
          <w:szCs w:val="24"/>
        </w:rPr>
        <w:t>.</w:t>
      </w:r>
      <w:r w:rsidR="001E17C5">
        <w:rPr>
          <w:rFonts w:ascii="Times New Roman" w:hAnsi="Times New Roman" w:cs="Times New Roman"/>
          <w:sz w:val="24"/>
          <w:szCs w:val="24"/>
        </w:rPr>
        <w:t xml:space="preserve"> Vì giá trị của một nhóm được ngôn ngữ COBOL xem như một giá trị mang kiểu dữ liệu </w:t>
      </w:r>
      <w:r w:rsidR="001E17C5">
        <w:rPr>
          <w:rFonts w:ascii="Times New Roman" w:hAnsi="Times New Roman" w:cs="Times New Roman"/>
          <w:i/>
          <w:sz w:val="24"/>
          <w:szCs w:val="24"/>
        </w:rPr>
        <w:t>alphanumeric</w:t>
      </w:r>
      <w:r w:rsidR="00BA7C2C">
        <w:rPr>
          <w:rFonts w:ascii="Times New Roman" w:hAnsi="Times New Roman" w:cs="Times New Roman"/>
          <w:sz w:val="24"/>
          <w:szCs w:val="24"/>
        </w:rPr>
        <w:t xml:space="preserve"> nên phương thức _setValue() sẽ nhận thông số đầu vào là một chuỗi.</w:t>
      </w:r>
      <w:r w:rsidR="00FA1E4D">
        <w:rPr>
          <w:rFonts w:ascii="Times New Roman" w:hAnsi="Times New Roman" w:cs="Times New Roman"/>
          <w:sz w:val="24"/>
          <w:szCs w:val="24"/>
        </w:rPr>
        <w:t xml:space="preserve"> Đoạn mã JAVA được chuyển đổi tương ứng:</w:t>
      </w:r>
    </w:p>
    <w:p w:rsidR="009648B8" w:rsidRPr="009648B8" w:rsidRDefault="009648B8" w:rsidP="0088001C">
      <w:pPr>
        <w:pStyle w:val="ListParagraph"/>
        <w:ind w:left="1800"/>
        <w:jc w:val="both"/>
        <w:rPr>
          <w:rFonts w:ascii="Times New Roman" w:hAnsi="Times New Roman" w:cs="Times New Roman"/>
          <w:sz w:val="24"/>
          <w:szCs w:val="24"/>
        </w:rPr>
      </w:pPr>
    </w:p>
    <w:p w:rsidR="009C3981" w:rsidRDefault="00BC4D0B" w:rsidP="0088001C">
      <w:pPr>
        <w:pStyle w:val="ListParagraph"/>
        <w:ind w:left="1800"/>
        <w:jc w:val="both"/>
        <w:rPr>
          <w:rFonts w:ascii="Times New Roman" w:hAnsi="Times New Roman" w:cs="Times New Roman"/>
          <w:sz w:val="24"/>
          <w:szCs w:val="24"/>
        </w:rPr>
      </w:pPr>
      <w:r w:rsidRPr="00BC4D0B">
        <w:rPr>
          <w:sz w:val="24"/>
          <w:szCs w:val="24"/>
        </w:rPr>
      </w:r>
      <w:r w:rsidR="009648B8" w:rsidRPr="00BC4D0B">
        <w:rPr>
          <w:sz w:val="24"/>
          <w:szCs w:val="24"/>
        </w:rPr>
        <w:pict>
          <v:shape id="_x0000_s1026" type="#_x0000_t185" style="width:244.85pt;height:388.2pt;rotation:90;visibility:visible;mso-wrap-distance-right:36pt;mso-position-horizontal-relative:char;mso-position-vertical-relative:li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" o:allowincell="f" adj="2346" strokecolor="#4579b8 [3044]">
            <v:textbox style="mso-next-textbox:#_x0000_s1026" inset="18pt,18pt,,18pt">
              <w:txbxContent>
                <w:p w:rsidR="009648B8" w:rsidRDefault="009648B8" w:rsidP="009648B8">
                  <w:pPr>
                    <w:autoSpaceDE w:val="0"/>
                    <w:autoSpaceDN w:val="0"/>
                    <w:adjustRightInd w:val="0"/>
                    <w:spacing w:after="120" w:line="240" w:lineRule="auto"/>
                    <w:rPr>
                      <w:rFonts w:ascii="Courier New" w:hAnsi="Courier New" w:cs="Courier New"/>
                      <w:b/>
                      <w:bCs/>
                      <w:color w:val="7F0055"/>
                      <w:sz w:val="20"/>
                      <w:szCs w:val="20"/>
                    </w:rPr>
                  </w:pPr>
                  <w:r w:rsidRPr="009648B8">
                    <w:rPr>
                      <w:rFonts w:ascii="Courier New" w:hAnsi="Courier New" w:cs="Courier New"/>
                      <w:b/>
                      <w:bCs/>
                      <w:color w:val="7F0055"/>
                      <w:sz w:val="20"/>
                      <w:szCs w:val="20"/>
                    </w:rPr>
                    <w:t>public</w:t>
                  </w:r>
                  <w:r w:rsidRPr="009648B8">
                    <w:rPr>
                      <w:rFonts w:ascii="Courier New" w:hAnsi="Courier New" w:cs="Courier New"/>
                      <w:color w:val="000000"/>
                      <w:sz w:val="20"/>
                      <w:szCs w:val="20"/>
                    </w:rPr>
                    <w:t xml:space="preserve"> </w:t>
                  </w:r>
                  <w:r w:rsidRPr="009648B8">
                    <w:rPr>
                      <w:rFonts w:ascii="Courier New" w:hAnsi="Courier New" w:cs="Courier New"/>
                      <w:b/>
                      <w:bCs/>
                      <w:color w:val="7F0055"/>
                      <w:sz w:val="20"/>
                      <w:szCs w:val="20"/>
                    </w:rPr>
                    <w:t>class</w:t>
                  </w:r>
                  <w:r w:rsidRPr="009648B8">
                    <w:rPr>
                      <w:rFonts w:ascii="Courier New" w:hAnsi="Courier New" w:cs="Courier New"/>
                      <w:color w:val="000000"/>
                      <w:sz w:val="20"/>
                      <w:szCs w:val="20"/>
                    </w:rPr>
                    <w:t xml:space="preserve"> EMPLOYEE_RECORD </w:t>
                  </w:r>
                  <w:r w:rsidRPr="009648B8">
                    <w:rPr>
                      <w:rFonts w:ascii="Courier New" w:hAnsi="Courier New" w:cs="Courier New"/>
                      <w:b/>
                      <w:bCs/>
                      <w:color w:val="7F0055"/>
                      <w:sz w:val="20"/>
                      <w:szCs w:val="20"/>
                    </w:rPr>
                    <w:t>extends</w:t>
                  </w:r>
                  <w:r w:rsidRPr="009648B8">
                    <w:rPr>
                      <w:rFonts w:ascii="Courier New" w:hAnsi="Courier New" w:cs="Courier New"/>
                      <w:color w:val="000000"/>
                      <w:sz w:val="20"/>
                      <w:szCs w:val="20"/>
                    </w:rPr>
                    <w:t xml:space="preserve"> BaseClass {</w:t>
                  </w:r>
                </w:p>
                <w:p w:rsidR="002F6160" w:rsidRDefault="002F6160" w:rsidP="009648B8">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_setValue(String input) {</w:t>
                  </w:r>
                </w:p>
                <w:p w:rsidR="002F6160" w:rsidRDefault="002F6160" w:rsidP="009648B8">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 xml:space="preserve">    setStringDisplay(input, 0, 110, </w:t>
                  </w:r>
                  <w:r>
                    <w:rPr>
                      <w:rFonts w:ascii="Courier New" w:hAnsi="Courier New" w:cs="Courier New"/>
                      <w:b/>
                      <w:bCs/>
                      <w:color w:val="7F0055"/>
                      <w:sz w:val="20"/>
                      <w:szCs w:val="20"/>
                    </w:rPr>
                    <w:t>false</w:t>
                  </w:r>
                  <w:r>
                    <w:rPr>
                      <w:rFonts w:ascii="Courier New" w:hAnsi="Courier New" w:cs="Courier New"/>
                      <w:color w:val="000000"/>
                      <w:sz w:val="20"/>
                      <w:szCs w:val="20"/>
                    </w:rPr>
                    <w:t>);</w:t>
                  </w:r>
                </w:p>
                <w:p w:rsidR="002F6160" w:rsidRDefault="002F6160" w:rsidP="009648B8">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 xml:space="preserve">    _getFromBytes();</w:t>
                  </w:r>
                </w:p>
                <w:p w:rsidR="002F6160" w:rsidRDefault="002F6160" w:rsidP="009648B8">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w:t>
                  </w:r>
                </w:p>
                <w:p w:rsidR="002F6160" w:rsidRDefault="002F6160" w:rsidP="009648B8">
                  <w:pPr>
                    <w:autoSpaceDE w:val="0"/>
                    <w:autoSpaceDN w:val="0"/>
                    <w:adjustRightInd w:val="0"/>
                    <w:spacing w:after="0" w:line="240" w:lineRule="auto"/>
                    <w:ind w:left="360"/>
                    <w:rPr>
                      <w:rFonts w:ascii="Courier New" w:hAnsi="Courier New" w:cs="Courier New"/>
                      <w:sz w:val="20"/>
                      <w:szCs w:val="20"/>
                    </w:rPr>
                  </w:pPr>
                </w:p>
                <w:p w:rsidR="002F6160" w:rsidRDefault="002F6160" w:rsidP="009648B8">
                  <w:pPr>
                    <w:autoSpaceDE w:val="0"/>
                    <w:autoSpaceDN w:val="0"/>
                    <w:adjustRightInd w:val="0"/>
                    <w:spacing w:after="0" w:line="240" w:lineRule="auto"/>
                    <w:ind w:left="360"/>
                    <w:rPr>
                      <w:rFonts w:ascii="Courier New" w:hAnsi="Courier New" w:cs="Courier New"/>
                      <w:sz w:val="20"/>
                      <w:szCs w:val="20"/>
                    </w:rPr>
                  </w:pPr>
                </w:p>
                <w:p w:rsidR="002F6160" w:rsidRDefault="002F6160" w:rsidP="009648B8">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_setToBytes() {</w:t>
                  </w:r>
                </w:p>
                <w:p w:rsidR="002F6160" w:rsidRDefault="002F6160" w:rsidP="009648B8">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 xml:space="preserve">    eMP_ID.setCurrentValueToBytes();</w:t>
                  </w:r>
                </w:p>
                <w:p w:rsidR="002F6160" w:rsidRDefault="002F6160" w:rsidP="009648B8">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 xml:space="preserve">    eMP_NAME.setCurrentValueToBytes();</w:t>
                  </w:r>
                </w:p>
                <w:p w:rsidR="002F6160" w:rsidRDefault="002F6160" w:rsidP="009648B8">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w:t>
                  </w:r>
                </w:p>
                <w:p w:rsidR="002F6160" w:rsidRDefault="002F6160" w:rsidP="009648B8">
                  <w:pPr>
                    <w:autoSpaceDE w:val="0"/>
                    <w:autoSpaceDN w:val="0"/>
                    <w:adjustRightInd w:val="0"/>
                    <w:spacing w:after="0" w:line="240" w:lineRule="auto"/>
                    <w:ind w:left="360"/>
                    <w:rPr>
                      <w:rFonts w:ascii="Courier New" w:hAnsi="Courier New" w:cs="Courier New"/>
                      <w:sz w:val="20"/>
                      <w:szCs w:val="20"/>
                    </w:rPr>
                  </w:pPr>
                </w:p>
                <w:p w:rsidR="002F6160" w:rsidRDefault="002F6160" w:rsidP="009648B8">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_getFromBytes() {</w:t>
                  </w:r>
                </w:p>
                <w:p w:rsidR="002F6160" w:rsidRDefault="002F6160" w:rsidP="009648B8">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 xml:space="preserve">    eMP_ID.getCurrentValueFromBytes();</w:t>
                  </w:r>
                </w:p>
                <w:p w:rsidR="002F6160" w:rsidRDefault="002F6160" w:rsidP="009648B8">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 xml:space="preserve">    eMP_NAME.getCurrentValueFromBytes();</w:t>
                  </w:r>
                </w:p>
                <w:p w:rsidR="001F2CDF" w:rsidRDefault="002F6160" w:rsidP="009648B8">
                  <w:pPr>
                    <w:pStyle w:val="ListParagraph"/>
                    <w:spacing w:after="120" w:line="240" w:lineRule="auto"/>
                    <w:ind w:left="360"/>
                    <w:rPr>
                      <w:rFonts w:ascii="Courier New" w:hAnsi="Courier New" w:cs="Courier New"/>
                      <w:color w:val="000000"/>
                      <w:sz w:val="20"/>
                      <w:szCs w:val="20"/>
                    </w:rPr>
                  </w:pPr>
                  <w:r>
                    <w:rPr>
                      <w:rFonts w:ascii="Courier New" w:hAnsi="Courier New" w:cs="Courier New"/>
                      <w:color w:val="000000"/>
                      <w:sz w:val="20"/>
                      <w:szCs w:val="20"/>
                    </w:rPr>
                    <w:t>}</w:t>
                  </w:r>
                </w:p>
                <w:p w:rsidR="009648B8" w:rsidRPr="009648B8" w:rsidRDefault="009648B8" w:rsidP="009648B8">
                  <w:pPr>
                    <w:rPr>
                      <w:rFonts w:ascii="Courier New" w:hAnsi="Courier New" w:cs="Courier New"/>
                      <w:iCs/>
                    </w:rPr>
                  </w:pPr>
                  <w:r w:rsidRPr="009648B8">
                    <w:rPr>
                      <w:rFonts w:ascii="Courier New" w:hAnsi="Courier New" w:cs="Courier New"/>
                      <w:iCs/>
                    </w:rPr>
                    <w:t>}</w:t>
                  </w:r>
                </w:p>
              </w:txbxContent>
            </v:textbox>
            <w10:wrap type="none" anchorx="margin" anchory="margin"/>
            <w10:anchorlock/>
          </v:shape>
        </w:pict>
      </w:r>
    </w:p>
    <w:p w:rsidR="004C2F45" w:rsidRDefault="004C2F45" w:rsidP="00997C4B">
      <w:pPr>
        <w:pStyle w:val="ListParagraph"/>
        <w:ind w:left="1800"/>
        <w:jc w:val="both"/>
        <w:rPr>
          <w:rFonts w:ascii="Times New Roman" w:hAnsi="Times New Roman" w:cs="Times New Roman"/>
          <w:sz w:val="24"/>
          <w:szCs w:val="24"/>
        </w:rPr>
      </w:pPr>
    </w:p>
    <w:p w:rsidR="00995D1F" w:rsidRDefault="00995D1F" w:rsidP="00177C3F">
      <w:pPr>
        <w:pStyle w:val="ListParagraph"/>
        <w:numPr>
          <w:ilvl w:val="1"/>
          <w:numId w:val="19"/>
        </w:numPr>
        <w:jc w:val="both"/>
        <w:outlineLvl w:val="1"/>
        <w:rPr>
          <w:rFonts w:ascii="Times New Roman" w:hAnsi="Times New Roman" w:cs="Times New Roman"/>
          <w:sz w:val="24"/>
          <w:szCs w:val="24"/>
        </w:rPr>
      </w:pPr>
      <w:bookmarkStart w:id="94" w:name="_Toc308591629"/>
      <w:r>
        <w:rPr>
          <w:rFonts w:ascii="Times New Roman" w:hAnsi="Times New Roman" w:cs="Times New Roman"/>
          <w:sz w:val="24"/>
          <w:szCs w:val="24"/>
        </w:rPr>
        <w:t>Khó khăn trong quá trình thực hiện</w:t>
      </w:r>
      <w:r w:rsidR="00334520">
        <w:rPr>
          <w:rFonts w:ascii="Times New Roman" w:hAnsi="Times New Roman" w:cs="Times New Roman"/>
          <w:sz w:val="24"/>
          <w:szCs w:val="24"/>
        </w:rPr>
        <w:t>:</w:t>
      </w:r>
      <w:bookmarkEnd w:id="94"/>
    </w:p>
    <w:p w:rsidR="00334520" w:rsidRDefault="00093409" w:rsidP="00E81AE8">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Mọi phép chuyển đổi từ mã nguồn COBOL sang JAVA trong đề tài luôn hướng tới việc đảm bảo tính chính xác:</w:t>
      </w:r>
    </w:p>
    <w:p w:rsidR="00093409" w:rsidRDefault="00BE4FE0" w:rsidP="00093409">
      <w:pPr>
        <w:pStyle w:val="ListParagraph"/>
        <w:numPr>
          <w:ilvl w:val="1"/>
          <w:numId w:val="45"/>
        </w:numPr>
        <w:ind w:left="1440" w:hanging="360"/>
        <w:jc w:val="both"/>
        <w:rPr>
          <w:rFonts w:ascii="Times New Roman" w:hAnsi="Times New Roman" w:cs="Times New Roman"/>
          <w:sz w:val="24"/>
          <w:szCs w:val="24"/>
        </w:rPr>
      </w:pPr>
      <w:r>
        <w:rPr>
          <w:rFonts w:ascii="Times New Roman" w:hAnsi="Times New Roman" w:cs="Times New Roman"/>
          <w:sz w:val="24"/>
          <w:szCs w:val="24"/>
        </w:rPr>
        <w:t>Sự nhập nhàng trong kiểu dữ liệu số và chữ với những biến được định nghĩa với mệnh đề USAGE DISPLAY.</w:t>
      </w:r>
    </w:p>
    <w:p w:rsidR="00BE4FE0" w:rsidRDefault="00BE4FE0" w:rsidP="00093409">
      <w:pPr>
        <w:pStyle w:val="ListParagraph"/>
        <w:numPr>
          <w:ilvl w:val="1"/>
          <w:numId w:val="45"/>
        </w:numPr>
        <w:ind w:left="1440" w:hanging="360"/>
        <w:jc w:val="both"/>
        <w:rPr>
          <w:rFonts w:ascii="Times New Roman" w:hAnsi="Times New Roman" w:cs="Times New Roman"/>
          <w:sz w:val="24"/>
          <w:szCs w:val="24"/>
        </w:rPr>
      </w:pPr>
      <w:r>
        <w:rPr>
          <w:rFonts w:ascii="Times New Roman" w:hAnsi="Times New Roman" w:cs="Times New Roman"/>
          <w:sz w:val="24"/>
          <w:szCs w:val="24"/>
        </w:rPr>
        <w:t>Vị trí của các bit/byte dấu trong quá trình lấy dữ liệu từ mảng bytes.</w:t>
      </w:r>
    </w:p>
    <w:p w:rsidR="0018184C" w:rsidRDefault="0018184C" w:rsidP="0018184C">
      <w:pPr>
        <w:pStyle w:val="ListParagraph"/>
        <w:ind w:left="1440"/>
        <w:jc w:val="both"/>
        <w:rPr>
          <w:rFonts w:ascii="Times New Roman" w:hAnsi="Times New Roman" w:cs="Times New Roman"/>
          <w:sz w:val="24"/>
          <w:szCs w:val="24"/>
        </w:rPr>
      </w:pPr>
    </w:p>
    <w:p w:rsidR="007B39F1" w:rsidRDefault="00A14635" w:rsidP="00177C3F">
      <w:pPr>
        <w:pStyle w:val="ListParagraph"/>
        <w:numPr>
          <w:ilvl w:val="1"/>
          <w:numId w:val="19"/>
        </w:numPr>
        <w:jc w:val="both"/>
        <w:outlineLvl w:val="1"/>
        <w:rPr>
          <w:rFonts w:ascii="Times New Roman" w:hAnsi="Times New Roman" w:cs="Times New Roman"/>
          <w:sz w:val="24"/>
          <w:szCs w:val="24"/>
        </w:rPr>
      </w:pPr>
      <w:bookmarkStart w:id="95" w:name="_Toc308591630"/>
      <w:r>
        <w:rPr>
          <w:rFonts w:ascii="Times New Roman" w:hAnsi="Times New Roman" w:cs="Times New Roman"/>
          <w:sz w:val="24"/>
          <w:szCs w:val="24"/>
        </w:rPr>
        <w:t>P</w:t>
      </w:r>
      <w:r w:rsidR="007B39F1">
        <w:rPr>
          <w:rFonts w:ascii="Times New Roman" w:hAnsi="Times New Roman" w:cs="Times New Roman"/>
          <w:sz w:val="24"/>
          <w:szCs w:val="24"/>
        </w:rPr>
        <w:t>hần mở rộng:</w:t>
      </w:r>
      <w:bookmarkEnd w:id="95"/>
    </w:p>
    <w:p w:rsidR="00B13A7C" w:rsidRPr="00E33C73" w:rsidRDefault="00B13A7C" w:rsidP="00B13A7C">
      <w:pPr>
        <w:pStyle w:val="ListParagraph"/>
        <w:ind w:left="1080"/>
        <w:jc w:val="both"/>
        <w:outlineLvl w:val="1"/>
        <w:rPr>
          <w:rFonts w:ascii="Times New Roman" w:hAnsi="Times New Roman" w:cs="Times New Roman"/>
          <w:sz w:val="24"/>
          <w:szCs w:val="24"/>
        </w:rPr>
      </w:pPr>
      <w:r>
        <w:rPr>
          <w:rFonts w:ascii="Times New Roman" w:hAnsi="Times New Roman" w:cs="Times New Roman"/>
          <w:sz w:val="24"/>
          <w:szCs w:val="24"/>
        </w:rPr>
        <w:t>Bên cạnh chuyển đổi phần dữ liệu từ ngôn ngữ COBOL sang JAVA, đề tài còn thực hiện chuyển đổi thêm một số câu lệ</w:t>
      </w:r>
      <w:r w:rsidR="00E33C73">
        <w:rPr>
          <w:rFonts w:ascii="Times New Roman" w:hAnsi="Times New Roman" w:cs="Times New Roman"/>
          <w:sz w:val="24"/>
          <w:szCs w:val="24"/>
        </w:rPr>
        <w:t>nh.</w:t>
      </w:r>
      <w:r w:rsidR="00783D74">
        <w:rPr>
          <w:rFonts w:ascii="Times New Roman" w:hAnsi="Times New Roman" w:cs="Times New Roman"/>
          <w:sz w:val="24"/>
          <w:szCs w:val="24"/>
        </w:rPr>
        <w:t xml:space="preserve"> </w:t>
      </w:r>
      <w:r w:rsidR="00BA228D">
        <w:rPr>
          <w:rFonts w:ascii="Times New Roman" w:hAnsi="Times New Roman" w:cs="Times New Roman"/>
          <w:sz w:val="24"/>
          <w:szCs w:val="24"/>
        </w:rPr>
        <w:t xml:space="preserve">Các câu lệnh </w:t>
      </w:r>
    </w:p>
    <w:p w:rsidR="007B26AF" w:rsidRDefault="007B26AF" w:rsidP="006D699C">
      <w:pPr>
        <w:pStyle w:val="ListParagraph"/>
        <w:numPr>
          <w:ilvl w:val="1"/>
          <w:numId w:val="45"/>
        </w:numPr>
        <w:ind w:left="1350" w:hanging="270"/>
        <w:jc w:val="both"/>
        <w:outlineLvl w:val="1"/>
        <w:rPr>
          <w:rFonts w:ascii="Times New Roman" w:hAnsi="Times New Roman" w:cs="Times New Roman"/>
          <w:sz w:val="24"/>
          <w:szCs w:val="24"/>
        </w:rPr>
      </w:pPr>
      <w:r>
        <w:rPr>
          <w:rFonts w:ascii="Times New Roman" w:hAnsi="Times New Roman" w:cs="Times New Roman"/>
          <w:sz w:val="24"/>
          <w:szCs w:val="24"/>
        </w:rPr>
        <w:t>DISPLAY:</w:t>
      </w:r>
      <w:r w:rsidR="00731CB8">
        <w:rPr>
          <w:rFonts w:ascii="Times New Roman" w:hAnsi="Times New Roman" w:cs="Times New Roman"/>
          <w:sz w:val="24"/>
          <w:szCs w:val="24"/>
        </w:rPr>
        <w:t xml:space="preserve"> </w:t>
      </w:r>
    </w:p>
    <w:p w:rsidR="007B26AF" w:rsidRDefault="007B26AF" w:rsidP="006D699C">
      <w:pPr>
        <w:pStyle w:val="ListParagraph"/>
        <w:numPr>
          <w:ilvl w:val="1"/>
          <w:numId w:val="45"/>
        </w:numPr>
        <w:ind w:left="1350" w:hanging="270"/>
        <w:jc w:val="both"/>
        <w:outlineLvl w:val="1"/>
        <w:rPr>
          <w:rFonts w:ascii="Times New Roman" w:hAnsi="Times New Roman" w:cs="Times New Roman"/>
          <w:sz w:val="24"/>
          <w:szCs w:val="24"/>
        </w:rPr>
      </w:pPr>
      <w:r>
        <w:rPr>
          <w:rFonts w:ascii="Times New Roman" w:hAnsi="Times New Roman" w:cs="Times New Roman"/>
          <w:sz w:val="24"/>
          <w:szCs w:val="24"/>
        </w:rPr>
        <w:t>MOVE:</w:t>
      </w:r>
    </w:p>
    <w:p w:rsidR="007B26AF" w:rsidRDefault="007B26AF" w:rsidP="00601536">
      <w:pPr>
        <w:pStyle w:val="ListParagraph"/>
        <w:ind w:left="1350"/>
        <w:jc w:val="both"/>
        <w:outlineLvl w:val="1"/>
        <w:rPr>
          <w:rFonts w:ascii="Times New Roman" w:hAnsi="Times New Roman" w:cs="Times New Roman"/>
          <w:sz w:val="24"/>
          <w:szCs w:val="24"/>
        </w:rPr>
      </w:pPr>
    </w:p>
    <w:p w:rsidR="006970F1" w:rsidRPr="00FA3D47" w:rsidRDefault="006970F1" w:rsidP="006970F1">
      <w:pPr>
        <w:pStyle w:val="ListParagraph"/>
        <w:ind w:left="1080"/>
        <w:jc w:val="both"/>
        <w:outlineLvl w:val="1"/>
        <w:rPr>
          <w:rFonts w:ascii="Times New Roman" w:hAnsi="Times New Roman" w:cs="Times New Roman"/>
          <w:sz w:val="24"/>
          <w:szCs w:val="24"/>
        </w:rPr>
      </w:pPr>
    </w:p>
    <w:p w:rsidR="004650D9" w:rsidRDefault="004650D9" w:rsidP="00C409FD">
      <w:pPr>
        <w:pStyle w:val="Heading1"/>
      </w:pPr>
      <w:bookmarkStart w:id="96" w:name="_Toc308591631"/>
      <w:r>
        <w:t>Công cụ được hiện thực</w:t>
      </w:r>
    </w:p>
    <w:p w:rsidR="004650D9" w:rsidRDefault="004650D9" w:rsidP="00177C3F">
      <w:pPr>
        <w:pStyle w:val="ListParagraph"/>
        <w:numPr>
          <w:ilvl w:val="1"/>
          <w:numId w:val="19"/>
        </w:numPr>
        <w:rPr>
          <w:rFonts w:ascii="Times New Roman" w:hAnsi="Times New Roman" w:cs="Times New Roman"/>
          <w:sz w:val="24"/>
          <w:szCs w:val="24"/>
        </w:rPr>
      </w:pPr>
      <w:r w:rsidRPr="004650D9">
        <w:rPr>
          <w:rFonts w:ascii="Times New Roman" w:hAnsi="Times New Roman" w:cs="Times New Roman"/>
          <w:sz w:val="24"/>
          <w:szCs w:val="24"/>
        </w:rPr>
        <w:t>Giới thiệu về công cụ</w:t>
      </w:r>
      <w:r>
        <w:rPr>
          <w:rFonts w:ascii="Times New Roman" w:hAnsi="Times New Roman" w:cs="Times New Roman"/>
          <w:sz w:val="24"/>
          <w:szCs w:val="24"/>
        </w:rPr>
        <w:t>:</w:t>
      </w:r>
    </w:p>
    <w:p w:rsidR="004B5433" w:rsidRDefault="0061347E" w:rsidP="004B5433">
      <w:pPr>
        <w:pStyle w:val="ListParagraph"/>
        <w:ind w:left="1080"/>
        <w:rPr>
          <w:rFonts w:ascii="Times New Roman" w:hAnsi="Times New Roman" w:cs="Times New Roman"/>
          <w:sz w:val="24"/>
          <w:szCs w:val="24"/>
        </w:rPr>
      </w:pPr>
      <w:r>
        <w:rPr>
          <w:rFonts w:ascii="Times New Roman" w:hAnsi="Times New Roman" w:cs="Times New Roman"/>
          <w:sz w:val="24"/>
          <w:szCs w:val="24"/>
        </w:rPr>
        <w:t>Nhằm tăng tính ứng dụng của đề tài, trong luận văn còn xây dựng thêm một công cụ với giao diện đơn giản hỗ trợ người dùng trong quá trình chuyển mã.</w:t>
      </w:r>
    </w:p>
    <w:p w:rsidR="000E49F6" w:rsidRDefault="000E49F6" w:rsidP="004B5433">
      <w:pPr>
        <w:pStyle w:val="ListParagraph"/>
        <w:ind w:left="1080"/>
        <w:rPr>
          <w:rFonts w:ascii="Times New Roman" w:hAnsi="Times New Roman" w:cs="Times New Roman"/>
          <w:sz w:val="24"/>
          <w:szCs w:val="24"/>
        </w:rPr>
      </w:pPr>
      <w:r>
        <w:rPr>
          <w:rFonts w:ascii="Times New Roman" w:hAnsi="Times New Roman" w:cs="Times New Roman"/>
          <w:sz w:val="24"/>
          <w:szCs w:val="24"/>
        </w:rPr>
        <w:t>Các tính năng chính của công cụ:</w:t>
      </w:r>
    </w:p>
    <w:p w:rsidR="000E49F6" w:rsidRDefault="00C60703" w:rsidP="00C7422D">
      <w:pPr>
        <w:pStyle w:val="ListParagraph"/>
        <w:numPr>
          <w:ilvl w:val="1"/>
          <w:numId w:val="45"/>
        </w:numPr>
        <w:ind w:left="1350" w:hanging="270"/>
        <w:rPr>
          <w:rFonts w:ascii="Times New Roman" w:hAnsi="Times New Roman" w:cs="Times New Roman"/>
          <w:sz w:val="24"/>
          <w:szCs w:val="24"/>
        </w:rPr>
      </w:pPr>
      <w:r>
        <w:rPr>
          <w:rFonts w:ascii="Times New Roman" w:hAnsi="Times New Roman" w:cs="Times New Roman"/>
          <w:sz w:val="24"/>
          <w:szCs w:val="24"/>
        </w:rPr>
        <w:t>Hỗ trợ tinh chỉnh các tùy chọn trong quá trình chuyển mã: vị trí đích, tên gói (package) sau khi chuyển mã, bật/tắt tùy chọn chuyển mã sử dụng kiểu JAVA.</w:t>
      </w:r>
    </w:p>
    <w:p w:rsidR="00C60703" w:rsidRDefault="00C60703" w:rsidP="00C7422D">
      <w:pPr>
        <w:pStyle w:val="ListParagraph"/>
        <w:numPr>
          <w:ilvl w:val="1"/>
          <w:numId w:val="45"/>
        </w:numPr>
        <w:ind w:left="1350" w:hanging="270"/>
        <w:rPr>
          <w:rFonts w:ascii="Times New Roman" w:hAnsi="Times New Roman" w:cs="Times New Roman"/>
          <w:sz w:val="24"/>
          <w:szCs w:val="24"/>
        </w:rPr>
      </w:pPr>
      <w:r>
        <w:rPr>
          <w:rFonts w:ascii="Times New Roman" w:hAnsi="Times New Roman" w:cs="Times New Roman"/>
          <w:sz w:val="24"/>
          <w:szCs w:val="24"/>
        </w:rPr>
        <w:t>Cho phép chỉnh sửa mã nguồn COBOL ngay trong giao diện của chương trình.</w:t>
      </w:r>
    </w:p>
    <w:p w:rsidR="00C60703" w:rsidRDefault="00C60703" w:rsidP="00C7422D">
      <w:pPr>
        <w:pStyle w:val="ListParagraph"/>
        <w:numPr>
          <w:ilvl w:val="1"/>
          <w:numId w:val="45"/>
        </w:numPr>
        <w:ind w:left="1350" w:hanging="270"/>
        <w:rPr>
          <w:rFonts w:ascii="Times New Roman" w:hAnsi="Times New Roman" w:cs="Times New Roman"/>
          <w:sz w:val="24"/>
          <w:szCs w:val="24"/>
        </w:rPr>
      </w:pPr>
      <w:r>
        <w:rPr>
          <w:rFonts w:ascii="Times New Roman" w:hAnsi="Times New Roman" w:cs="Times New Roman"/>
          <w:sz w:val="24"/>
          <w:szCs w:val="24"/>
        </w:rPr>
        <w:t>Cung cấp giao diện so sánh mã nguồn trước và sau khi chuyển mã.</w:t>
      </w:r>
    </w:p>
    <w:p w:rsidR="00C7422D" w:rsidRDefault="00C7422D" w:rsidP="00C7422D">
      <w:pPr>
        <w:ind w:left="1080"/>
        <w:rPr>
          <w:rFonts w:ascii="Times New Roman" w:hAnsi="Times New Roman" w:cs="Times New Roman"/>
          <w:sz w:val="24"/>
          <w:szCs w:val="24"/>
        </w:rPr>
      </w:pPr>
      <w:r>
        <w:rPr>
          <w:rFonts w:ascii="Times New Roman" w:hAnsi="Times New Roman" w:cs="Times New Roman"/>
          <w:sz w:val="24"/>
          <w:szCs w:val="24"/>
        </w:rPr>
        <w:lastRenderedPageBreak/>
        <w:t>Giao diện chính của chương trình:</w:t>
      </w:r>
    </w:p>
    <w:p w:rsidR="00C7422D" w:rsidRPr="00C7422D" w:rsidRDefault="00C7422D" w:rsidP="00C7422D">
      <w:pPr>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357338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l="14514" t="6378" r="24880" b="17857"/>
                    <a:stretch>
                      <a:fillRect/>
                    </a:stretch>
                  </pic:blipFill>
                  <pic:spPr bwMode="auto">
                    <a:xfrm>
                      <a:off x="0" y="0"/>
                      <a:ext cx="4575852" cy="3576391"/>
                    </a:xfrm>
                    <a:prstGeom prst="rect">
                      <a:avLst/>
                    </a:prstGeom>
                    <a:noFill/>
                    <a:ln w="9525">
                      <a:noFill/>
                      <a:miter lim="800000"/>
                      <a:headEnd/>
                      <a:tailEnd/>
                    </a:ln>
                  </pic:spPr>
                </pic:pic>
              </a:graphicData>
            </a:graphic>
          </wp:inline>
        </w:drawing>
      </w:r>
    </w:p>
    <w:p w:rsidR="004650D9" w:rsidRPr="004650D9" w:rsidRDefault="004650D9" w:rsidP="00177C3F">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Hướng dẫn sử dụng:</w:t>
      </w:r>
    </w:p>
    <w:p w:rsidR="009244FA" w:rsidRPr="00FA3D47" w:rsidRDefault="000549CC" w:rsidP="00C409FD">
      <w:pPr>
        <w:pStyle w:val="Heading1"/>
      </w:pPr>
      <w:r w:rsidRPr="00FA3D47">
        <w:t>Đánh giá và kết quả</w:t>
      </w:r>
      <w:bookmarkEnd w:id="96"/>
    </w:p>
    <w:p w:rsidR="009628E8" w:rsidRDefault="009628E8" w:rsidP="00177C3F">
      <w:pPr>
        <w:pStyle w:val="ListParagraph"/>
        <w:numPr>
          <w:ilvl w:val="1"/>
          <w:numId w:val="19"/>
        </w:numPr>
        <w:jc w:val="both"/>
        <w:outlineLvl w:val="1"/>
        <w:rPr>
          <w:rFonts w:ascii="Times New Roman" w:hAnsi="Times New Roman" w:cs="Times New Roman"/>
          <w:sz w:val="24"/>
          <w:szCs w:val="24"/>
        </w:rPr>
      </w:pPr>
      <w:bookmarkStart w:id="97" w:name="_Toc306261819"/>
      <w:bookmarkStart w:id="98" w:name="_Toc306261847"/>
      <w:bookmarkStart w:id="99" w:name="_Toc306261874"/>
      <w:bookmarkStart w:id="100" w:name="_Toc306748762"/>
      <w:bookmarkStart w:id="101" w:name="_Toc306748794"/>
      <w:bookmarkStart w:id="102" w:name="_Toc306748826"/>
      <w:bookmarkStart w:id="103" w:name="_Toc307860011"/>
      <w:bookmarkStart w:id="104" w:name="_Toc307860040"/>
      <w:bookmarkStart w:id="105" w:name="_Toc307951318"/>
      <w:bookmarkStart w:id="106" w:name="_Toc307951358"/>
      <w:bookmarkStart w:id="107" w:name="_Toc307951388"/>
      <w:bookmarkStart w:id="108" w:name="_Toc308591566"/>
      <w:bookmarkStart w:id="109" w:name="_Toc308591600"/>
      <w:bookmarkStart w:id="110" w:name="_Toc308591632"/>
      <w:bookmarkStart w:id="111" w:name="_Toc308591633"/>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FA3D47">
        <w:rPr>
          <w:rFonts w:ascii="Times New Roman" w:hAnsi="Times New Roman" w:cs="Times New Roman"/>
          <w:sz w:val="24"/>
          <w:szCs w:val="24"/>
        </w:rPr>
        <w:t>Phương pháp đánh giá:</w:t>
      </w:r>
      <w:bookmarkEnd w:id="111"/>
    </w:p>
    <w:p w:rsidR="00186AF6" w:rsidRDefault="00186AF6" w:rsidP="0090404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Công việc đánh giá kết quả đạt được gồm hai phần: đánh giá tính đúng đắn của mã nguồn và đánh giá hiệu suất của chương trình được sinh ra.</w:t>
      </w:r>
    </w:p>
    <w:p w:rsidR="00B07559" w:rsidRDefault="00B07559" w:rsidP="0090404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Phương pháp đánh giá chủ yếu là sử dụng </w:t>
      </w:r>
      <w:r w:rsidR="00311EEF">
        <w:rPr>
          <w:rFonts w:ascii="Times New Roman" w:hAnsi="Times New Roman" w:cs="Times New Roman"/>
          <w:sz w:val="24"/>
          <w:szCs w:val="24"/>
        </w:rPr>
        <w:t xml:space="preserve">bộ các </w:t>
      </w:r>
      <w:r w:rsidRPr="004D2E09">
        <w:rPr>
          <w:rFonts w:ascii="Times New Roman" w:hAnsi="Times New Roman" w:cs="Times New Roman"/>
          <w:i/>
          <w:sz w:val="24"/>
          <w:szCs w:val="24"/>
        </w:rPr>
        <w:t>testcases</w:t>
      </w:r>
      <w:r>
        <w:rPr>
          <w:rFonts w:ascii="Times New Roman" w:hAnsi="Times New Roman" w:cs="Times New Roman"/>
          <w:sz w:val="24"/>
          <w:szCs w:val="24"/>
        </w:rPr>
        <w:t xml:space="preserve"> và so sánh kết quả đạt được.</w:t>
      </w:r>
      <w:r w:rsidR="00311EEF">
        <w:rPr>
          <w:rFonts w:ascii="Times New Roman" w:hAnsi="Times New Roman" w:cs="Times New Roman"/>
          <w:sz w:val="24"/>
          <w:szCs w:val="24"/>
        </w:rPr>
        <w:t xml:space="preserve"> Bộ </w:t>
      </w:r>
      <w:r w:rsidR="00311EEF" w:rsidRPr="004D2E09">
        <w:rPr>
          <w:rFonts w:ascii="Times New Roman" w:hAnsi="Times New Roman" w:cs="Times New Roman"/>
          <w:i/>
          <w:sz w:val="24"/>
          <w:szCs w:val="24"/>
        </w:rPr>
        <w:t>testcases</w:t>
      </w:r>
      <w:r w:rsidR="00311EEF">
        <w:rPr>
          <w:rFonts w:ascii="Times New Roman" w:hAnsi="Times New Roman" w:cs="Times New Roman"/>
          <w:sz w:val="24"/>
          <w:szCs w:val="24"/>
        </w:rPr>
        <w:t xml:space="preserve"> được tổng hợp từ nhiều nguồn: những tập tin mã nguồn được viết để chạy thực tế, những tập tin mã nguồn tự tạo…</w:t>
      </w:r>
      <w:r w:rsidR="009A3463">
        <w:rPr>
          <w:rFonts w:ascii="Times New Roman" w:hAnsi="Times New Roman" w:cs="Times New Roman"/>
          <w:sz w:val="24"/>
          <w:szCs w:val="24"/>
        </w:rPr>
        <w:t xml:space="preserve"> Các bộ testcases này sẽ được chọn lọc trước khi sử dụng. Quá trình chọn lọc sẽ </w:t>
      </w:r>
      <w:r w:rsidR="00EB13F5">
        <w:rPr>
          <w:rFonts w:ascii="Times New Roman" w:hAnsi="Times New Roman" w:cs="Times New Roman"/>
          <w:sz w:val="24"/>
          <w:szCs w:val="24"/>
        </w:rPr>
        <w:t xml:space="preserve">loại bỏ bớt những đoạn mã nguồn COBOL không liên quan đến mục tiêu chuyển đổi của đề tài, chỉ giữ lại những đoạn mã nguồn như: khai báo biến, các phép </w:t>
      </w:r>
      <w:r w:rsidR="00DC000A">
        <w:rPr>
          <w:rFonts w:ascii="Times New Roman" w:hAnsi="Times New Roman" w:cs="Times New Roman"/>
          <w:sz w:val="24"/>
          <w:szCs w:val="24"/>
        </w:rPr>
        <w:t>lấy/gán</w:t>
      </w:r>
      <w:r w:rsidR="00EB13F5">
        <w:rPr>
          <w:rFonts w:ascii="Times New Roman" w:hAnsi="Times New Roman" w:cs="Times New Roman"/>
          <w:sz w:val="24"/>
          <w:szCs w:val="24"/>
        </w:rPr>
        <w:t>dữ liệu, các câu lệnh đã được hiện thực trong phần mở rộng (DISPLAY,</w:t>
      </w:r>
      <w:r w:rsidR="00CD18D5">
        <w:rPr>
          <w:rFonts w:ascii="Times New Roman" w:hAnsi="Times New Roman" w:cs="Times New Roman"/>
          <w:sz w:val="24"/>
          <w:szCs w:val="24"/>
        </w:rPr>
        <w:t xml:space="preserve"> MOVE</w:t>
      </w:r>
      <w:r w:rsidR="00EB13F5">
        <w:rPr>
          <w:rFonts w:ascii="Times New Roman" w:hAnsi="Times New Roman" w:cs="Times New Roman"/>
          <w:sz w:val="24"/>
          <w:szCs w:val="24"/>
        </w:rPr>
        <w:t xml:space="preserve"> ..)</w:t>
      </w:r>
    </w:p>
    <w:p w:rsidR="006A19CD" w:rsidRDefault="00B07559" w:rsidP="0090404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Đ</w:t>
      </w:r>
      <w:r w:rsidR="00904047">
        <w:rPr>
          <w:rFonts w:ascii="Times New Roman" w:hAnsi="Times New Roman" w:cs="Times New Roman"/>
          <w:sz w:val="24"/>
          <w:szCs w:val="24"/>
        </w:rPr>
        <w:t>ể</w:t>
      </w:r>
      <w:r>
        <w:rPr>
          <w:rFonts w:ascii="Times New Roman" w:hAnsi="Times New Roman" w:cs="Times New Roman"/>
          <w:sz w:val="24"/>
          <w:szCs w:val="24"/>
        </w:rPr>
        <w:t xml:space="preserve"> đánh giá tính đúng đắn của mã nguồn JAVA</w:t>
      </w:r>
      <w:r w:rsidR="006A19CD">
        <w:rPr>
          <w:rFonts w:ascii="Times New Roman" w:hAnsi="Times New Roman" w:cs="Times New Roman"/>
          <w:sz w:val="24"/>
          <w:szCs w:val="24"/>
        </w:rPr>
        <w:t xml:space="preserve">, </w:t>
      </w:r>
      <w:r w:rsidR="00A046F4">
        <w:rPr>
          <w:rFonts w:ascii="Times New Roman" w:hAnsi="Times New Roman" w:cs="Times New Roman"/>
          <w:sz w:val="24"/>
          <w:szCs w:val="24"/>
        </w:rPr>
        <w:t>m</w:t>
      </w:r>
      <w:r w:rsidR="006A19CD">
        <w:rPr>
          <w:rFonts w:ascii="Times New Roman" w:hAnsi="Times New Roman" w:cs="Times New Roman"/>
          <w:sz w:val="24"/>
          <w:szCs w:val="24"/>
        </w:rPr>
        <w:t>ã nguồn JAVA sinh ra sẽ được biên dịch, chạy và so sánh với kết quả đạt được từ việc biên dịch mã nguồn COBOL bằng chương trình OpenCobol</w:t>
      </w:r>
      <w:r w:rsidR="00847198">
        <w:rPr>
          <w:rFonts w:ascii="Times New Roman" w:hAnsi="Times New Roman" w:cs="Times New Roman"/>
          <w:sz w:val="24"/>
          <w:szCs w:val="24"/>
        </w:rPr>
        <w:t>.</w:t>
      </w:r>
      <w:r w:rsidR="00DF55D4">
        <w:rPr>
          <w:rFonts w:ascii="Times New Roman" w:hAnsi="Times New Roman" w:cs="Times New Roman"/>
          <w:sz w:val="24"/>
          <w:szCs w:val="24"/>
        </w:rPr>
        <w:t xml:space="preserve"> Bên cạnh đó, đặc tả kĩ thuật của ngôn ngữ </w:t>
      </w:r>
      <w:r w:rsidR="00DF55D4" w:rsidRPr="00111174">
        <w:rPr>
          <w:rFonts w:ascii="Times New Roman" w:hAnsi="Times New Roman" w:cs="Times New Roman"/>
          <w:sz w:val="24"/>
          <w:szCs w:val="24"/>
        </w:rPr>
        <w:t>COBOL</w:t>
      </w:r>
      <w:r w:rsidR="00DF55D4">
        <w:rPr>
          <w:rFonts w:ascii="Times New Roman" w:hAnsi="Times New Roman" w:cs="Times New Roman"/>
          <w:sz w:val="24"/>
          <w:szCs w:val="24"/>
        </w:rPr>
        <w:t xml:space="preserve"> cũng sẽ được sử dụng để thực hiện việc đối chiếu.</w:t>
      </w:r>
    </w:p>
    <w:p w:rsidR="000006D9" w:rsidRDefault="000006D9" w:rsidP="0090404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Đối với việc đánh giá hiệu suất của chương trình sinh ra, </w:t>
      </w:r>
      <w:r w:rsidR="0036470F">
        <w:rPr>
          <w:rFonts w:ascii="Times New Roman" w:hAnsi="Times New Roman" w:cs="Times New Roman"/>
          <w:sz w:val="24"/>
          <w:szCs w:val="24"/>
        </w:rPr>
        <w:t>hai công việc sẽ được thực hiện:</w:t>
      </w:r>
    </w:p>
    <w:p w:rsidR="0036470F" w:rsidRDefault="0036470F" w:rsidP="00904047">
      <w:pPr>
        <w:pStyle w:val="ListParagraph"/>
        <w:numPr>
          <w:ilvl w:val="0"/>
          <w:numId w:val="54"/>
        </w:numPr>
        <w:jc w:val="both"/>
        <w:rPr>
          <w:rFonts w:ascii="Times New Roman" w:hAnsi="Times New Roman" w:cs="Times New Roman"/>
          <w:sz w:val="24"/>
          <w:szCs w:val="24"/>
        </w:rPr>
      </w:pPr>
      <w:r>
        <w:rPr>
          <w:rFonts w:ascii="Times New Roman" w:hAnsi="Times New Roman" w:cs="Times New Roman"/>
          <w:sz w:val="24"/>
          <w:szCs w:val="24"/>
        </w:rPr>
        <w:t>So sánh hiệu suất giữa kết quả sinh ra của hai chế độ chuyển đổi.</w:t>
      </w:r>
    </w:p>
    <w:p w:rsidR="0036470F" w:rsidRDefault="0036470F" w:rsidP="00904047">
      <w:pPr>
        <w:pStyle w:val="ListParagraph"/>
        <w:numPr>
          <w:ilvl w:val="0"/>
          <w:numId w:val="5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So sánh hiệu suất giữa </w:t>
      </w:r>
      <w:r w:rsidR="00111174">
        <w:rPr>
          <w:rFonts w:ascii="Times New Roman" w:hAnsi="Times New Roman" w:cs="Times New Roman"/>
          <w:sz w:val="24"/>
          <w:szCs w:val="24"/>
        </w:rPr>
        <w:t>kết quả sinh ra vớ</w:t>
      </w:r>
      <w:r w:rsidR="00AC5DDA">
        <w:rPr>
          <w:rFonts w:ascii="Times New Roman" w:hAnsi="Times New Roman" w:cs="Times New Roman"/>
          <w:sz w:val="24"/>
          <w:szCs w:val="24"/>
        </w:rPr>
        <w:t xml:space="preserve">i kết quả của một giải pháp có sẵn (chương trình được chọn </w:t>
      </w:r>
      <w:r w:rsidR="0070008C">
        <w:rPr>
          <w:rFonts w:ascii="Times New Roman" w:hAnsi="Times New Roman" w:cs="Times New Roman"/>
          <w:sz w:val="24"/>
          <w:szCs w:val="24"/>
        </w:rPr>
        <w:t xml:space="preserve">trong đề tài này </w:t>
      </w:r>
      <w:r w:rsidR="00AC5DDA">
        <w:rPr>
          <w:rFonts w:ascii="Times New Roman" w:hAnsi="Times New Roman" w:cs="Times New Roman"/>
          <w:sz w:val="24"/>
          <w:szCs w:val="24"/>
        </w:rPr>
        <w:t>là RES).</w:t>
      </w:r>
    </w:p>
    <w:p w:rsidR="0036470F" w:rsidRDefault="0036470F" w:rsidP="0036470F">
      <w:pPr>
        <w:pStyle w:val="ListParagraph"/>
        <w:numPr>
          <w:ilvl w:val="0"/>
          <w:numId w:val="53"/>
        </w:numPr>
        <w:jc w:val="both"/>
        <w:outlineLvl w:val="1"/>
        <w:rPr>
          <w:ins w:id="112" w:author="Jupiter" w:date="2011-10-12T09:36:00Z"/>
          <w:rFonts w:ascii="Times New Roman" w:hAnsi="Times New Roman" w:cs="Times New Roman"/>
          <w:sz w:val="24"/>
          <w:szCs w:val="24"/>
        </w:rPr>
      </w:pPr>
    </w:p>
    <w:p w:rsidR="009A3463" w:rsidRDefault="009A3463" w:rsidP="00177C3F">
      <w:pPr>
        <w:pStyle w:val="ListParagraph"/>
        <w:numPr>
          <w:ilvl w:val="1"/>
          <w:numId w:val="19"/>
        </w:numPr>
        <w:jc w:val="both"/>
        <w:outlineLvl w:val="1"/>
        <w:rPr>
          <w:rFonts w:ascii="Times New Roman" w:hAnsi="Times New Roman" w:cs="Times New Roman"/>
          <w:sz w:val="24"/>
          <w:szCs w:val="24"/>
        </w:rPr>
      </w:pPr>
      <w:bookmarkStart w:id="113" w:name="_Toc308591634"/>
      <w:r>
        <w:rPr>
          <w:rFonts w:ascii="Times New Roman" w:hAnsi="Times New Roman" w:cs="Times New Roman"/>
          <w:sz w:val="24"/>
          <w:szCs w:val="24"/>
        </w:rPr>
        <w:t>Mô tả bộ testcases sử dụng:</w:t>
      </w:r>
    </w:p>
    <w:p w:rsidR="009628E8" w:rsidRPr="00FA3D47" w:rsidRDefault="009628E8" w:rsidP="00177C3F">
      <w:pPr>
        <w:pStyle w:val="ListParagraph"/>
        <w:numPr>
          <w:ilvl w:val="1"/>
          <w:numId w:val="19"/>
        </w:numPr>
        <w:jc w:val="both"/>
        <w:outlineLvl w:val="1"/>
        <w:rPr>
          <w:rFonts w:ascii="Times New Roman" w:hAnsi="Times New Roman" w:cs="Times New Roman"/>
          <w:sz w:val="24"/>
          <w:szCs w:val="24"/>
        </w:rPr>
      </w:pPr>
      <w:r w:rsidRPr="00FA3D47">
        <w:rPr>
          <w:rFonts w:ascii="Times New Roman" w:hAnsi="Times New Roman" w:cs="Times New Roman"/>
          <w:sz w:val="24"/>
          <w:szCs w:val="24"/>
        </w:rPr>
        <w:t>Kết quả</w:t>
      </w:r>
      <w:r w:rsidR="009004E6">
        <w:rPr>
          <w:rFonts w:ascii="Times New Roman" w:hAnsi="Times New Roman" w:cs="Times New Roman"/>
          <w:sz w:val="24"/>
          <w:szCs w:val="24"/>
        </w:rPr>
        <w:t>:</w:t>
      </w:r>
      <w:bookmarkEnd w:id="113"/>
    </w:p>
    <w:p w:rsidR="009244FA" w:rsidRPr="00FA3D47" w:rsidRDefault="009244FA" w:rsidP="00C409FD">
      <w:pPr>
        <w:pStyle w:val="Heading1"/>
      </w:pPr>
      <w:bookmarkStart w:id="114" w:name="_Toc308591635"/>
      <w:r w:rsidRPr="00FA3D47">
        <w:t>Tổng kết</w:t>
      </w:r>
      <w:bookmarkEnd w:id="114"/>
    </w:p>
    <w:p w:rsidR="00644E60" w:rsidRPr="00FA3D47" w:rsidRDefault="00644E60" w:rsidP="00644E60">
      <w:pPr>
        <w:jc w:val="both"/>
        <w:rPr>
          <w:rFonts w:ascii="Times New Roman" w:hAnsi="Times New Roman" w:cs="Times New Roman"/>
          <w:sz w:val="24"/>
          <w:szCs w:val="24"/>
        </w:rPr>
      </w:pPr>
    </w:p>
    <w:p w:rsidR="00644E60" w:rsidRPr="00FA3D47" w:rsidRDefault="00644E60" w:rsidP="00644E60">
      <w:pPr>
        <w:jc w:val="both"/>
        <w:rPr>
          <w:rFonts w:ascii="Times New Roman" w:hAnsi="Times New Roman" w:cs="Times New Roman"/>
          <w:sz w:val="24"/>
          <w:szCs w:val="24"/>
        </w:rPr>
      </w:pPr>
    </w:p>
    <w:p w:rsidR="00644E60" w:rsidRPr="00FA3D47" w:rsidRDefault="00644E60" w:rsidP="00644E60">
      <w:pPr>
        <w:jc w:val="both"/>
        <w:rPr>
          <w:rFonts w:ascii="Times New Roman" w:hAnsi="Times New Roman" w:cs="Times New Roman"/>
          <w:sz w:val="24"/>
          <w:szCs w:val="24"/>
        </w:rPr>
      </w:pPr>
    </w:p>
    <w:p w:rsidR="00644E60" w:rsidRPr="00FA3D47" w:rsidRDefault="00644E60" w:rsidP="00644E60">
      <w:pPr>
        <w:jc w:val="both"/>
        <w:rPr>
          <w:rFonts w:ascii="Times New Roman" w:hAnsi="Times New Roman" w:cs="Times New Roman"/>
          <w:sz w:val="24"/>
          <w:szCs w:val="24"/>
        </w:rPr>
      </w:pPr>
    </w:p>
    <w:p w:rsidR="00644E60" w:rsidRPr="00FA3D47" w:rsidRDefault="00644E60" w:rsidP="00644E60">
      <w:pPr>
        <w:jc w:val="both"/>
        <w:rPr>
          <w:rFonts w:ascii="Times New Roman" w:hAnsi="Times New Roman" w:cs="Times New Roman"/>
          <w:sz w:val="24"/>
          <w:szCs w:val="24"/>
        </w:rPr>
      </w:pPr>
    </w:p>
    <w:p w:rsidR="00644E60" w:rsidRPr="00FA3D47" w:rsidRDefault="00644E60" w:rsidP="00644E60">
      <w:pPr>
        <w:jc w:val="both"/>
        <w:rPr>
          <w:rFonts w:ascii="Times New Roman" w:hAnsi="Times New Roman" w:cs="Times New Roman"/>
          <w:sz w:val="24"/>
          <w:szCs w:val="24"/>
        </w:rPr>
      </w:pPr>
    </w:p>
    <w:p w:rsidR="00644E60" w:rsidRPr="00FA3D47" w:rsidRDefault="00644E60" w:rsidP="00644E60">
      <w:pPr>
        <w:jc w:val="both"/>
        <w:rPr>
          <w:rFonts w:ascii="Times New Roman" w:hAnsi="Times New Roman" w:cs="Times New Roman"/>
          <w:sz w:val="24"/>
          <w:szCs w:val="24"/>
        </w:rPr>
      </w:pPr>
    </w:p>
    <w:p w:rsidR="00644E60" w:rsidRPr="00FA3D47" w:rsidRDefault="00644E60" w:rsidP="00644E60">
      <w:pPr>
        <w:jc w:val="both"/>
        <w:rPr>
          <w:rFonts w:ascii="Times New Roman" w:hAnsi="Times New Roman" w:cs="Times New Roman"/>
          <w:sz w:val="24"/>
          <w:szCs w:val="24"/>
        </w:rPr>
      </w:pPr>
    </w:p>
    <w:p w:rsidR="00644E60" w:rsidRPr="00FA3D47" w:rsidRDefault="00644E60" w:rsidP="00644E60">
      <w:pPr>
        <w:jc w:val="both"/>
        <w:rPr>
          <w:rFonts w:ascii="Times New Roman" w:hAnsi="Times New Roman" w:cs="Times New Roman"/>
          <w:sz w:val="24"/>
          <w:szCs w:val="24"/>
        </w:rPr>
      </w:pPr>
    </w:p>
    <w:p w:rsidR="00644E60" w:rsidRPr="00FA3D47" w:rsidRDefault="00644E60" w:rsidP="00644E60">
      <w:pPr>
        <w:jc w:val="both"/>
        <w:rPr>
          <w:rFonts w:ascii="Times New Roman" w:hAnsi="Times New Roman" w:cs="Times New Roman"/>
          <w:sz w:val="24"/>
          <w:szCs w:val="24"/>
        </w:rPr>
      </w:pPr>
    </w:p>
    <w:p w:rsidR="00644E60" w:rsidRPr="00FA3D47" w:rsidRDefault="00644E60" w:rsidP="00644E60">
      <w:pPr>
        <w:jc w:val="both"/>
        <w:rPr>
          <w:rFonts w:ascii="Times New Roman" w:hAnsi="Times New Roman" w:cs="Times New Roman"/>
          <w:sz w:val="24"/>
          <w:szCs w:val="24"/>
        </w:rPr>
      </w:pPr>
    </w:p>
    <w:p w:rsidR="00644E60" w:rsidRPr="00FA3D47" w:rsidRDefault="00644E60" w:rsidP="00644E60">
      <w:pPr>
        <w:jc w:val="both"/>
        <w:rPr>
          <w:rFonts w:ascii="Times New Roman" w:hAnsi="Times New Roman" w:cs="Times New Roman"/>
          <w:sz w:val="24"/>
          <w:szCs w:val="24"/>
        </w:rPr>
      </w:pPr>
    </w:p>
    <w:p w:rsidR="00644E60" w:rsidRPr="00FA3D47" w:rsidRDefault="00644E60" w:rsidP="00644E60">
      <w:pPr>
        <w:jc w:val="both"/>
        <w:rPr>
          <w:rFonts w:ascii="Times New Roman" w:hAnsi="Times New Roman" w:cs="Times New Roman"/>
          <w:sz w:val="24"/>
          <w:szCs w:val="24"/>
        </w:rPr>
      </w:pPr>
    </w:p>
    <w:p w:rsidR="00644E60" w:rsidRPr="00FA3D47" w:rsidRDefault="00644E60" w:rsidP="00644E60">
      <w:pPr>
        <w:jc w:val="both"/>
        <w:rPr>
          <w:rFonts w:ascii="Times New Roman" w:hAnsi="Times New Roman" w:cs="Times New Roman"/>
          <w:sz w:val="24"/>
          <w:szCs w:val="24"/>
        </w:rPr>
      </w:pPr>
    </w:p>
    <w:p w:rsidR="00644E60" w:rsidRPr="00FA3D47" w:rsidRDefault="00644E60" w:rsidP="00644E60">
      <w:pPr>
        <w:jc w:val="both"/>
        <w:rPr>
          <w:rFonts w:ascii="Times New Roman" w:hAnsi="Times New Roman" w:cs="Times New Roman"/>
          <w:sz w:val="24"/>
          <w:szCs w:val="24"/>
        </w:rPr>
      </w:pPr>
    </w:p>
    <w:p w:rsidR="00644E60" w:rsidRPr="00FA3D47" w:rsidRDefault="00644E60" w:rsidP="00644E60">
      <w:pPr>
        <w:jc w:val="both"/>
        <w:rPr>
          <w:rFonts w:ascii="Times New Roman" w:hAnsi="Times New Roman" w:cs="Times New Roman"/>
          <w:sz w:val="24"/>
          <w:szCs w:val="24"/>
        </w:rPr>
      </w:pPr>
    </w:p>
    <w:p w:rsidR="009D1C81" w:rsidRDefault="009D1C81" w:rsidP="00644E60">
      <w:pPr>
        <w:jc w:val="both"/>
        <w:rPr>
          <w:rFonts w:ascii="Times New Roman" w:hAnsi="Times New Roman" w:cs="Times New Roman"/>
          <w:sz w:val="24"/>
          <w:szCs w:val="24"/>
        </w:rPr>
      </w:pPr>
    </w:p>
    <w:p w:rsidR="009D1C81" w:rsidRPr="009D1C81" w:rsidRDefault="009D1C81" w:rsidP="009D1C81">
      <w:pPr>
        <w:rPr>
          <w:rFonts w:ascii="Times New Roman" w:hAnsi="Times New Roman" w:cs="Times New Roman"/>
          <w:sz w:val="24"/>
          <w:szCs w:val="24"/>
        </w:rPr>
      </w:pPr>
    </w:p>
    <w:p w:rsidR="009D1C81" w:rsidRPr="009D1C81" w:rsidRDefault="009D1C81" w:rsidP="009D1C81">
      <w:pPr>
        <w:rPr>
          <w:rFonts w:ascii="Times New Roman" w:hAnsi="Times New Roman" w:cs="Times New Roman"/>
          <w:sz w:val="24"/>
          <w:szCs w:val="24"/>
        </w:rPr>
      </w:pPr>
    </w:p>
    <w:p w:rsidR="009D1C81" w:rsidRPr="009D1C81" w:rsidRDefault="009D1C81" w:rsidP="009D1C81">
      <w:pPr>
        <w:rPr>
          <w:rFonts w:ascii="Times New Roman" w:hAnsi="Times New Roman" w:cs="Times New Roman"/>
          <w:sz w:val="24"/>
          <w:szCs w:val="24"/>
        </w:rPr>
      </w:pPr>
    </w:p>
    <w:p w:rsidR="009D1C81" w:rsidRPr="009D1C81" w:rsidRDefault="009D1C81" w:rsidP="009D1C81">
      <w:pPr>
        <w:rPr>
          <w:rFonts w:ascii="Times New Roman" w:hAnsi="Times New Roman" w:cs="Times New Roman"/>
          <w:sz w:val="24"/>
          <w:szCs w:val="24"/>
        </w:rPr>
      </w:pPr>
    </w:p>
    <w:p w:rsidR="009D1C81" w:rsidRDefault="009D1C81" w:rsidP="009D1C81">
      <w:pPr>
        <w:rPr>
          <w:rFonts w:ascii="Times New Roman" w:hAnsi="Times New Roman" w:cs="Times New Roman"/>
          <w:sz w:val="24"/>
          <w:szCs w:val="24"/>
        </w:rPr>
      </w:pPr>
    </w:p>
    <w:p w:rsidR="00644E60" w:rsidRPr="009D1C81" w:rsidRDefault="00644E60" w:rsidP="009D1C81">
      <w:pPr>
        <w:jc w:val="center"/>
        <w:rPr>
          <w:rFonts w:ascii="Times New Roman" w:hAnsi="Times New Roman" w:cs="Times New Roman"/>
          <w:sz w:val="24"/>
          <w:szCs w:val="24"/>
        </w:rPr>
      </w:pPr>
    </w:p>
    <w:sectPr w:rsidR="00644E60" w:rsidRPr="009D1C81" w:rsidSect="00637D7A">
      <w:endnotePr>
        <w:numFmt w:val="decimal"/>
      </w:endnotePr>
      <w:pgSz w:w="12240" w:h="15840"/>
      <w:pgMar w:top="1134" w:right="1134" w:bottom="1134" w:left="1701"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0" w:author="Jupiter" w:date="2011-10-25T23:35:00Z" w:initials="J">
    <w:p w:rsidR="001F2CDF" w:rsidRDefault="001F2CDF" w:rsidP="00E7173F">
      <w:pPr>
        <w:pStyle w:val="CommentText"/>
      </w:pPr>
      <w:r>
        <w:rPr>
          <w:rStyle w:val="CommentReference"/>
        </w:rPr>
        <w:annotationRef/>
      </w:r>
      <w:r>
        <w:t>Viết lại</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774" w:rsidRDefault="00837774" w:rsidP="00FA3D47">
      <w:pPr>
        <w:pStyle w:val="ListParagraph"/>
        <w:spacing w:after="0" w:line="240" w:lineRule="auto"/>
      </w:pPr>
      <w:r>
        <w:separator/>
      </w:r>
    </w:p>
  </w:endnote>
  <w:endnote w:type="continuationSeparator" w:id="1">
    <w:p w:rsidR="00837774" w:rsidRDefault="00837774" w:rsidP="00FA3D47">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774" w:rsidRDefault="00837774" w:rsidP="00FA3D47">
      <w:pPr>
        <w:pStyle w:val="ListParagraph"/>
        <w:spacing w:after="0" w:line="240" w:lineRule="auto"/>
      </w:pPr>
      <w:r>
        <w:separator/>
      </w:r>
    </w:p>
  </w:footnote>
  <w:footnote w:type="continuationSeparator" w:id="1">
    <w:p w:rsidR="00837774" w:rsidRDefault="00837774" w:rsidP="00FA3D47">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1.25pt;height:11.25pt" o:bullet="t">
        <v:imagedata r:id="rId1" o:title="mso793"/>
      </v:shape>
    </w:pict>
  </w:numPicBullet>
  <w:abstractNum w:abstractNumId="0">
    <w:nsid w:val="01EE3FF8"/>
    <w:multiLevelType w:val="multilevel"/>
    <w:tmpl w:val="389C2E0E"/>
    <w:lvl w:ilvl="0">
      <w:start w:val="1"/>
      <w:numFmt w:val="decimal"/>
      <w:lvlText w:val="%1."/>
      <w:lvlJc w:val="left"/>
      <w:pPr>
        <w:ind w:left="108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8B778EE"/>
    <w:multiLevelType w:val="multilevel"/>
    <w:tmpl w:val="956A907E"/>
    <w:lvl w:ilvl="0">
      <w:start w:val="1"/>
      <w:numFmt w:val="bullet"/>
      <w:lvlText w:val=""/>
      <w:lvlJc w:val="left"/>
      <w:pPr>
        <w:ind w:left="1080" w:firstLine="0"/>
      </w:pPr>
      <w:rPr>
        <w:rFonts w:ascii="Wingdings" w:hAnsi="Wingdings" w:hint="default"/>
      </w:rPr>
    </w:lvl>
    <w:lvl w:ilvl="1">
      <w:start w:val="1"/>
      <w:numFmt w:val="bullet"/>
      <w:lvlText w:val=""/>
      <w:lvlJc w:val="left"/>
      <w:pPr>
        <w:ind w:left="2880" w:hanging="216"/>
      </w:pPr>
      <w:rPr>
        <w:rFonts w:ascii="Symbol" w:hAnsi="Symbol" w:hint="default"/>
      </w:rPr>
    </w:lvl>
    <w:lvl w:ilvl="2">
      <w:start w:val="1"/>
      <w:numFmt w:val="bullet"/>
      <w:lvlText w:val=""/>
      <w:lvlJc w:val="left"/>
      <w:pPr>
        <w:ind w:left="2952" w:hanging="72"/>
      </w:pPr>
      <w:rPr>
        <w:rFonts w:ascii="Wingdings" w:hAnsi="Wingdings" w:hint="default"/>
      </w:rPr>
    </w:lvl>
    <w:lvl w:ilvl="3">
      <w:start w:val="1"/>
      <w:numFmt w:val="bullet"/>
      <w:lvlText w:val="-"/>
      <w:lvlJc w:val="left"/>
      <w:pPr>
        <w:ind w:left="3672" w:hanging="288"/>
      </w:pPr>
      <w:rPr>
        <w:rFonts w:ascii="Times New Roman" w:hAnsi="Times New Roman" w:cs="Times New Roman" w:hint="default"/>
      </w:rPr>
    </w:lvl>
    <w:lvl w:ilvl="4">
      <w:start w:val="1"/>
      <w:numFmt w:val="bullet"/>
      <w:lvlText w:val="o"/>
      <w:lvlJc w:val="left"/>
      <w:pPr>
        <w:ind w:left="5490" w:hanging="360"/>
      </w:pPr>
      <w:rPr>
        <w:rFonts w:ascii="Courier New" w:hAnsi="Courier New" w:hint="default"/>
      </w:rPr>
    </w:lvl>
    <w:lvl w:ilvl="5">
      <w:start w:val="1"/>
      <w:numFmt w:val="bullet"/>
      <w:lvlText w:val=""/>
      <w:lvlJc w:val="left"/>
      <w:pPr>
        <w:ind w:left="6210" w:hanging="360"/>
      </w:pPr>
      <w:rPr>
        <w:rFonts w:ascii="Wingdings" w:hAnsi="Wingdings" w:hint="default"/>
      </w:rPr>
    </w:lvl>
    <w:lvl w:ilvl="6">
      <w:start w:val="1"/>
      <w:numFmt w:val="bullet"/>
      <w:lvlText w:val=""/>
      <w:lvlJc w:val="left"/>
      <w:pPr>
        <w:ind w:left="6930" w:hanging="360"/>
      </w:pPr>
      <w:rPr>
        <w:rFonts w:ascii="Symbol" w:hAnsi="Symbol" w:hint="default"/>
      </w:rPr>
    </w:lvl>
    <w:lvl w:ilvl="7">
      <w:start w:val="1"/>
      <w:numFmt w:val="bullet"/>
      <w:lvlText w:val="o"/>
      <w:lvlJc w:val="left"/>
      <w:pPr>
        <w:ind w:left="7650" w:hanging="360"/>
      </w:pPr>
      <w:rPr>
        <w:rFonts w:ascii="Courier New" w:hAnsi="Courier New" w:hint="default"/>
      </w:rPr>
    </w:lvl>
    <w:lvl w:ilvl="8">
      <w:start w:val="1"/>
      <w:numFmt w:val="bullet"/>
      <w:lvlText w:val=""/>
      <w:lvlJc w:val="left"/>
      <w:pPr>
        <w:ind w:left="8370" w:hanging="360"/>
      </w:pPr>
      <w:rPr>
        <w:rFonts w:ascii="Wingdings" w:hAnsi="Wingdings" w:hint="default"/>
      </w:rPr>
    </w:lvl>
  </w:abstractNum>
  <w:abstractNum w:abstractNumId="2">
    <w:nsid w:val="095812DB"/>
    <w:multiLevelType w:val="hybridMultilevel"/>
    <w:tmpl w:val="985C7808"/>
    <w:lvl w:ilvl="0" w:tplc="53C289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D740A9"/>
    <w:multiLevelType w:val="hybridMultilevel"/>
    <w:tmpl w:val="AE30F1D8"/>
    <w:lvl w:ilvl="0" w:tplc="F664FDB8">
      <w:start w:val="1"/>
      <w:numFmt w:val="decimal"/>
      <w:lvlText w:val="Chương %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F62FA"/>
    <w:multiLevelType w:val="hybridMultilevel"/>
    <w:tmpl w:val="997C978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5">
    <w:nsid w:val="189B1DA8"/>
    <w:multiLevelType w:val="hybridMultilevel"/>
    <w:tmpl w:val="28580414"/>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1AA314C1"/>
    <w:multiLevelType w:val="multilevel"/>
    <w:tmpl w:val="E4DEAA0C"/>
    <w:lvl w:ilvl="0">
      <w:start w:val="1"/>
      <w:numFmt w:val="bullet"/>
      <w:lvlText w:val=""/>
      <w:lvlJc w:val="left"/>
      <w:pPr>
        <w:ind w:left="1080" w:firstLine="0"/>
      </w:pPr>
      <w:rPr>
        <w:rFonts w:ascii="Wingdings" w:hAnsi="Wingdings" w:hint="default"/>
      </w:rPr>
    </w:lvl>
    <w:lvl w:ilvl="1">
      <w:start w:val="1"/>
      <w:numFmt w:val="bullet"/>
      <w:lvlText w:val=""/>
      <w:lvlJc w:val="left"/>
      <w:pPr>
        <w:ind w:left="2880" w:hanging="216"/>
      </w:pPr>
      <w:rPr>
        <w:rFonts w:ascii="Symbol" w:hAnsi="Symbol" w:hint="default"/>
      </w:rPr>
    </w:lvl>
    <w:lvl w:ilvl="2">
      <w:start w:val="1"/>
      <w:numFmt w:val="bullet"/>
      <w:lvlText w:val=""/>
      <w:lvlJc w:val="left"/>
      <w:pPr>
        <w:ind w:left="3312" w:hanging="432"/>
      </w:pPr>
      <w:rPr>
        <w:rFonts w:ascii="Wingdings" w:hAnsi="Wingdings" w:hint="default"/>
      </w:rPr>
    </w:lvl>
    <w:lvl w:ilvl="3">
      <w:start w:val="1"/>
      <w:numFmt w:val="bullet"/>
      <w:lvlText w:val=""/>
      <w:lvlJc w:val="left"/>
      <w:pPr>
        <w:ind w:left="4770" w:hanging="360"/>
      </w:pPr>
      <w:rPr>
        <w:rFonts w:ascii="Symbol" w:hAnsi="Symbol" w:hint="default"/>
      </w:rPr>
    </w:lvl>
    <w:lvl w:ilvl="4">
      <w:start w:val="1"/>
      <w:numFmt w:val="bullet"/>
      <w:lvlText w:val="o"/>
      <w:lvlJc w:val="left"/>
      <w:pPr>
        <w:ind w:left="5490" w:hanging="360"/>
      </w:pPr>
      <w:rPr>
        <w:rFonts w:ascii="Courier New" w:hAnsi="Courier New" w:cs="Courier New" w:hint="default"/>
      </w:rPr>
    </w:lvl>
    <w:lvl w:ilvl="5">
      <w:start w:val="1"/>
      <w:numFmt w:val="bullet"/>
      <w:lvlText w:val=""/>
      <w:lvlJc w:val="left"/>
      <w:pPr>
        <w:ind w:left="6210" w:hanging="360"/>
      </w:pPr>
      <w:rPr>
        <w:rFonts w:ascii="Wingdings" w:hAnsi="Wingdings" w:hint="default"/>
      </w:rPr>
    </w:lvl>
    <w:lvl w:ilvl="6">
      <w:start w:val="1"/>
      <w:numFmt w:val="bullet"/>
      <w:lvlText w:val=""/>
      <w:lvlJc w:val="left"/>
      <w:pPr>
        <w:ind w:left="6930" w:hanging="360"/>
      </w:pPr>
      <w:rPr>
        <w:rFonts w:ascii="Symbol" w:hAnsi="Symbol" w:hint="default"/>
      </w:rPr>
    </w:lvl>
    <w:lvl w:ilvl="7">
      <w:start w:val="1"/>
      <w:numFmt w:val="bullet"/>
      <w:lvlText w:val="o"/>
      <w:lvlJc w:val="left"/>
      <w:pPr>
        <w:ind w:left="7650" w:hanging="360"/>
      </w:pPr>
      <w:rPr>
        <w:rFonts w:ascii="Courier New" w:hAnsi="Courier New" w:hint="default"/>
      </w:rPr>
    </w:lvl>
    <w:lvl w:ilvl="8">
      <w:start w:val="1"/>
      <w:numFmt w:val="bullet"/>
      <w:lvlText w:val=""/>
      <w:lvlJc w:val="left"/>
      <w:pPr>
        <w:ind w:left="8370" w:hanging="360"/>
      </w:pPr>
      <w:rPr>
        <w:rFonts w:ascii="Wingdings" w:hAnsi="Wingdings" w:hint="default"/>
      </w:rPr>
    </w:lvl>
  </w:abstractNum>
  <w:abstractNum w:abstractNumId="7">
    <w:nsid w:val="1D212AC0"/>
    <w:multiLevelType w:val="hybridMultilevel"/>
    <w:tmpl w:val="B30C4F96"/>
    <w:lvl w:ilvl="0" w:tplc="0409000B">
      <w:start w:val="1"/>
      <w:numFmt w:val="bullet"/>
      <w:lvlText w:val=""/>
      <w:lvlJc w:val="left"/>
      <w:pPr>
        <w:ind w:left="1944" w:hanging="360"/>
      </w:pPr>
      <w:rPr>
        <w:rFonts w:ascii="Wingdings" w:hAnsi="Wingding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8">
    <w:nsid w:val="1E717F80"/>
    <w:multiLevelType w:val="multilevel"/>
    <w:tmpl w:val="473AD590"/>
    <w:lvl w:ilvl="0">
      <w:numFmt w:val="none"/>
      <w:lvlText w:val=""/>
      <w:lvlJc w:val="left"/>
      <w:pPr>
        <w:ind w:left="0" w:firstLine="0"/>
      </w:pPr>
      <w:rPr>
        <w:rFonts w:hint="default"/>
      </w:rPr>
    </w:lvl>
    <w:lvl w:ilvl="1">
      <w:start w:val="1"/>
      <w:numFmt w:val="bullet"/>
      <w:lvlText w:val=""/>
      <w:lvlJc w:val="left"/>
      <w:pPr>
        <w:ind w:left="1800" w:hanging="216"/>
      </w:pPr>
      <w:rPr>
        <w:rFonts w:ascii="Symbol" w:hAnsi="Symbol" w:hint="default"/>
      </w:rPr>
    </w:lvl>
    <w:lvl w:ilvl="2">
      <w:start w:val="1"/>
      <w:numFmt w:val="bullet"/>
      <w:lvlText w:val=""/>
      <w:lvlJc w:val="left"/>
      <w:pPr>
        <w:ind w:left="2232" w:hanging="432"/>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hint="default"/>
      </w:rPr>
    </w:lvl>
    <w:lvl w:ilvl="8">
      <w:start w:val="1"/>
      <w:numFmt w:val="bullet"/>
      <w:lvlText w:val=""/>
      <w:lvlJc w:val="left"/>
      <w:pPr>
        <w:ind w:left="7290" w:hanging="360"/>
      </w:pPr>
      <w:rPr>
        <w:rFonts w:ascii="Wingdings" w:hAnsi="Wingdings" w:hint="default"/>
      </w:rPr>
    </w:lvl>
  </w:abstractNum>
  <w:abstractNum w:abstractNumId="9">
    <w:nsid w:val="1F165141"/>
    <w:multiLevelType w:val="multilevel"/>
    <w:tmpl w:val="8690EB62"/>
    <w:lvl w:ilvl="0">
      <w:start w:val="1"/>
      <w:numFmt w:val="decimal"/>
      <w:lvlText w:val="Chương %1 - "/>
      <w:lvlJc w:val="left"/>
      <w:pPr>
        <w:ind w:left="504" w:hanging="504"/>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nsid w:val="1FDE350D"/>
    <w:multiLevelType w:val="hybridMultilevel"/>
    <w:tmpl w:val="2676DA60"/>
    <w:lvl w:ilvl="0" w:tplc="1542F59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D95541"/>
    <w:multiLevelType w:val="multilevel"/>
    <w:tmpl w:val="6F50BD8C"/>
    <w:lvl w:ilvl="0">
      <w:start w:val="2"/>
      <w:numFmt w:val="decimal"/>
      <w:suff w:val="space"/>
      <w:lvlText w:val="Chương %1 - "/>
      <w:lvlJc w:val="left"/>
      <w:pPr>
        <w:ind w:left="864" w:hanging="504"/>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23B33189"/>
    <w:multiLevelType w:val="hybridMultilevel"/>
    <w:tmpl w:val="2F680E66"/>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3">
    <w:nsid w:val="266477CF"/>
    <w:multiLevelType w:val="hybridMultilevel"/>
    <w:tmpl w:val="1EBA06FA"/>
    <w:lvl w:ilvl="0" w:tplc="F664FDB8">
      <w:start w:val="1"/>
      <w:numFmt w:val="decimal"/>
      <w:lvlText w:val="Chương %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E6710D"/>
    <w:multiLevelType w:val="multilevel"/>
    <w:tmpl w:val="8A52DB32"/>
    <w:lvl w:ilvl="0">
      <w:numFmt w:val="none"/>
      <w:lvlText w:val=""/>
      <w:lvlJc w:val="left"/>
      <w:pPr>
        <w:ind w:left="1800" w:firstLine="0"/>
      </w:pPr>
      <w:rPr>
        <w:rFonts w:hint="default"/>
      </w:rPr>
    </w:lvl>
    <w:lvl w:ilvl="1">
      <w:start w:val="1"/>
      <w:numFmt w:val="bullet"/>
      <w:lvlText w:val=""/>
      <w:lvlJc w:val="left"/>
      <w:pPr>
        <w:ind w:left="3600" w:hanging="216"/>
      </w:pPr>
      <w:rPr>
        <w:rFonts w:ascii="Symbol" w:hAnsi="Symbol" w:hint="default"/>
      </w:rPr>
    </w:lvl>
    <w:lvl w:ilvl="2">
      <w:start w:val="1"/>
      <w:numFmt w:val="bullet"/>
      <w:lvlText w:val=""/>
      <w:lvlJc w:val="left"/>
      <w:pPr>
        <w:ind w:left="4032" w:hanging="432"/>
      </w:pPr>
      <w:rPr>
        <w:rFonts w:ascii="Wingdings" w:hAnsi="Wingdings" w:hint="default"/>
      </w:rPr>
    </w:lvl>
    <w:lvl w:ilvl="3">
      <w:start w:val="1"/>
      <w:numFmt w:val="bullet"/>
      <w:lvlText w:val=""/>
      <w:lvlJc w:val="left"/>
      <w:pPr>
        <w:ind w:left="5490" w:hanging="360"/>
      </w:pPr>
      <w:rPr>
        <w:rFonts w:ascii="Symbol" w:hAnsi="Symbol" w:hint="default"/>
      </w:rPr>
    </w:lvl>
    <w:lvl w:ilvl="4">
      <w:start w:val="1"/>
      <w:numFmt w:val="bullet"/>
      <w:lvlText w:val="o"/>
      <w:lvlJc w:val="left"/>
      <w:pPr>
        <w:ind w:left="6210" w:hanging="360"/>
      </w:pPr>
      <w:rPr>
        <w:rFonts w:ascii="Courier New" w:hAnsi="Courier New" w:cs="Courier New" w:hint="default"/>
      </w:rPr>
    </w:lvl>
    <w:lvl w:ilvl="5">
      <w:start w:val="1"/>
      <w:numFmt w:val="bullet"/>
      <w:lvlText w:val=""/>
      <w:lvlJc w:val="left"/>
      <w:pPr>
        <w:ind w:left="6930" w:hanging="360"/>
      </w:pPr>
      <w:rPr>
        <w:rFonts w:ascii="Wingdings" w:hAnsi="Wingdings" w:hint="default"/>
      </w:rPr>
    </w:lvl>
    <w:lvl w:ilvl="6">
      <w:start w:val="1"/>
      <w:numFmt w:val="bullet"/>
      <w:lvlText w:val=""/>
      <w:lvlJc w:val="left"/>
      <w:pPr>
        <w:ind w:left="7650" w:hanging="360"/>
      </w:pPr>
      <w:rPr>
        <w:rFonts w:ascii="Symbol" w:hAnsi="Symbol" w:hint="default"/>
      </w:rPr>
    </w:lvl>
    <w:lvl w:ilvl="7">
      <w:start w:val="1"/>
      <w:numFmt w:val="bullet"/>
      <w:lvlText w:val="o"/>
      <w:lvlJc w:val="left"/>
      <w:pPr>
        <w:ind w:left="8370" w:hanging="360"/>
      </w:pPr>
      <w:rPr>
        <w:rFonts w:ascii="Courier New" w:hAnsi="Courier New" w:hint="default"/>
      </w:rPr>
    </w:lvl>
    <w:lvl w:ilvl="8">
      <w:start w:val="1"/>
      <w:numFmt w:val="bullet"/>
      <w:lvlText w:val=""/>
      <w:lvlJc w:val="left"/>
      <w:pPr>
        <w:ind w:left="9090" w:hanging="360"/>
      </w:pPr>
      <w:rPr>
        <w:rFonts w:ascii="Wingdings" w:hAnsi="Wingdings" w:hint="default"/>
      </w:rPr>
    </w:lvl>
  </w:abstractNum>
  <w:abstractNum w:abstractNumId="15">
    <w:nsid w:val="27ED6446"/>
    <w:multiLevelType w:val="multilevel"/>
    <w:tmpl w:val="8690EB62"/>
    <w:lvl w:ilvl="0">
      <w:start w:val="1"/>
      <w:numFmt w:val="decimal"/>
      <w:lvlText w:val="Chương %1 - "/>
      <w:lvlJc w:val="left"/>
      <w:pPr>
        <w:ind w:left="864" w:hanging="504"/>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281D1BD9"/>
    <w:multiLevelType w:val="multilevel"/>
    <w:tmpl w:val="FDAAFE52"/>
    <w:lvl w:ilvl="0">
      <w:start w:val="2"/>
      <w:numFmt w:val="decimal"/>
      <w:suff w:val="space"/>
      <w:lvlText w:val="Chương %1 - "/>
      <w:lvlJc w:val="left"/>
      <w:pPr>
        <w:ind w:left="864" w:hanging="504"/>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292650EB"/>
    <w:multiLevelType w:val="multilevel"/>
    <w:tmpl w:val="1D6626FC"/>
    <w:lvl w:ilvl="0">
      <w:numFmt w:val="none"/>
      <w:lvlText w:val=""/>
      <w:lvlJc w:val="left"/>
      <w:pPr>
        <w:ind w:left="0" w:firstLine="0"/>
      </w:pPr>
      <w:rPr>
        <w:rFonts w:hint="default"/>
      </w:rPr>
    </w:lvl>
    <w:lvl w:ilvl="1">
      <w:start w:val="1"/>
      <w:numFmt w:val="bullet"/>
      <w:lvlText w:val=""/>
      <w:lvlJc w:val="left"/>
      <w:pPr>
        <w:ind w:left="1800" w:hanging="216"/>
      </w:pPr>
      <w:rPr>
        <w:rFonts w:ascii="Symbol" w:hAnsi="Symbol" w:hint="default"/>
      </w:rPr>
    </w:lvl>
    <w:lvl w:ilvl="2">
      <w:start w:val="1"/>
      <w:numFmt w:val="bullet"/>
      <w:lvlText w:val=""/>
      <w:lvlJc w:val="left"/>
      <w:pPr>
        <w:ind w:left="2232" w:hanging="432"/>
      </w:pPr>
      <w:rPr>
        <w:rFonts w:ascii="Wingdings" w:hAnsi="Wingdings" w:hint="default"/>
      </w:rPr>
    </w:lvl>
    <w:lvl w:ilvl="3">
      <w:start w:val="1"/>
      <w:numFmt w:val="bullet"/>
      <w:lvlText w:val="-"/>
      <w:lvlJc w:val="left"/>
      <w:pPr>
        <w:ind w:left="2592" w:hanging="288"/>
      </w:pPr>
      <w:rPr>
        <w:rFonts w:ascii="Times New Roman" w:hAnsi="Times New Roman" w:cs="Times New Roman" w:hint="default"/>
      </w:rPr>
    </w:lvl>
    <w:lvl w:ilvl="4">
      <w:start w:val="1"/>
      <w:numFmt w:val="bullet"/>
      <w:lvlText w:val="o"/>
      <w:lvlJc w:val="left"/>
      <w:pPr>
        <w:ind w:left="4410" w:hanging="360"/>
      </w:pPr>
      <w:rPr>
        <w:rFonts w:ascii="Courier New" w:hAnsi="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hint="default"/>
      </w:rPr>
    </w:lvl>
    <w:lvl w:ilvl="8">
      <w:start w:val="1"/>
      <w:numFmt w:val="bullet"/>
      <w:lvlText w:val=""/>
      <w:lvlJc w:val="left"/>
      <w:pPr>
        <w:ind w:left="7290" w:hanging="360"/>
      </w:pPr>
      <w:rPr>
        <w:rFonts w:ascii="Wingdings" w:hAnsi="Wingdings" w:hint="default"/>
      </w:rPr>
    </w:lvl>
  </w:abstractNum>
  <w:abstractNum w:abstractNumId="18">
    <w:nsid w:val="35B17CDA"/>
    <w:multiLevelType w:val="hybridMultilevel"/>
    <w:tmpl w:val="54DE2912"/>
    <w:lvl w:ilvl="0" w:tplc="72DE0926">
      <w:start w:val="10"/>
      <w:numFmt w:val="bullet"/>
      <w:lvlText w:val="-"/>
      <w:lvlJc w:val="left"/>
      <w:pPr>
        <w:ind w:left="1224" w:hanging="360"/>
      </w:pPr>
      <w:rPr>
        <w:rFonts w:ascii="Times New Roman" w:eastAsiaTheme="minorHAnsi"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9">
    <w:nsid w:val="376C724B"/>
    <w:multiLevelType w:val="multilevel"/>
    <w:tmpl w:val="8A52DB32"/>
    <w:lvl w:ilvl="0">
      <w:numFmt w:val="none"/>
      <w:lvlText w:val=""/>
      <w:lvlJc w:val="left"/>
      <w:pPr>
        <w:ind w:left="1440" w:firstLine="0"/>
      </w:pPr>
      <w:rPr>
        <w:rFonts w:hint="default"/>
      </w:rPr>
    </w:lvl>
    <w:lvl w:ilvl="1">
      <w:start w:val="1"/>
      <w:numFmt w:val="bullet"/>
      <w:lvlText w:val=""/>
      <w:lvlJc w:val="left"/>
      <w:pPr>
        <w:ind w:left="3240" w:hanging="216"/>
      </w:pPr>
      <w:rPr>
        <w:rFonts w:ascii="Symbol" w:hAnsi="Symbol" w:hint="default"/>
      </w:rPr>
    </w:lvl>
    <w:lvl w:ilvl="2">
      <w:start w:val="1"/>
      <w:numFmt w:val="bullet"/>
      <w:lvlText w:val=""/>
      <w:lvlJc w:val="left"/>
      <w:pPr>
        <w:ind w:left="3672" w:hanging="432"/>
      </w:pPr>
      <w:rPr>
        <w:rFonts w:ascii="Wingdings" w:hAnsi="Wingdings" w:hint="default"/>
      </w:rPr>
    </w:lvl>
    <w:lvl w:ilvl="3">
      <w:start w:val="1"/>
      <w:numFmt w:val="bullet"/>
      <w:lvlText w:val=""/>
      <w:lvlJc w:val="left"/>
      <w:pPr>
        <w:ind w:left="5130" w:hanging="360"/>
      </w:pPr>
      <w:rPr>
        <w:rFonts w:ascii="Symbol" w:hAnsi="Symbol" w:hint="default"/>
      </w:rPr>
    </w:lvl>
    <w:lvl w:ilvl="4">
      <w:start w:val="1"/>
      <w:numFmt w:val="bullet"/>
      <w:lvlText w:val="o"/>
      <w:lvlJc w:val="left"/>
      <w:pPr>
        <w:ind w:left="5850" w:hanging="360"/>
      </w:pPr>
      <w:rPr>
        <w:rFonts w:ascii="Courier New" w:hAnsi="Courier New" w:cs="Courier New" w:hint="default"/>
      </w:rPr>
    </w:lvl>
    <w:lvl w:ilvl="5">
      <w:start w:val="1"/>
      <w:numFmt w:val="bullet"/>
      <w:lvlText w:val=""/>
      <w:lvlJc w:val="left"/>
      <w:pPr>
        <w:ind w:left="6570" w:hanging="360"/>
      </w:pPr>
      <w:rPr>
        <w:rFonts w:ascii="Wingdings" w:hAnsi="Wingdings" w:hint="default"/>
      </w:rPr>
    </w:lvl>
    <w:lvl w:ilvl="6">
      <w:start w:val="1"/>
      <w:numFmt w:val="bullet"/>
      <w:lvlText w:val=""/>
      <w:lvlJc w:val="left"/>
      <w:pPr>
        <w:ind w:left="7290" w:hanging="360"/>
      </w:pPr>
      <w:rPr>
        <w:rFonts w:ascii="Symbol" w:hAnsi="Symbol" w:hint="default"/>
      </w:rPr>
    </w:lvl>
    <w:lvl w:ilvl="7">
      <w:start w:val="1"/>
      <w:numFmt w:val="bullet"/>
      <w:lvlText w:val="o"/>
      <w:lvlJc w:val="left"/>
      <w:pPr>
        <w:ind w:left="8010" w:hanging="360"/>
      </w:pPr>
      <w:rPr>
        <w:rFonts w:ascii="Courier New" w:hAnsi="Courier New" w:hint="default"/>
      </w:rPr>
    </w:lvl>
    <w:lvl w:ilvl="8">
      <w:start w:val="1"/>
      <w:numFmt w:val="bullet"/>
      <w:lvlText w:val=""/>
      <w:lvlJc w:val="left"/>
      <w:pPr>
        <w:ind w:left="8730" w:hanging="360"/>
      </w:pPr>
      <w:rPr>
        <w:rFonts w:ascii="Wingdings" w:hAnsi="Wingdings" w:hint="default"/>
      </w:rPr>
    </w:lvl>
  </w:abstractNum>
  <w:abstractNum w:abstractNumId="20">
    <w:nsid w:val="37736377"/>
    <w:multiLevelType w:val="hybridMultilevel"/>
    <w:tmpl w:val="64BE47F0"/>
    <w:lvl w:ilvl="0" w:tplc="0409000B">
      <w:start w:val="1"/>
      <w:numFmt w:val="bullet"/>
      <w:lvlText w:val=""/>
      <w:lvlJc w:val="left"/>
      <w:pPr>
        <w:ind w:left="1944" w:hanging="360"/>
      </w:pPr>
      <w:rPr>
        <w:rFonts w:ascii="Wingdings" w:hAnsi="Wingding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1">
    <w:nsid w:val="3A7D1F99"/>
    <w:multiLevelType w:val="multilevel"/>
    <w:tmpl w:val="6D96A39E"/>
    <w:lvl w:ilvl="0">
      <w:start w:val="2"/>
      <w:numFmt w:val="decimal"/>
      <w:pStyle w:val="Heading1"/>
      <w:suff w:val="space"/>
      <w:lvlText w:val="Chương %1 - "/>
      <w:lvlJc w:val="left"/>
      <w:pPr>
        <w:ind w:left="864" w:hanging="504"/>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3B822E7F"/>
    <w:multiLevelType w:val="multilevel"/>
    <w:tmpl w:val="8690EB62"/>
    <w:lvl w:ilvl="0">
      <w:start w:val="1"/>
      <w:numFmt w:val="decimal"/>
      <w:lvlText w:val="Chương %1 - "/>
      <w:lvlJc w:val="left"/>
      <w:pPr>
        <w:ind w:left="864" w:hanging="504"/>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3BB41DE1"/>
    <w:multiLevelType w:val="multilevel"/>
    <w:tmpl w:val="3A5E875C"/>
    <w:lvl w:ilvl="0">
      <w:numFmt w:val="bullet"/>
      <w:lvlText w:val="-"/>
      <w:lvlJc w:val="left"/>
      <w:pPr>
        <w:ind w:left="288" w:hanging="288"/>
      </w:pPr>
      <w:rPr>
        <w:rFonts w:ascii="Times New Roman" w:hAnsi="Times New Roman" w:cs="Times New Roman" w:hint="default"/>
      </w:rPr>
    </w:lvl>
    <w:lvl w:ilvl="1">
      <w:start w:val="1"/>
      <w:numFmt w:val="bullet"/>
      <w:lvlText w:val=""/>
      <w:lvlJc w:val="left"/>
      <w:pPr>
        <w:ind w:left="1800" w:hanging="216"/>
      </w:pPr>
      <w:rPr>
        <w:rFonts w:ascii="Symbol" w:hAnsi="Symbol" w:hint="default"/>
      </w:rPr>
    </w:lvl>
    <w:lvl w:ilvl="2">
      <w:start w:val="1"/>
      <w:numFmt w:val="bullet"/>
      <w:lvlText w:val=""/>
      <w:lvlJc w:val="left"/>
      <w:pPr>
        <w:ind w:left="2232" w:hanging="432"/>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hint="default"/>
      </w:rPr>
    </w:lvl>
    <w:lvl w:ilvl="8">
      <w:start w:val="1"/>
      <w:numFmt w:val="bullet"/>
      <w:lvlText w:val=""/>
      <w:lvlJc w:val="left"/>
      <w:pPr>
        <w:ind w:left="7290" w:hanging="360"/>
      </w:pPr>
      <w:rPr>
        <w:rFonts w:ascii="Wingdings" w:hAnsi="Wingdings" w:hint="default"/>
      </w:rPr>
    </w:lvl>
  </w:abstractNum>
  <w:abstractNum w:abstractNumId="24">
    <w:nsid w:val="3C816492"/>
    <w:multiLevelType w:val="multilevel"/>
    <w:tmpl w:val="E4DEAA0C"/>
    <w:lvl w:ilvl="0">
      <w:start w:val="1"/>
      <w:numFmt w:val="bullet"/>
      <w:lvlText w:val=""/>
      <w:lvlJc w:val="left"/>
      <w:pPr>
        <w:ind w:left="1080" w:firstLine="0"/>
      </w:pPr>
      <w:rPr>
        <w:rFonts w:ascii="Wingdings" w:hAnsi="Wingdings" w:hint="default"/>
      </w:rPr>
    </w:lvl>
    <w:lvl w:ilvl="1">
      <w:start w:val="1"/>
      <w:numFmt w:val="bullet"/>
      <w:lvlText w:val=""/>
      <w:lvlJc w:val="left"/>
      <w:pPr>
        <w:ind w:left="2880" w:hanging="216"/>
      </w:pPr>
      <w:rPr>
        <w:rFonts w:ascii="Symbol" w:hAnsi="Symbol" w:hint="default"/>
      </w:rPr>
    </w:lvl>
    <w:lvl w:ilvl="2">
      <w:start w:val="1"/>
      <w:numFmt w:val="bullet"/>
      <w:lvlText w:val=""/>
      <w:lvlJc w:val="left"/>
      <w:pPr>
        <w:ind w:left="3312" w:hanging="432"/>
      </w:pPr>
      <w:rPr>
        <w:rFonts w:ascii="Wingdings" w:hAnsi="Wingdings" w:hint="default"/>
      </w:rPr>
    </w:lvl>
    <w:lvl w:ilvl="3">
      <w:start w:val="1"/>
      <w:numFmt w:val="bullet"/>
      <w:lvlText w:val=""/>
      <w:lvlJc w:val="left"/>
      <w:pPr>
        <w:ind w:left="4770" w:hanging="360"/>
      </w:pPr>
      <w:rPr>
        <w:rFonts w:ascii="Symbol" w:hAnsi="Symbol" w:hint="default"/>
      </w:rPr>
    </w:lvl>
    <w:lvl w:ilvl="4">
      <w:start w:val="1"/>
      <w:numFmt w:val="bullet"/>
      <w:lvlText w:val="o"/>
      <w:lvlJc w:val="left"/>
      <w:pPr>
        <w:ind w:left="5490" w:hanging="360"/>
      </w:pPr>
      <w:rPr>
        <w:rFonts w:ascii="Courier New" w:hAnsi="Courier New" w:cs="Courier New" w:hint="default"/>
      </w:rPr>
    </w:lvl>
    <w:lvl w:ilvl="5">
      <w:start w:val="1"/>
      <w:numFmt w:val="bullet"/>
      <w:lvlText w:val=""/>
      <w:lvlJc w:val="left"/>
      <w:pPr>
        <w:ind w:left="6210" w:hanging="360"/>
      </w:pPr>
      <w:rPr>
        <w:rFonts w:ascii="Wingdings" w:hAnsi="Wingdings" w:hint="default"/>
      </w:rPr>
    </w:lvl>
    <w:lvl w:ilvl="6">
      <w:start w:val="1"/>
      <w:numFmt w:val="bullet"/>
      <w:lvlText w:val=""/>
      <w:lvlJc w:val="left"/>
      <w:pPr>
        <w:ind w:left="6930" w:hanging="360"/>
      </w:pPr>
      <w:rPr>
        <w:rFonts w:ascii="Symbol" w:hAnsi="Symbol" w:hint="default"/>
      </w:rPr>
    </w:lvl>
    <w:lvl w:ilvl="7">
      <w:start w:val="1"/>
      <w:numFmt w:val="bullet"/>
      <w:lvlText w:val="o"/>
      <w:lvlJc w:val="left"/>
      <w:pPr>
        <w:ind w:left="7650" w:hanging="360"/>
      </w:pPr>
      <w:rPr>
        <w:rFonts w:ascii="Courier New" w:hAnsi="Courier New" w:hint="default"/>
      </w:rPr>
    </w:lvl>
    <w:lvl w:ilvl="8">
      <w:start w:val="1"/>
      <w:numFmt w:val="bullet"/>
      <w:lvlText w:val=""/>
      <w:lvlJc w:val="left"/>
      <w:pPr>
        <w:ind w:left="8370" w:hanging="360"/>
      </w:pPr>
      <w:rPr>
        <w:rFonts w:ascii="Wingdings" w:hAnsi="Wingdings" w:hint="default"/>
      </w:rPr>
    </w:lvl>
  </w:abstractNum>
  <w:abstractNum w:abstractNumId="25">
    <w:nsid w:val="3D0B0381"/>
    <w:multiLevelType w:val="multilevel"/>
    <w:tmpl w:val="3A5E875C"/>
    <w:lvl w:ilvl="0">
      <w:numFmt w:val="bullet"/>
      <w:lvlText w:val="-"/>
      <w:lvlJc w:val="left"/>
      <w:pPr>
        <w:ind w:left="288" w:hanging="288"/>
      </w:pPr>
      <w:rPr>
        <w:rFonts w:ascii="Times New Roman" w:hAnsi="Times New Roman" w:cs="Times New Roman" w:hint="default"/>
      </w:rPr>
    </w:lvl>
    <w:lvl w:ilvl="1">
      <w:start w:val="1"/>
      <w:numFmt w:val="bullet"/>
      <w:lvlText w:val=""/>
      <w:lvlJc w:val="left"/>
      <w:pPr>
        <w:ind w:left="1800" w:hanging="216"/>
      </w:pPr>
      <w:rPr>
        <w:rFonts w:ascii="Symbol" w:hAnsi="Symbol" w:hint="default"/>
      </w:rPr>
    </w:lvl>
    <w:lvl w:ilvl="2">
      <w:start w:val="1"/>
      <w:numFmt w:val="bullet"/>
      <w:lvlText w:val=""/>
      <w:lvlJc w:val="left"/>
      <w:pPr>
        <w:ind w:left="2232" w:hanging="432"/>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hint="default"/>
      </w:rPr>
    </w:lvl>
    <w:lvl w:ilvl="8">
      <w:start w:val="1"/>
      <w:numFmt w:val="bullet"/>
      <w:lvlText w:val=""/>
      <w:lvlJc w:val="left"/>
      <w:pPr>
        <w:ind w:left="7290" w:hanging="360"/>
      </w:pPr>
      <w:rPr>
        <w:rFonts w:ascii="Wingdings" w:hAnsi="Wingdings" w:hint="default"/>
      </w:rPr>
    </w:lvl>
  </w:abstractNum>
  <w:abstractNum w:abstractNumId="26">
    <w:nsid w:val="3E41033F"/>
    <w:multiLevelType w:val="hybridMultilevel"/>
    <w:tmpl w:val="8F88FE52"/>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nsid w:val="3EE34DDE"/>
    <w:multiLevelType w:val="multilevel"/>
    <w:tmpl w:val="62F4BD4C"/>
    <w:lvl w:ilvl="0">
      <w:start w:val="1"/>
      <w:numFmt w:val="decimal"/>
      <w:suff w:val="space"/>
      <w:lvlText w:val="Chương %1 - "/>
      <w:lvlJc w:val="left"/>
      <w:pPr>
        <w:ind w:left="864" w:hanging="504"/>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3F316938"/>
    <w:multiLevelType w:val="multilevel"/>
    <w:tmpl w:val="D0D04ACC"/>
    <w:lvl w:ilvl="0">
      <w:numFmt w:val="none"/>
      <w:lvlText w:val=""/>
      <w:lvlJc w:val="left"/>
      <w:pPr>
        <w:ind w:left="0" w:firstLine="0"/>
      </w:pPr>
      <w:rPr>
        <w:rFonts w:hint="default"/>
      </w:rPr>
    </w:lvl>
    <w:lvl w:ilvl="1">
      <w:start w:val="1"/>
      <w:numFmt w:val="bullet"/>
      <w:lvlText w:val=""/>
      <w:lvlJc w:val="left"/>
      <w:pPr>
        <w:ind w:left="1800" w:hanging="216"/>
      </w:pPr>
      <w:rPr>
        <w:rFonts w:ascii="Symbol" w:hAnsi="Symbol" w:hint="default"/>
      </w:rPr>
    </w:lvl>
    <w:lvl w:ilvl="2">
      <w:start w:val="1"/>
      <w:numFmt w:val="bullet"/>
      <w:lvlText w:val=""/>
      <w:lvlJc w:val="left"/>
      <w:pPr>
        <w:ind w:left="2232" w:hanging="432"/>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hint="default"/>
      </w:rPr>
    </w:lvl>
    <w:lvl w:ilvl="8">
      <w:start w:val="1"/>
      <w:numFmt w:val="bullet"/>
      <w:lvlText w:val=""/>
      <w:lvlJc w:val="left"/>
      <w:pPr>
        <w:ind w:left="7290" w:hanging="360"/>
      </w:pPr>
      <w:rPr>
        <w:rFonts w:ascii="Wingdings" w:hAnsi="Wingdings" w:hint="default"/>
      </w:rPr>
    </w:lvl>
  </w:abstractNum>
  <w:abstractNum w:abstractNumId="29">
    <w:nsid w:val="450E72BF"/>
    <w:multiLevelType w:val="multilevel"/>
    <w:tmpl w:val="8690EB62"/>
    <w:lvl w:ilvl="0">
      <w:start w:val="1"/>
      <w:numFmt w:val="decimal"/>
      <w:lvlText w:val="Chương %1 - "/>
      <w:lvlJc w:val="left"/>
      <w:pPr>
        <w:ind w:left="864" w:hanging="504"/>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4BD8739F"/>
    <w:multiLevelType w:val="multilevel"/>
    <w:tmpl w:val="6A4E96E6"/>
    <w:lvl w:ilvl="0">
      <w:numFmt w:val="none"/>
      <w:lvlText w:val=""/>
      <w:lvlJc w:val="left"/>
      <w:pPr>
        <w:ind w:left="0" w:firstLine="0"/>
      </w:pPr>
      <w:rPr>
        <w:rFonts w:hint="default"/>
      </w:rPr>
    </w:lvl>
    <w:lvl w:ilvl="1">
      <w:start w:val="1"/>
      <w:numFmt w:val="bullet"/>
      <w:lvlText w:val=""/>
      <w:lvlJc w:val="left"/>
      <w:pPr>
        <w:ind w:left="1800" w:hanging="216"/>
      </w:pPr>
      <w:rPr>
        <w:rFonts w:ascii="Wingdings" w:hAnsi="Wingdings" w:hint="default"/>
      </w:rPr>
    </w:lvl>
    <w:lvl w:ilvl="2">
      <w:start w:val="1"/>
      <w:numFmt w:val="bullet"/>
      <w:lvlText w:val=""/>
      <w:lvlJc w:val="left"/>
      <w:pPr>
        <w:ind w:left="2232" w:hanging="432"/>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hint="default"/>
      </w:rPr>
    </w:lvl>
    <w:lvl w:ilvl="8">
      <w:start w:val="1"/>
      <w:numFmt w:val="bullet"/>
      <w:lvlText w:val=""/>
      <w:lvlJc w:val="left"/>
      <w:pPr>
        <w:ind w:left="7290" w:hanging="360"/>
      </w:pPr>
      <w:rPr>
        <w:rFonts w:ascii="Wingdings" w:hAnsi="Wingdings" w:hint="default"/>
      </w:rPr>
    </w:lvl>
  </w:abstractNum>
  <w:abstractNum w:abstractNumId="31">
    <w:nsid w:val="4E7B09B0"/>
    <w:multiLevelType w:val="multilevel"/>
    <w:tmpl w:val="910C1B5C"/>
    <w:lvl w:ilvl="0">
      <w:start w:val="1"/>
      <w:numFmt w:val="bullet"/>
      <w:lvlText w:val=""/>
      <w:lvlJc w:val="left"/>
      <w:pPr>
        <w:ind w:left="1080" w:firstLine="0"/>
      </w:pPr>
      <w:rPr>
        <w:rFonts w:ascii="Symbol" w:hAnsi="Symbol" w:hint="default"/>
      </w:rPr>
    </w:lvl>
    <w:lvl w:ilvl="1">
      <w:start w:val="1"/>
      <w:numFmt w:val="bullet"/>
      <w:lvlText w:val=""/>
      <w:lvlJc w:val="left"/>
      <w:pPr>
        <w:ind w:left="2880" w:hanging="216"/>
      </w:pPr>
      <w:rPr>
        <w:rFonts w:ascii="Symbol" w:hAnsi="Symbol" w:hint="default"/>
      </w:rPr>
    </w:lvl>
    <w:lvl w:ilvl="2">
      <w:start w:val="1"/>
      <w:numFmt w:val="bullet"/>
      <w:lvlText w:val=""/>
      <w:lvlJc w:val="left"/>
      <w:pPr>
        <w:ind w:left="3312" w:hanging="432"/>
      </w:pPr>
      <w:rPr>
        <w:rFonts w:ascii="Wingdings" w:hAnsi="Wingdings" w:hint="default"/>
      </w:rPr>
    </w:lvl>
    <w:lvl w:ilvl="3">
      <w:start w:val="1"/>
      <w:numFmt w:val="bullet"/>
      <w:lvlText w:val="-"/>
      <w:lvlJc w:val="left"/>
      <w:pPr>
        <w:ind w:left="3672" w:hanging="288"/>
      </w:pPr>
      <w:rPr>
        <w:rFonts w:ascii="Times New Roman" w:hAnsi="Times New Roman" w:cs="Times New Roman" w:hint="default"/>
      </w:rPr>
    </w:lvl>
    <w:lvl w:ilvl="4">
      <w:start w:val="1"/>
      <w:numFmt w:val="bullet"/>
      <w:lvlText w:val="o"/>
      <w:lvlJc w:val="left"/>
      <w:pPr>
        <w:ind w:left="5490" w:hanging="360"/>
      </w:pPr>
      <w:rPr>
        <w:rFonts w:ascii="Courier New" w:hAnsi="Courier New" w:hint="default"/>
      </w:rPr>
    </w:lvl>
    <w:lvl w:ilvl="5">
      <w:start w:val="1"/>
      <w:numFmt w:val="bullet"/>
      <w:lvlText w:val=""/>
      <w:lvlJc w:val="left"/>
      <w:pPr>
        <w:ind w:left="6210" w:hanging="360"/>
      </w:pPr>
      <w:rPr>
        <w:rFonts w:ascii="Wingdings" w:hAnsi="Wingdings" w:hint="default"/>
      </w:rPr>
    </w:lvl>
    <w:lvl w:ilvl="6">
      <w:start w:val="1"/>
      <w:numFmt w:val="bullet"/>
      <w:lvlText w:val=""/>
      <w:lvlJc w:val="left"/>
      <w:pPr>
        <w:ind w:left="6930" w:hanging="360"/>
      </w:pPr>
      <w:rPr>
        <w:rFonts w:ascii="Symbol" w:hAnsi="Symbol" w:hint="default"/>
      </w:rPr>
    </w:lvl>
    <w:lvl w:ilvl="7">
      <w:start w:val="1"/>
      <w:numFmt w:val="bullet"/>
      <w:lvlText w:val="o"/>
      <w:lvlJc w:val="left"/>
      <w:pPr>
        <w:ind w:left="7650" w:hanging="360"/>
      </w:pPr>
      <w:rPr>
        <w:rFonts w:ascii="Courier New" w:hAnsi="Courier New" w:hint="default"/>
      </w:rPr>
    </w:lvl>
    <w:lvl w:ilvl="8">
      <w:start w:val="1"/>
      <w:numFmt w:val="bullet"/>
      <w:lvlText w:val=""/>
      <w:lvlJc w:val="left"/>
      <w:pPr>
        <w:ind w:left="8370" w:hanging="360"/>
      </w:pPr>
      <w:rPr>
        <w:rFonts w:ascii="Wingdings" w:hAnsi="Wingdings" w:hint="default"/>
      </w:rPr>
    </w:lvl>
  </w:abstractNum>
  <w:abstractNum w:abstractNumId="32">
    <w:nsid w:val="52A71B4A"/>
    <w:multiLevelType w:val="multilevel"/>
    <w:tmpl w:val="8A52DB32"/>
    <w:lvl w:ilvl="0">
      <w:numFmt w:val="none"/>
      <w:lvlText w:val=""/>
      <w:lvlJc w:val="left"/>
      <w:pPr>
        <w:ind w:left="0" w:firstLine="0"/>
      </w:pPr>
      <w:rPr>
        <w:rFonts w:hint="default"/>
      </w:rPr>
    </w:lvl>
    <w:lvl w:ilvl="1">
      <w:start w:val="1"/>
      <w:numFmt w:val="bullet"/>
      <w:lvlText w:val=""/>
      <w:lvlJc w:val="left"/>
      <w:pPr>
        <w:ind w:left="1800" w:hanging="216"/>
      </w:pPr>
      <w:rPr>
        <w:rFonts w:ascii="Symbol" w:hAnsi="Symbol" w:hint="default"/>
      </w:rPr>
    </w:lvl>
    <w:lvl w:ilvl="2">
      <w:start w:val="1"/>
      <w:numFmt w:val="bullet"/>
      <w:lvlText w:val=""/>
      <w:lvlJc w:val="left"/>
      <w:pPr>
        <w:ind w:left="2232" w:hanging="432"/>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hint="default"/>
      </w:rPr>
    </w:lvl>
    <w:lvl w:ilvl="8">
      <w:start w:val="1"/>
      <w:numFmt w:val="bullet"/>
      <w:lvlText w:val=""/>
      <w:lvlJc w:val="left"/>
      <w:pPr>
        <w:ind w:left="7290" w:hanging="360"/>
      </w:pPr>
      <w:rPr>
        <w:rFonts w:ascii="Wingdings" w:hAnsi="Wingdings" w:hint="default"/>
      </w:rPr>
    </w:lvl>
  </w:abstractNum>
  <w:abstractNum w:abstractNumId="33">
    <w:nsid w:val="52D8628D"/>
    <w:multiLevelType w:val="multilevel"/>
    <w:tmpl w:val="8690EB62"/>
    <w:lvl w:ilvl="0">
      <w:start w:val="1"/>
      <w:numFmt w:val="decimal"/>
      <w:lvlText w:val="Chương %1 - "/>
      <w:lvlJc w:val="left"/>
      <w:pPr>
        <w:ind w:left="864" w:hanging="504"/>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nsid w:val="52E13C47"/>
    <w:multiLevelType w:val="multilevel"/>
    <w:tmpl w:val="8690EB62"/>
    <w:lvl w:ilvl="0">
      <w:start w:val="1"/>
      <w:numFmt w:val="decimal"/>
      <w:lvlText w:val="Chương %1 - "/>
      <w:lvlJc w:val="left"/>
      <w:pPr>
        <w:ind w:left="864" w:hanging="504"/>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nsid w:val="57047D6F"/>
    <w:multiLevelType w:val="multilevel"/>
    <w:tmpl w:val="8A52DB32"/>
    <w:lvl w:ilvl="0">
      <w:numFmt w:val="none"/>
      <w:lvlText w:val=""/>
      <w:lvlJc w:val="left"/>
      <w:pPr>
        <w:ind w:left="0" w:firstLine="0"/>
      </w:pPr>
      <w:rPr>
        <w:rFonts w:hint="default"/>
      </w:rPr>
    </w:lvl>
    <w:lvl w:ilvl="1">
      <w:start w:val="1"/>
      <w:numFmt w:val="bullet"/>
      <w:lvlText w:val=""/>
      <w:lvlJc w:val="left"/>
      <w:pPr>
        <w:ind w:left="1800" w:hanging="216"/>
      </w:pPr>
      <w:rPr>
        <w:rFonts w:ascii="Symbol" w:hAnsi="Symbol" w:hint="default"/>
      </w:rPr>
    </w:lvl>
    <w:lvl w:ilvl="2">
      <w:start w:val="1"/>
      <w:numFmt w:val="bullet"/>
      <w:lvlText w:val=""/>
      <w:lvlJc w:val="left"/>
      <w:pPr>
        <w:ind w:left="2232" w:hanging="432"/>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hint="default"/>
      </w:rPr>
    </w:lvl>
    <w:lvl w:ilvl="8">
      <w:start w:val="1"/>
      <w:numFmt w:val="bullet"/>
      <w:lvlText w:val=""/>
      <w:lvlJc w:val="left"/>
      <w:pPr>
        <w:ind w:left="7290" w:hanging="360"/>
      </w:pPr>
      <w:rPr>
        <w:rFonts w:ascii="Wingdings" w:hAnsi="Wingdings" w:hint="default"/>
      </w:rPr>
    </w:lvl>
  </w:abstractNum>
  <w:abstractNum w:abstractNumId="36">
    <w:nsid w:val="588C4937"/>
    <w:multiLevelType w:val="hybridMultilevel"/>
    <w:tmpl w:val="FBF8F7DA"/>
    <w:lvl w:ilvl="0" w:tplc="BF047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904766"/>
    <w:multiLevelType w:val="multilevel"/>
    <w:tmpl w:val="8690EB62"/>
    <w:lvl w:ilvl="0">
      <w:start w:val="1"/>
      <w:numFmt w:val="decimal"/>
      <w:lvlText w:val="Chương %1 - "/>
      <w:lvlJc w:val="left"/>
      <w:pPr>
        <w:ind w:left="864" w:hanging="504"/>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599B6164"/>
    <w:multiLevelType w:val="multilevel"/>
    <w:tmpl w:val="8A52DB32"/>
    <w:lvl w:ilvl="0">
      <w:numFmt w:val="none"/>
      <w:lvlText w:val=""/>
      <w:lvlJc w:val="left"/>
      <w:pPr>
        <w:ind w:left="0" w:firstLine="0"/>
      </w:pPr>
      <w:rPr>
        <w:rFonts w:hint="default"/>
      </w:rPr>
    </w:lvl>
    <w:lvl w:ilvl="1">
      <w:start w:val="1"/>
      <w:numFmt w:val="bullet"/>
      <w:lvlText w:val=""/>
      <w:lvlJc w:val="left"/>
      <w:pPr>
        <w:ind w:left="1800" w:hanging="216"/>
      </w:pPr>
      <w:rPr>
        <w:rFonts w:ascii="Symbol" w:hAnsi="Symbol" w:hint="default"/>
      </w:rPr>
    </w:lvl>
    <w:lvl w:ilvl="2">
      <w:start w:val="1"/>
      <w:numFmt w:val="bullet"/>
      <w:lvlText w:val=""/>
      <w:lvlJc w:val="left"/>
      <w:pPr>
        <w:ind w:left="2232" w:hanging="432"/>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hint="default"/>
      </w:rPr>
    </w:lvl>
    <w:lvl w:ilvl="8">
      <w:start w:val="1"/>
      <w:numFmt w:val="bullet"/>
      <w:lvlText w:val=""/>
      <w:lvlJc w:val="left"/>
      <w:pPr>
        <w:ind w:left="7290" w:hanging="360"/>
      </w:pPr>
      <w:rPr>
        <w:rFonts w:ascii="Wingdings" w:hAnsi="Wingdings" w:hint="default"/>
      </w:rPr>
    </w:lvl>
  </w:abstractNum>
  <w:abstractNum w:abstractNumId="39">
    <w:nsid w:val="5A402044"/>
    <w:multiLevelType w:val="multilevel"/>
    <w:tmpl w:val="1D6626FC"/>
    <w:lvl w:ilvl="0">
      <w:numFmt w:val="none"/>
      <w:lvlText w:val=""/>
      <w:lvlJc w:val="left"/>
      <w:pPr>
        <w:ind w:left="0" w:firstLine="0"/>
      </w:pPr>
      <w:rPr>
        <w:rFonts w:hint="default"/>
      </w:rPr>
    </w:lvl>
    <w:lvl w:ilvl="1">
      <w:start w:val="1"/>
      <w:numFmt w:val="bullet"/>
      <w:lvlText w:val=""/>
      <w:lvlJc w:val="left"/>
      <w:pPr>
        <w:ind w:left="1800" w:hanging="216"/>
      </w:pPr>
      <w:rPr>
        <w:rFonts w:ascii="Symbol" w:hAnsi="Symbol" w:hint="default"/>
      </w:rPr>
    </w:lvl>
    <w:lvl w:ilvl="2">
      <w:start w:val="1"/>
      <w:numFmt w:val="bullet"/>
      <w:lvlText w:val=""/>
      <w:lvlJc w:val="left"/>
      <w:pPr>
        <w:ind w:left="2232" w:hanging="432"/>
      </w:pPr>
      <w:rPr>
        <w:rFonts w:ascii="Wingdings" w:hAnsi="Wingdings" w:hint="default"/>
      </w:rPr>
    </w:lvl>
    <w:lvl w:ilvl="3">
      <w:start w:val="1"/>
      <w:numFmt w:val="bullet"/>
      <w:lvlText w:val="-"/>
      <w:lvlJc w:val="left"/>
      <w:pPr>
        <w:ind w:left="2592" w:hanging="288"/>
      </w:pPr>
      <w:rPr>
        <w:rFonts w:ascii="Times New Roman" w:hAnsi="Times New Roman" w:cs="Times New Roman" w:hint="default"/>
      </w:rPr>
    </w:lvl>
    <w:lvl w:ilvl="4">
      <w:start w:val="1"/>
      <w:numFmt w:val="bullet"/>
      <w:lvlText w:val="o"/>
      <w:lvlJc w:val="left"/>
      <w:pPr>
        <w:ind w:left="4410" w:hanging="360"/>
      </w:pPr>
      <w:rPr>
        <w:rFonts w:ascii="Courier New" w:hAnsi="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hint="default"/>
      </w:rPr>
    </w:lvl>
    <w:lvl w:ilvl="8">
      <w:start w:val="1"/>
      <w:numFmt w:val="bullet"/>
      <w:lvlText w:val=""/>
      <w:lvlJc w:val="left"/>
      <w:pPr>
        <w:ind w:left="7290" w:hanging="360"/>
      </w:pPr>
      <w:rPr>
        <w:rFonts w:ascii="Wingdings" w:hAnsi="Wingdings" w:hint="default"/>
      </w:rPr>
    </w:lvl>
  </w:abstractNum>
  <w:abstractNum w:abstractNumId="40">
    <w:nsid w:val="5B8E1953"/>
    <w:multiLevelType w:val="multilevel"/>
    <w:tmpl w:val="4BF2F8DA"/>
    <w:lvl w:ilvl="0">
      <w:start w:val="4"/>
      <w:numFmt w:val="decimal"/>
      <w:lvlText w:val="%1"/>
      <w:lvlJc w:val="left"/>
      <w:pPr>
        <w:ind w:left="480" w:hanging="480"/>
      </w:pPr>
      <w:rPr>
        <w:rFonts w:hint="default"/>
      </w:rPr>
    </w:lvl>
    <w:lvl w:ilvl="1">
      <w:start w:val="4"/>
      <w:numFmt w:val="decimal"/>
      <w:lvlText w:val="%1.%2"/>
      <w:lvlJc w:val="left"/>
      <w:pPr>
        <w:ind w:left="905" w:hanging="480"/>
      </w:pPr>
      <w:rPr>
        <w:rFonts w:hint="default"/>
      </w:rPr>
    </w:lvl>
    <w:lvl w:ilvl="2">
      <w:start w:val="1"/>
      <w:numFmt w:val="bullet"/>
      <w:lvlText w:val=""/>
      <w:lvlJc w:val="left"/>
      <w:pPr>
        <w:ind w:left="1570" w:hanging="720"/>
      </w:pPr>
      <w:rPr>
        <w:rFonts w:ascii="Wingdings" w:hAnsi="Wingding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1">
    <w:nsid w:val="627A2CD7"/>
    <w:multiLevelType w:val="multilevel"/>
    <w:tmpl w:val="6D96A39E"/>
    <w:lvl w:ilvl="0">
      <w:start w:val="2"/>
      <w:numFmt w:val="decimal"/>
      <w:suff w:val="space"/>
      <w:lvlText w:val="Chương %1 - "/>
      <w:lvlJc w:val="left"/>
      <w:pPr>
        <w:ind w:left="864" w:hanging="504"/>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2">
    <w:nsid w:val="62D55491"/>
    <w:multiLevelType w:val="multilevel"/>
    <w:tmpl w:val="0136EE28"/>
    <w:lvl w:ilvl="0">
      <w:start w:val="1"/>
      <w:numFmt w:val="bullet"/>
      <w:lvlText w:val=""/>
      <w:lvlJc w:val="left"/>
      <w:pPr>
        <w:ind w:left="1080" w:firstLine="0"/>
      </w:pPr>
      <w:rPr>
        <w:rFonts w:ascii="Wingdings" w:hAnsi="Wingdings" w:hint="default"/>
      </w:rPr>
    </w:lvl>
    <w:lvl w:ilvl="1">
      <w:start w:val="1"/>
      <w:numFmt w:val="bullet"/>
      <w:lvlText w:val=""/>
      <w:lvlJc w:val="left"/>
      <w:pPr>
        <w:ind w:left="2880" w:hanging="216"/>
      </w:pPr>
      <w:rPr>
        <w:rFonts w:ascii="Symbol" w:hAnsi="Symbol" w:hint="default"/>
      </w:rPr>
    </w:lvl>
    <w:lvl w:ilvl="2">
      <w:start w:val="1"/>
      <w:numFmt w:val="bullet"/>
      <w:lvlText w:val=""/>
      <w:lvlJc w:val="left"/>
      <w:pPr>
        <w:ind w:left="3312" w:hanging="432"/>
      </w:pPr>
      <w:rPr>
        <w:rFonts w:ascii="Wingdings" w:hAnsi="Wingdings" w:hint="default"/>
      </w:rPr>
    </w:lvl>
    <w:lvl w:ilvl="3">
      <w:start w:val="1"/>
      <w:numFmt w:val="bullet"/>
      <w:lvlText w:val=""/>
      <w:lvlJc w:val="left"/>
      <w:pPr>
        <w:ind w:left="4770" w:hanging="360"/>
      </w:pPr>
      <w:rPr>
        <w:rFonts w:ascii="Symbol" w:hAnsi="Symbol" w:hint="default"/>
      </w:rPr>
    </w:lvl>
    <w:lvl w:ilvl="4">
      <w:start w:val="1"/>
      <w:numFmt w:val="bullet"/>
      <w:lvlText w:val="o"/>
      <w:lvlJc w:val="left"/>
      <w:pPr>
        <w:ind w:left="5490" w:hanging="360"/>
      </w:pPr>
      <w:rPr>
        <w:rFonts w:ascii="Courier New" w:hAnsi="Courier New" w:cs="Courier New" w:hint="default"/>
      </w:rPr>
    </w:lvl>
    <w:lvl w:ilvl="5">
      <w:start w:val="1"/>
      <w:numFmt w:val="bullet"/>
      <w:lvlText w:val=""/>
      <w:lvlJc w:val="left"/>
      <w:pPr>
        <w:ind w:left="6210" w:hanging="360"/>
      </w:pPr>
      <w:rPr>
        <w:rFonts w:ascii="Wingdings" w:hAnsi="Wingdings" w:hint="default"/>
      </w:rPr>
    </w:lvl>
    <w:lvl w:ilvl="6">
      <w:start w:val="1"/>
      <w:numFmt w:val="bullet"/>
      <w:lvlText w:val=""/>
      <w:lvlJc w:val="left"/>
      <w:pPr>
        <w:ind w:left="6930" w:hanging="360"/>
      </w:pPr>
      <w:rPr>
        <w:rFonts w:ascii="Symbol" w:hAnsi="Symbol" w:hint="default"/>
      </w:rPr>
    </w:lvl>
    <w:lvl w:ilvl="7">
      <w:start w:val="1"/>
      <w:numFmt w:val="bullet"/>
      <w:lvlText w:val="o"/>
      <w:lvlJc w:val="left"/>
      <w:pPr>
        <w:ind w:left="7650" w:hanging="360"/>
      </w:pPr>
      <w:rPr>
        <w:rFonts w:ascii="Courier New" w:hAnsi="Courier New" w:hint="default"/>
      </w:rPr>
    </w:lvl>
    <w:lvl w:ilvl="8">
      <w:start w:val="1"/>
      <w:numFmt w:val="bullet"/>
      <w:lvlText w:val=""/>
      <w:lvlJc w:val="left"/>
      <w:pPr>
        <w:ind w:left="8370" w:hanging="360"/>
      </w:pPr>
      <w:rPr>
        <w:rFonts w:ascii="Wingdings" w:hAnsi="Wingdings" w:hint="default"/>
      </w:rPr>
    </w:lvl>
  </w:abstractNum>
  <w:abstractNum w:abstractNumId="43">
    <w:nsid w:val="64DA405A"/>
    <w:multiLevelType w:val="multilevel"/>
    <w:tmpl w:val="8690EB62"/>
    <w:lvl w:ilvl="0">
      <w:start w:val="1"/>
      <w:numFmt w:val="decimal"/>
      <w:lvlText w:val="Chương %1 - "/>
      <w:lvlJc w:val="left"/>
      <w:pPr>
        <w:ind w:left="864" w:hanging="504"/>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4">
    <w:nsid w:val="6B956EF6"/>
    <w:multiLevelType w:val="multilevel"/>
    <w:tmpl w:val="8A52DB32"/>
    <w:lvl w:ilvl="0">
      <w:numFmt w:val="none"/>
      <w:lvlText w:val=""/>
      <w:lvlJc w:val="left"/>
      <w:pPr>
        <w:ind w:left="0" w:firstLine="0"/>
      </w:pPr>
      <w:rPr>
        <w:rFonts w:hint="default"/>
      </w:rPr>
    </w:lvl>
    <w:lvl w:ilvl="1">
      <w:start w:val="1"/>
      <w:numFmt w:val="bullet"/>
      <w:lvlText w:val=""/>
      <w:lvlJc w:val="left"/>
      <w:pPr>
        <w:ind w:left="1800" w:hanging="216"/>
      </w:pPr>
      <w:rPr>
        <w:rFonts w:ascii="Symbol" w:hAnsi="Symbol" w:hint="default"/>
      </w:rPr>
    </w:lvl>
    <w:lvl w:ilvl="2">
      <w:start w:val="1"/>
      <w:numFmt w:val="bullet"/>
      <w:lvlText w:val=""/>
      <w:lvlJc w:val="left"/>
      <w:pPr>
        <w:ind w:left="2232" w:hanging="432"/>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hint="default"/>
      </w:rPr>
    </w:lvl>
    <w:lvl w:ilvl="8">
      <w:start w:val="1"/>
      <w:numFmt w:val="bullet"/>
      <w:lvlText w:val=""/>
      <w:lvlJc w:val="left"/>
      <w:pPr>
        <w:ind w:left="7290" w:hanging="360"/>
      </w:pPr>
      <w:rPr>
        <w:rFonts w:ascii="Wingdings" w:hAnsi="Wingdings" w:hint="default"/>
      </w:rPr>
    </w:lvl>
  </w:abstractNum>
  <w:abstractNum w:abstractNumId="45">
    <w:nsid w:val="6BDF2B2B"/>
    <w:multiLevelType w:val="hybridMultilevel"/>
    <w:tmpl w:val="A4085B08"/>
    <w:lvl w:ilvl="0" w:tplc="2BDCE99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C722280"/>
    <w:multiLevelType w:val="hybridMultilevel"/>
    <w:tmpl w:val="4A168456"/>
    <w:lvl w:ilvl="0" w:tplc="492EDF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D9F4528"/>
    <w:multiLevelType w:val="multilevel"/>
    <w:tmpl w:val="8A52DB32"/>
    <w:lvl w:ilvl="0">
      <w:numFmt w:val="none"/>
      <w:lvlText w:val=""/>
      <w:lvlJc w:val="left"/>
      <w:pPr>
        <w:ind w:left="0" w:firstLine="0"/>
      </w:pPr>
      <w:rPr>
        <w:rFonts w:hint="default"/>
      </w:rPr>
    </w:lvl>
    <w:lvl w:ilvl="1">
      <w:start w:val="1"/>
      <w:numFmt w:val="bullet"/>
      <w:lvlText w:val=""/>
      <w:lvlJc w:val="left"/>
      <w:pPr>
        <w:ind w:left="1800" w:hanging="216"/>
      </w:pPr>
      <w:rPr>
        <w:rFonts w:ascii="Symbol" w:hAnsi="Symbol" w:hint="default"/>
      </w:rPr>
    </w:lvl>
    <w:lvl w:ilvl="2">
      <w:start w:val="1"/>
      <w:numFmt w:val="bullet"/>
      <w:lvlText w:val=""/>
      <w:lvlJc w:val="left"/>
      <w:pPr>
        <w:ind w:left="2232" w:hanging="432"/>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hint="default"/>
      </w:rPr>
    </w:lvl>
    <w:lvl w:ilvl="8">
      <w:start w:val="1"/>
      <w:numFmt w:val="bullet"/>
      <w:lvlText w:val=""/>
      <w:lvlJc w:val="left"/>
      <w:pPr>
        <w:ind w:left="7290" w:hanging="360"/>
      </w:pPr>
      <w:rPr>
        <w:rFonts w:ascii="Wingdings" w:hAnsi="Wingdings" w:hint="default"/>
      </w:rPr>
    </w:lvl>
  </w:abstractNum>
  <w:abstractNum w:abstractNumId="48">
    <w:nsid w:val="6F3055F8"/>
    <w:multiLevelType w:val="multilevel"/>
    <w:tmpl w:val="8690EB62"/>
    <w:lvl w:ilvl="0">
      <w:start w:val="1"/>
      <w:numFmt w:val="decimal"/>
      <w:lvlText w:val="Chương %1 - "/>
      <w:lvlJc w:val="left"/>
      <w:pPr>
        <w:ind w:left="864" w:hanging="504"/>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9">
    <w:nsid w:val="71F92832"/>
    <w:multiLevelType w:val="multilevel"/>
    <w:tmpl w:val="8A52DB32"/>
    <w:lvl w:ilvl="0">
      <w:numFmt w:val="none"/>
      <w:lvlText w:val=""/>
      <w:lvlJc w:val="left"/>
      <w:pPr>
        <w:ind w:left="0" w:firstLine="0"/>
      </w:pPr>
      <w:rPr>
        <w:rFonts w:hint="default"/>
      </w:rPr>
    </w:lvl>
    <w:lvl w:ilvl="1">
      <w:start w:val="1"/>
      <w:numFmt w:val="bullet"/>
      <w:lvlText w:val=""/>
      <w:lvlJc w:val="left"/>
      <w:pPr>
        <w:ind w:left="1800" w:hanging="216"/>
      </w:pPr>
      <w:rPr>
        <w:rFonts w:ascii="Symbol" w:hAnsi="Symbol" w:hint="default"/>
      </w:rPr>
    </w:lvl>
    <w:lvl w:ilvl="2">
      <w:start w:val="1"/>
      <w:numFmt w:val="bullet"/>
      <w:lvlText w:val=""/>
      <w:lvlJc w:val="left"/>
      <w:pPr>
        <w:ind w:left="2232" w:hanging="432"/>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hint="default"/>
      </w:rPr>
    </w:lvl>
    <w:lvl w:ilvl="8">
      <w:start w:val="1"/>
      <w:numFmt w:val="bullet"/>
      <w:lvlText w:val=""/>
      <w:lvlJc w:val="left"/>
      <w:pPr>
        <w:ind w:left="7290" w:hanging="360"/>
      </w:pPr>
      <w:rPr>
        <w:rFonts w:ascii="Wingdings" w:hAnsi="Wingdings" w:hint="default"/>
      </w:rPr>
    </w:lvl>
  </w:abstractNum>
  <w:abstractNum w:abstractNumId="50">
    <w:nsid w:val="73E72B34"/>
    <w:multiLevelType w:val="hybridMultilevel"/>
    <w:tmpl w:val="21DE8562"/>
    <w:lvl w:ilvl="0" w:tplc="5EAE9F7E">
      <w:start w:val="10"/>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761274B6"/>
    <w:multiLevelType w:val="multilevel"/>
    <w:tmpl w:val="6D96A39E"/>
    <w:lvl w:ilvl="0">
      <w:start w:val="2"/>
      <w:numFmt w:val="decimal"/>
      <w:suff w:val="space"/>
      <w:lvlText w:val="Chương %1 - "/>
      <w:lvlJc w:val="left"/>
      <w:pPr>
        <w:ind w:left="864" w:hanging="504"/>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2">
    <w:nsid w:val="78C74081"/>
    <w:multiLevelType w:val="multilevel"/>
    <w:tmpl w:val="8690EB62"/>
    <w:lvl w:ilvl="0">
      <w:start w:val="1"/>
      <w:numFmt w:val="decimal"/>
      <w:lvlText w:val="Chương %1 - "/>
      <w:lvlJc w:val="left"/>
      <w:pPr>
        <w:ind w:left="864" w:hanging="504"/>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3">
    <w:nsid w:val="7A3E0052"/>
    <w:multiLevelType w:val="multilevel"/>
    <w:tmpl w:val="8690EB62"/>
    <w:lvl w:ilvl="0">
      <w:start w:val="1"/>
      <w:numFmt w:val="decimal"/>
      <w:lvlText w:val="Chương %1 - "/>
      <w:lvlJc w:val="left"/>
      <w:pPr>
        <w:ind w:left="864" w:hanging="504"/>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4">
    <w:nsid w:val="7B0371A6"/>
    <w:multiLevelType w:val="multilevel"/>
    <w:tmpl w:val="8A52DB32"/>
    <w:lvl w:ilvl="0">
      <w:numFmt w:val="none"/>
      <w:lvlText w:val=""/>
      <w:lvlJc w:val="left"/>
      <w:pPr>
        <w:ind w:left="0" w:firstLine="0"/>
      </w:pPr>
      <w:rPr>
        <w:rFonts w:hint="default"/>
      </w:rPr>
    </w:lvl>
    <w:lvl w:ilvl="1">
      <w:start w:val="1"/>
      <w:numFmt w:val="bullet"/>
      <w:lvlText w:val=""/>
      <w:lvlJc w:val="left"/>
      <w:pPr>
        <w:ind w:left="1800" w:hanging="216"/>
      </w:pPr>
      <w:rPr>
        <w:rFonts w:ascii="Symbol" w:hAnsi="Symbol" w:hint="default"/>
      </w:rPr>
    </w:lvl>
    <w:lvl w:ilvl="2">
      <w:start w:val="1"/>
      <w:numFmt w:val="bullet"/>
      <w:lvlText w:val=""/>
      <w:lvlJc w:val="left"/>
      <w:pPr>
        <w:ind w:left="2232" w:hanging="432"/>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hint="default"/>
      </w:rPr>
    </w:lvl>
    <w:lvl w:ilvl="8">
      <w:start w:val="1"/>
      <w:numFmt w:val="bullet"/>
      <w:lvlText w:val=""/>
      <w:lvlJc w:val="left"/>
      <w:pPr>
        <w:ind w:left="7290" w:hanging="360"/>
      </w:pPr>
      <w:rPr>
        <w:rFonts w:ascii="Wingdings" w:hAnsi="Wingdings" w:hint="default"/>
      </w:rPr>
    </w:lvl>
  </w:abstractNum>
  <w:abstractNum w:abstractNumId="55">
    <w:nsid w:val="7B233E5E"/>
    <w:multiLevelType w:val="hybridMultilevel"/>
    <w:tmpl w:val="D69A877C"/>
    <w:lvl w:ilvl="0" w:tplc="F664FDB8">
      <w:start w:val="1"/>
      <w:numFmt w:val="decimal"/>
      <w:lvlText w:val="Chương %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C367E1F"/>
    <w:multiLevelType w:val="hybridMultilevel"/>
    <w:tmpl w:val="77765AD2"/>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nsid w:val="7F8616A5"/>
    <w:multiLevelType w:val="hybridMultilevel"/>
    <w:tmpl w:val="D020059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0"/>
  </w:num>
  <w:num w:numId="2">
    <w:abstractNumId w:val="46"/>
  </w:num>
  <w:num w:numId="3">
    <w:abstractNumId w:val="2"/>
  </w:num>
  <w:num w:numId="4">
    <w:abstractNumId w:val="23"/>
  </w:num>
  <w:num w:numId="5">
    <w:abstractNumId w:val="7"/>
  </w:num>
  <w:num w:numId="6">
    <w:abstractNumId w:val="5"/>
  </w:num>
  <w:num w:numId="7">
    <w:abstractNumId w:val="57"/>
  </w:num>
  <w:num w:numId="8">
    <w:abstractNumId w:val="40"/>
  </w:num>
  <w:num w:numId="9">
    <w:abstractNumId w:val="20"/>
  </w:num>
  <w:num w:numId="10">
    <w:abstractNumId w:val="4"/>
  </w:num>
  <w:num w:numId="11">
    <w:abstractNumId w:val="12"/>
  </w:num>
  <w:num w:numId="12">
    <w:abstractNumId w:val="3"/>
  </w:num>
  <w:num w:numId="13">
    <w:abstractNumId w:val="33"/>
  </w:num>
  <w:num w:numId="14">
    <w:abstractNumId w:val="55"/>
  </w:num>
  <w:num w:numId="15">
    <w:abstractNumId w:val="9"/>
  </w:num>
  <w:num w:numId="16">
    <w:abstractNumId w:val="13"/>
  </w:num>
  <w:num w:numId="17">
    <w:abstractNumId w:val="41"/>
  </w:num>
  <w:num w:numId="18">
    <w:abstractNumId w:val="10"/>
  </w:num>
  <w:num w:numId="19">
    <w:abstractNumId w:val="21"/>
  </w:num>
  <w:num w:numId="20">
    <w:abstractNumId w:val="50"/>
  </w:num>
  <w:num w:numId="21">
    <w:abstractNumId w:val="18"/>
  </w:num>
  <w:num w:numId="22">
    <w:abstractNumId w:val="11"/>
  </w:num>
  <w:num w:numId="23">
    <w:abstractNumId w:val="34"/>
  </w:num>
  <w:num w:numId="24">
    <w:abstractNumId w:val="15"/>
  </w:num>
  <w:num w:numId="25">
    <w:abstractNumId w:val="53"/>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22"/>
  </w:num>
  <w:num w:numId="29">
    <w:abstractNumId w:val="48"/>
  </w:num>
  <w:num w:numId="30">
    <w:abstractNumId w:val="29"/>
  </w:num>
  <w:num w:numId="31">
    <w:abstractNumId w:val="43"/>
  </w:num>
  <w:num w:numId="32">
    <w:abstractNumId w:val="52"/>
  </w:num>
  <w:num w:numId="33">
    <w:abstractNumId w:val="37"/>
  </w:num>
  <w:num w:numId="34">
    <w:abstractNumId w:val="36"/>
  </w:num>
  <w:num w:numId="35">
    <w:abstractNumId w:val="35"/>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num>
  <w:num w:numId="39">
    <w:abstractNumId w:val="38"/>
  </w:num>
  <w:num w:numId="40">
    <w:abstractNumId w:val="54"/>
  </w:num>
  <w:num w:numId="41">
    <w:abstractNumId w:val="30"/>
  </w:num>
  <w:num w:numId="42">
    <w:abstractNumId w:val="45"/>
  </w:num>
  <w:num w:numId="43">
    <w:abstractNumId w:val="32"/>
  </w:num>
  <w:num w:numId="44">
    <w:abstractNumId w:val="44"/>
  </w:num>
  <w:num w:numId="45">
    <w:abstractNumId w:val="17"/>
  </w:num>
  <w:num w:numId="46">
    <w:abstractNumId w:val="49"/>
  </w:num>
  <w:num w:numId="47">
    <w:abstractNumId w:val="19"/>
  </w:num>
  <w:num w:numId="48">
    <w:abstractNumId w:val="14"/>
  </w:num>
  <w:num w:numId="49">
    <w:abstractNumId w:val="8"/>
  </w:num>
  <w:num w:numId="50">
    <w:abstractNumId w:val="56"/>
  </w:num>
  <w:num w:numId="51">
    <w:abstractNumId w:val="24"/>
  </w:num>
  <w:num w:numId="52">
    <w:abstractNumId w:val="42"/>
  </w:num>
  <w:num w:numId="53">
    <w:abstractNumId w:val="28"/>
  </w:num>
  <w:num w:numId="54">
    <w:abstractNumId w:val="31"/>
  </w:num>
  <w:num w:numId="55">
    <w:abstractNumId w:val="51"/>
  </w:num>
  <w:num w:numId="56">
    <w:abstractNumId w:val="16"/>
  </w:num>
  <w:num w:numId="57">
    <w:abstractNumId w:val="26"/>
  </w:num>
  <w:num w:numId="58">
    <w:abstractNumId w:val="6"/>
  </w:num>
  <w:num w:numId="59">
    <w:abstractNumId w:val="47"/>
  </w:num>
  <w:num w:numId="60">
    <w:abstractNumId w:val="39"/>
  </w:num>
  <w:num w:numId="61">
    <w:abstractNumId w:val="1"/>
  </w:num>
  <w:num w:numId="62">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defaultTabStop w:val="720"/>
  <w:characterSpacingControl w:val="doNotCompress"/>
  <w:footnotePr>
    <w:footnote w:id="0"/>
    <w:footnote w:id="1"/>
  </w:footnotePr>
  <w:endnotePr>
    <w:numFmt w:val="decimal"/>
    <w:endnote w:id="0"/>
    <w:endnote w:id="1"/>
  </w:endnotePr>
  <w:compat/>
  <w:rsids>
    <w:rsidRoot w:val="00637D7A"/>
    <w:rsid w:val="000006D9"/>
    <w:rsid w:val="00001CBB"/>
    <w:rsid w:val="00010907"/>
    <w:rsid w:val="0001266E"/>
    <w:rsid w:val="00015F96"/>
    <w:rsid w:val="000262FD"/>
    <w:rsid w:val="00030225"/>
    <w:rsid w:val="00033D4A"/>
    <w:rsid w:val="0003668B"/>
    <w:rsid w:val="00041483"/>
    <w:rsid w:val="000418D3"/>
    <w:rsid w:val="000422B7"/>
    <w:rsid w:val="000454A0"/>
    <w:rsid w:val="000549CC"/>
    <w:rsid w:val="000554EC"/>
    <w:rsid w:val="00063499"/>
    <w:rsid w:val="000664AC"/>
    <w:rsid w:val="00072A64"/>
    <w:rsid w:val="00077E00"/>
    <w:rsid w:val="00081E47"/>
    <w:rsid w:val="00084005"/>
    <w:rsid w:val="00093409"/>
    <w:rsid w:val="00093CC1"/>
    <w:rsid w:val="00094AAC"/>
    <w:rsid w:val="00095784"/>
    <w:rsid w:val="00097A08"/>
    <w:rsid w:val="000A188B"/>
    <w:rsid w:val="000A2567"/>
    <w:rsid w:val="000A4622"/>
    <w:rsid w:val="000A4D64"/>
    <w:rsid w:val="000A599A"/>
    <w:rsid w:val="000A73E8"/>
    <w:rsid w:val="000B28E0"/>
    <w:rsid w:val="000B71A1"/>
    <w:rsid w:val="000C36FB"/>
    <w:rsid w:val="000D0656"/>
    <w:rsid w:val="000D437A"/>
    <w:rsid w:val="000D5622"/>
    <w:rsid w:val="000E0509"/>
    <w:rsid w:val="000E05BF"/>
    <w:rsid w:val="000E1BE4"/>
    <w:rsid w:val="000E1CA5"/>
    <w:rsid w:val="000E1E7F"/>
    <w:rsid w:val="000E29A6"/>
    <w:rsid w:val="000E49F6"/>
    <w:rsid w:val="000E5BA8"/>
    <w:rsid w:val="000E60CC"/>
    <w:rsid w:val="000E7B55"/>
    <w:rsid w:val="000F2D22"/>
    <w:rsid w:val="000F2FF2"/>
    <w:rsid w:val="000F396E"/>
    <w:rsid w:val="000F436B"/>
    <w:rsid w:val="000F727D"/>
    <w:rsid w:val="00101F49"/>
    <w:rsid w:val="00102935"/>
    <w:rsid w:val="00106259"/>
    <w:rsid w:val="00111174"/>
    <w:rsid w:val="00112DDD"/>
    <w:rsid w:val="00123E90"/>
    <w:rsid w:val="00125F7C"/>
    <w:rsid w:val="00141200"/>
    <w:rsid w:val="0014208A"/>
    <w:rsid w:val="00143D59"/>
    <w:rsid w:val="00144E53"/>
    <w:rsid w:val="0014764B"/>
    <w:rsid w:val="00152D07"/>
    <w:rsid w:val="001550CB"/>
    <w:rsid w:val="00157E64"/>
    <w:rsid w:val="00160928"/>
    <w:rsid w:val="00160FCE"/>
    <w:rsid w:val="00166DF0"/>
    <w:rsid w:val="001673E6"/>
    <w:rsid w:val="00173EC5"/>
    <w:rsid w:val="00177C3F"/>
    <w:rsid w:val="0018184C"/>
    <w:rsid w:val="001825CF"/>
    <w:rsid w:val="001840BF"/>
    <w:rsid w:val="00186AF6"/>
    <w:rsid w:val="00191989"/>
    <w:rsid w:val="00193452"/>
    <w:rsid w:val="00193F58"/>
    <w:rsid w:val="001A0BC9"/>
    <w:rsid w:val="001A24BD"/>
    <w:rsid w:val="001A266A"/>
    <w:rsid w:val="001B06AE"/>
    <w:rsid w:val="001B3328"/>
    <w:rsid w:val="001B50A9"/>
    <w:rsid w:val="001B5A3D"/>
    <w:rsid w:val="001B6011"/>
    <w:rsid w:val="001B7445"/>
    <w:rsid w:val="001C082C"/>
    <w:rsid w:val="001C44EC"/>
    <w:rsid w:val="001D56BA"/>
    <w:rsid w:val="001E05A5"/>
    <w:rsid w:val="001E17C5"/>
    <w:rsid w:val="001E3FDD"/>
    <w:rsid w:val="001E470D"/>
    <w:rsid w:val="001E7727"/>
    <w:rsid w:val="001E7A63"/>
    <w:rsid w:val="001F0F50"/>
    <w:rsid w:val="001F2CDF"/>
    <w:rsid w:val="001F3FB8"/>
    <w:rsid w:val="001F47B3"/>
    <w:rsid w:val="001F5C4B"/>
    <w:rsid w:val="001F7257"/>
    <w:rsid w:val="002013ED"/>
    <w:rsid w:val="002046EB"/>
    <w:rsid w:val="0021177A"/>
    <w:rsid w:val="00214277"/>
    <w:rsid w:val="00215B18"/>
    <w:rsid w:val="00216A6F"/>
    <w:rsid w:val="002176B1"/>
    <w:rsid w:val="0022210D"/>
    <w:rsid w:val="0022214D"/>
    <w:rsid w:val="00223A1E"/>
    <w:rsid w:val="0022458B"/>
    <w:rsid w:val="00233406"/>
    <w:rsid w:val="002344A3"/>
    <w:rsid w:val="00236958"/>
    <w:rsid w:val="0024106D"/>
    <w:rsid w:val="00241893"/>
    <w:rsid w:val="00243C6D"/>
    <w:rsid w:val="00245297"/>
    <w:rsid w:val="00245C2E"/>
    <w:rsid w:val="002531ED"/>
    <w:rsid w:val="00254F0A"/>
    <w:rsid w:val="00257C50"/>
    <w:rsid w:val="002676DE"/>
    <w:rsid w:val="00273661"/>
    <w:rsid w:val="002747BC"/>
    <w:rsid w:val="00275C99"/>
    <w:rsid w:val="00277615"/>
    <w:rsid w:val="00281663"/>
    <w:rsid w:val="002828A3"/>
    <w:rsid w:val="00286B4B"/>
    <w:rsid w:val="0029125B"/>
    <w:rsid w:val="002929D4"/>
    <w:rsid w:val="002958D7"/>
    <w:rsid w:val="002A4D9F"/>
    <w:rsid w:val="002A5115"/>
    <w:rsid w:val="002A5E66"/>
    <w:rsid w:val="002B0DC9"/>
    <w:rsid w:val="002C13AD"/>
    <w:rsid w:val="002C2CBD"/>
    <w:rsid w:val="002C5806"/>
    <w:rsid w:val="002C7C25"/>
    <w:rsid w:val="002D0DDE"/>
    <w:rsid w:val="002D590D"/>
    <w:rsid w:val="002D5925"/>
    <w:rsid w:val="002D6BC6"/>
    <w:rsid w:val="002D7110"/>
    <w:rsid w:val="002E00EB"/>
    <w:rsid w:val="002E0BC4"/>
    <w:rsid w:val="002E2617"/>
    <w:rsid w:val="002E2BE6"/>
    <w:rsid w:val="002E2CF8"/>
    <w:rsid w:val="002E5273"/>
    <w:rsid w:val="002F1BC5"/>
    <w:rsid w:val="002F4FE0"/>
    <w:rsid w:val="002F5AA9"/>
    <w:rsid w:val="002F6160"/>
    <w:rsid w:val="002F63A7"/>
    <w:rsid w:val="00300637"/>
    <w:rsid w:val="00302B61"/>
    <w:rsid w:val="003047E2"/>
    <w:rsid w:val="00304CEF"/>
    <w:rsid w:val="00304DC3"/>
    <w:rsid w:val="0030734D"/>
    <w:rsid w:val="00311EEF"/>
    <w:rsid w:val="003131DF"/>
    <w:rsid w:val="003133EE"/>
    <w:rsid w:val="0031796A"/>
    <w:rsid w:val="003237CB"/>
    <w:rsid w:val="00325A86"/>
    <w:rsid w:val="00331C7B"/>
    <w:rsid w:val="003324EE"/>
    <w:rsid w:val="003334B7"/>
    <w:rsid w:val="00334520"/>
    <w:rsid w:val="003438B6"/>
    <w:rsid w:val="003470B7"/>
    <w:rsid w:val="00347B72"/>
    <w:rsid w:val="00347C17"/>
    <w:rsid w:val="0035058F"/>
    <w:rsid w:val="00350FF5"/>
    <w:rsid w:val="00351247"/>
    <w:rsid w:val="00351478"/>
    <w:rsid w:val="003518EA"/>
    <w:rsid w:val="00353565"/>
    <w:rsid w:val="003560FB"/>
    <w:rsid w:val="00361447"/>
    <w:rsid w:val="003619E5"/>
    <w:rsid w:val="00362677"/>
    <w:rsid w:val="0036470F"/>
    <w:rsid w:val="00364D0B"/>
    <w:rsid w:val="00366917"/>
    <w:rsid w:val="00366FDE"/>
    <w:rsid w:val="00374E7C"/>
    <w:rsid w:val="00376081"/>
    <w:rsid w:val="00376EAF"/>
    <w:rsid w:val="00382BD7"/>
    <w:rsid w:val="00383EE5"/>
    <w:rsid w:val="003867BA"/>
    <w:rsid w:val="00386DF0"/>
    <w:rsid w:val="00387492"/>
    <w:rsid w:val="00387EFD"/>
    <w:rsid w:val="00390BF9"/>
    <w:rsid w:val="003910FA"/>
    <w:rsid w:val="00396397"/>
    <w:rsid w:val="0039736E"/>
    <w:rsid w:val="003A66B2"/>
    <w:rsid w:val="003B34D6"/>
    <w:rsid w:val="003B49D9"/>
    <w:rsid w:val="003B5623"/>
    <w:rsid w:val="003B6BB6"/>
    <w:rsid w:val="003C4471"/>
    <w:rsid w:val="003D4094"/>
    <w:rsid w:val="003D4A6C"/>
    <w:rsid w:val="003D7CC4"/>
    <w:rsid w:val="003E4FB0"/>
    <w:rsid w:val="003E6EAC"/>
    <w:rsid w:val="003E7E01"/>
    <w:rsid w:val="003F0BD5"/>
    <w:rsid w:val="003F17D3"/>
    <w:rsid w:val="003F1EFE"/>
    <w:rsid w:val="003F6852"/>
    <w:rsid w:val="003F7E2A"/>
    <w:rsid w:val="004044D7"/>
    <w:rsid w:val="00404917"/>
    <w:rsid w:val="00405433"/>
    <w:rsid w:val="004100B0"/>
    <w:rsid w:val="004116AB"/>
    <w:rsid w:val="00411C09"/>
    <w:rsid w:val="00413A12"/>
    <w:rsid w:val="00414F7E"/>
    <w:rsid w:val="004213F2"/>
    <w:rsid w:val="00423BDD"/>
    <w:rsid w:val="00427103"/>
    <w:rsid w:val="0043048C"/>
    <w:rsid w:val="004344C2"/>
    <w:rsid w:val="00437386"/>
    <w:rsid w:val="00444F9D"/>
    <w:rsid w:val="0044654F"/>
    <w:rsid w:val="00457F7A"/>
    <w:rsid w:val="00464519"/>
    <w:rsid w:val="00464FDC"/>
    <w:rsid w:val="004650D9"/>
    <w:rsid w:val="0046634A"/>
    <w:rsid w:val="0047059E"/>
    <w:rsid w:val="0047142A"/>
    <w:rsid w:val="0047542C"/>
    <w:rsid w:val="0048303A"/>
    <w:rsid w:val="00485104"/>
    <w:rsid w:val="00485789"/>
    <w:rsid w:val="004859CA"/>
    <w:rsid w:val="0049313E"/>
    <w:rsid w:val="00495F7F"/>
    <w:rsid w:val="004A5240"/>
    <w:rsid w:val="004A56C8"/>
    <w:rsid w:val="004A680C"/>
    <w:rsid w:val="004B5433"/>
    <w:rsid w:val="004B5E1C"/>
    <w:rsid w:val="004B5FB0"/>
    <w:rsid w:val="004B753B"/>
    <w:rsid w:val="004C1916"/>
    <w:rsid w:val="004C1BE0"/>
    <w:rsid w:val="004C23D4"/>
    <w:rsid w:val="004C2F45"/>
    <w:rsid w:val="004C353E"/>
    <w:rsid w:val="004C79A9"/>
    <w:rsid w:val="004D012A"/>
    <w:rsid w:val="004D2E09"/>
    <w:rsid w:val="004D42FF"/>
    <w:rsid w:val="004D5EB0"/>
    <w:rsid w:val="004E0C75"/>
    <w:rsid w:val="004E43B2"/>
    <w:rsid w:val="004F16BD"/>
    <w:rsid w:val="004F2B80"/>
    <w:rsid w:val="004F2C5C"/>
    <w:rsid w:val="004F5812"/>
    <w:rsid w:val="0050032F"/>
    <w:rsid w:val="00502E70"/>
    <w:rsid w:val="00505F4A"/>
    <w:rsid w:val="00512B91"/>
    <w:rsid w:val="00517075"/>
    <w:rsid w:val="00522BE7"/>
    <w:rsid w:val="0052634C"/>
    <w:rsid w:val="005316B7"/>
    <w:rsid w:val="00535573"/>
    <w:rsid w:val="0054035A"/>
    <w:rsid w:val="005452F3"/>
    <w:rsid w:val="00546D2F"/>
    <w:rsid w:val="005505DD"/>
    <w:rsid w:val="005511F0"/>
    <w:rsid w:val="00560E6F"/>
    <w:rsid w:val="005613E9"/>
    <w:rsid w:val="0056557F"/>
    <w:rsid w:val="005702C1"/>
    <w:rsid w:val="0057200F"/>
    <w:rsid w:val="00582B89"/>
    <w:rsid w:val="005851C7"/>
    <w:rsid w:val="00586110"/>
    <w:rsid w:val="0058666E"/>
    <w:rsid w:val="005968C4"/>
    <w:rsid w:val="005A0348"/>
    <w:rsid w:val="005A0CCC"/>
    <w:rsid w:val="005A2CC2"/>
    <w:rsid w:val="005A3303"/>
    <w:rsid w:val="005A47F4"/>
    <w:rsid w:val="005A49C1"/>
    <w:rsid w:val="005A668A"/>
    <w:rsid w:val="005A7FFC"/>
    <w:rsid w:val="005B0797"/>
    <w:rsid w:val="005B1D8C"/>
    <w:rsid w:val="005B765E"/>
    <w:rsid w:val="005C1FF5"/>
    <w:rsid w:val="005C72D9"/>
    <w:rsid w:val="005E0DD5"/>
    <w:rsid w:val="005E1841"/>
    <w:rsid w:val="005E19B3"/>
    <w:rsid w:val="005E34B9"/>
    <w:rsid w:val="005E7734"/>
    <w:rsid w:val="005F48F9"/>
    <w:rsid w:val="00601536"/>
    <w:rsid w:val="006111CF"/>
    <w:rsid w:val="0061218B"/>
    <w:rsid w:val="00612CEE"/>
    <w:rsid w:val="0061347E"/>
    <w:rsid w:val="00614676"/>
    <w:rsid w:val="00616A90"/>
    <w:rsid w:val="00620652"/>
    <w:rsid w:val="00621E9B"/>
    <w:rsid w:val="00622B59"/>
    <w:rsid w:val="00624E1C"/>
    <w:rsid w:val="00633B5D"/>
    <w:rsid w:val="00634CEC"/>
    <w:rsid w:val="00637D7A"/>
    <w:rsid w:val="00642BD4"/>
    <w:rsid w:val="00644E60"/>
    <w:rsid w:val="00645C77"/>
    <w:rsid w:val="00647E95"/>
    <w:rsid w:val="00651274"/>
    <w:rsid w:val="00651363"/>
    <w:rsid w:val="00651BC2"/>
    <w:rsid w:val="00654679"/>
    <w:rsid w:val="00657431"/>
    <w:rsid w:val="006618C8"/>
    <w:rsid w:val="006634A1"/>
    <w:rsid w:val="00665496"/>
    <w:rsid w:val="0066755C"/>
    <w:rsid w:val="006773DB"/>
    <w:rsid w:val="00685A91"/>
    <w:rsid w:val="00687120"/>
    <w:rsid w:val="00695A06"/>
    <w:rsid w:val="006970F1"/>
    <w:rsid w:val="006A19CD"/>
    <w:rsid w:val="006A46B5"/>
    <w:rsid w:val="006A5E63"/>
    <w:rsid w:val="006B3002"/>
    <w:rsid w:val="006B67EC"/>
    <w:rsid w:val="006B7806"/>
    <w:rsid w:val="006B7867"/>
    <w:rsid w:val="006C2CC3"/>
    <w:rsid w:val="006D2F89"/>
    <w:rsid w:val="006D699C"/>
    <w:rsid w:val="006D73D4"/>
    <w:rsid w:val="006D7430"/>
    <w:rsid w:val="006E1751"/>
    <w:rsid w:val="006F1A4B"/>
    <w:rsid w:val="006F29F2"/>
    <w:rsid w:val="006F3CE4"/>
    <w:rsid w:val="006F7332"/>
    <w:rsid w:val="0070008C"/>
    <w:rsid w:val="00700522"/>
    <w:rsid w:val="007005C3"/>
    <w:rsid w:val="00702595"/>
    <w:rsid w:val="00705609"/>
    <w:rsid w:val="007106E6"/>
    <w:rsid w:val="00717096"/>
    <w:rsid w:val="00725C54"/>
    <w:rsid w:val="00725D6C"/>
    <w:rsid w:val="00731348"/>
    <w:rsid w:val="00731CB8"/>
    <w:rsid w:val="00731FAD"/>
    <w:rsid w:val="00734532"/>
    <w:rsid w:val="00736BC6"/>
    <w:rsid w:val="007404DD"/>
    <w:rsid w:val="007423A9"/>
    <w:rsid w:val="0074279A"/>
    <w:rsid w:val="007474C9"/>
    <w:rsid w:val="00751A53"/>
    <w:rsid w:val="00753E6A"/>
    <w:rsid w:val="00755648"/>
    <w:rsid w:val="00755D58"/>
    <w:rsid w:val="00760BAE"/>
    <w:rsid w:val="00763021"/>
    <w:rsid w:val="00765826"/>
    <w:rsid w:val="007714D6"/>
    <w:rsid w:val="0077596C"/>
    <w:rsid w:val="00775D30"/>
    <w:rsid w:val="00783D66"/>
    <w:rsid w:val="00783D74"/>
    <w:rsid w:val="00787ACA"/>
    <w:rsid w:val="00793BB4"/>
    <w:rsid w:val="00793F76"/>
    <w:rsid w:val="00797B2C"/>
    <w:rsid w:val="007A13B8"/>
    <w:rsid w:val="007B07AD"/>
    <w:rsid w:val="007B26AF"/>
    <w:rsid w:val="007B2B7B"/>
    <w:rsid w:val="007B39F1"/>
    <w:rsid w:val="007B4B28"/>
    <w:rsid w:val="007B4E55"/>
    <w:rsid w:val="007C08BD"/>
    <w:rsid w:val="007C184F"/>
    <w:rsid w:val="007C2841"/>
    <w:rsid w:val="007D12EE"/>
    <w:rsid w:val="007D5C74"/>
    <w:rsid w:val="007E042A"/>
    <w:rsid w:val="007E0CB8"/>
    <w:rsid w:val="007E19B2"/>
    <w:rsid w:val="007E24AF"/>
    <w:rsid w:val="007E4244"/>
    <w:rsid w:val="007E45EA"/>
    <w:rsid w:val="007F52FE"/>
    <w:rsid w:val="007F5D9F"/>
    <w:rsid w:val="007F6A14"/>
    <w:rsid w:val="00802FC4"/>
    <w:rsid w:val="00803057"/>
    <w:rsid w:val="00804D23"/>
    <w:rsid w:val="008075B1"/>
    <w:rsid w:val="008077EE"/>
    <w:rsid w:val="00807B8E"/>
    <w:rsid w:val="00813DC9"/>
    <w:rsid w:val="008166BD"/>
    <w:rsid w:val="0082184A"/>
    <w:rsid w:val="00824212"/>
    <w:rsid w:val="00830712"/>
    <w:rsid w:val="008315F9"/>
    <w:rsid w:val="00833667"/>
    <w:rsid w:val="008338E4"/>
    <w:rsid w:val="008340CB"/>
    <w:rsid w:val="00837774"/>
    <w:rsid w:val="008418DD"/>
    <w:rsid w:val="00843313"/>
    <w:rsid w:val="00847198"/>
    <w:rsid w:val="0086227C"/>
    <w:rsid w:val="0086289F"/>
    <w:rsid w:val="008646C8"/>
    <w:rsid w:val="00866EE2"/>
    <w:rsid w:val="0086757A"/>
    <w:rsid w:val="00871DA1"/>
    <w:rsid w:val="00872FF9"/>
    <w:rsid w:val="0088001C"/>
    <w:rsid w:val="008833B3"/>
    <w:rsid w:val="00885CE3"/>
    <w:rsid w:val="008871EC"/>
    <w:rsid w:val="0089006F"/>
    <w:rsid w:val="00891561"/>
    <w:rsid w:val="0089281B"/>
    <w:rsid w:val="00896541"/>
    <w:rsid w:val="00896CDA"/>
    <w:rsid w:val="008A12E6"/>
    <w:rsid w:val="008A5B1C"/>
    <w:rsid w:val="008A5E33"/>
    <w:rsid w:val="008A64CA"/>
    <w:rsid w:val="008A78BC"/>
    <w:rsid w:val="008B10F5"/>
    <w:rsid w:val="008B21A4"/>
    <w:rsid w:val="008B335B"/>
    <w:rsid w:val="008B48FF"/>
    <w:rsid w:val="008B7CB0"/>
    <w:rsid w:val="008C2639"/>
    <w:rsid w:val="008C52A3"/>
    <w:rsid w:val="008C79F2"/>
    <w:rsid w:val="008D17AD"/>
    <w:rsid w:val="008D180E"/>
    <w:rsid w:val="008D2CB0"/>
    <w:rsid w:val="008D326E"/>
    <w:rsid w:val="008E1B11"/>
    <w:rsid w:val="008E2857"/>
    <w:rsid w:val="008E6A7A"/>
    <w:rsid w:val="008F1BF6"/>
    <w:rsid w:val="008F4032"/>
    <w:rsid w:val="008F4D21"/>
    <w:rsid w:val="008F5D10"/>
    <w:rsid w:val="008F7976"/>
    <w:rsid w:val="008F7A04"/>
    <w:rsid w:val="009004E6"/>
    <w:rsid w:val="00904047"/>
    <w:rsid w:val="009057BD"/>
    <w:rsid w:val="0090690C"/>
    <w:rsid w:val="009077BD"/>
    <w:rsid w:val="00907F0F"/>
    <w:rsid w:val="00914DDE"/>
    <w:rsid w:val="009167F2"/>
    <w:rsid w:val="00922E51"/>
    <w:rsid w:val="009244FA"/>
    <w:rsid w:val="00924A5A"/>
    <w:rsid w:val="00925A0F"/>
    <w:rsid w:val="00930CE9"/>
    <w:rsid w:val="00933BC1"/>
    <w:rsid w:val="009347DD"/>
    <w:rsid w:val="00934CB2"/>
    <w:rsid w:val="00934F8F"/>
    <w:rsid w:val="00936AC8"/>
    <w:rsid w:val="00940D1A"/>
    <w:rsid w:val="00950AD5"/>
    <w:rsid w:val="009522D1"/>
    <w:rsid w:val="00953A8D"/>
    <w:rsid w:val="009628E8"/>
    <w:rsid w:val="009648B8"/>
    <w:rsid w:val="00964B88"/>
    <w:rsid w:val="0096778A"/>
    <w:rsid w:val="00975542"/>
    <w:rsid w:val="00983D5B"/>
    <w:rsid w:val="00990891"/>
    <w:rsid w:val="00992F64"/>
    <w:rsid w:val="00995D1F"/>
    <w:rsid w:val="00995F3A"/>
    <w:rsid w:val="00997A95"/>
    <w:rsid w:val="00997C4B"/>
    <w:rsid w:val="009A3463"/>
    <w:rsid w:val="009B03E3"/>
    <w:rsid w:val="009B3E68"/>
    <w:rsid w:val="009C0F18"/>
    <w:rsid w:val="009C21D0"/>
    <w:rsid w:val="009C3981"/>
    <w:rsid w:val="009C3ACF"/>
    <w:rsid w:val="009D077B"/>
    <w:rsid w:val="009D1C81"/>
    <w:rsid w:val="009E6534"/>
    <w:rsid w:val="009E6BFF"/>
    <w:rsid w:val="009F1E81"/>
    <w:rsid w:val="009F4DEB"/>
    <w:rsid w:val="00A00161"/>
    <w:rsid w:val="00A01C79"/>
    <w:rsid w:val="00A031C0"/>
    <w:rsid w:val="00A046F4"/>
    <w:rsid w:val="00A07BEC"/>
    <w:rsid w:val="00A10B30"/>
    <w:rsid w:val="00A14635"/>
    <w:rsid w:val="00A248E1"/>
    <w:rsid w:val="00A253F7"/>
    <w:rsid w:val="00A25F4E"/>
    <w:rsid w:val="00A30309"/>
    <w:rsid w:val="00A353D5"/>
    <w:rsid w:val="00A3646F"/>
    <w:rsid w:val="00A41193"/>
    <w:rsid w:val="00A42D6C"/>
    <w:rsid w:val="00A43AEC"/>
    <w:rsid w:val="00A43BAE"/>
    <w:rsid w:val="00A50875"/>
    <w:rsid w:val="00A51B6C"/>
    <w:rsid w:val="00A56446"/>
    <w:rsid w:val="00A577EF"/>
    <w:rsid w:val="00A617B7"/>
    <w:rsid w:val="00A65325"/>
    <w:rsid w:val="00A6577D"/>
    <w:rsid w:val="00A6714A"/>
    <w:rsid w:val="00A70727"/>
    <w:rsid w:val="00A72807"/>
    <w:rsid w:val="00A80896"/>
    <w:rsid w:val="00A8557B"/>
    <w:rsid w:val="00A865DA"/>
    <w:rsid w:val="00A87B47"/>
    <w:rsid w:val="00A87D43"/>
    <w:rsid w:val="00A91F6D"/>
    <w:rsid w:val="00A932D3"/>
    <w:rsid w:val="00AA18C4"/>
    <w:rsid w:val="00AA43CA"/>
    <w:rsid w:val="00AA566D"/>
    <w:rsid w:val="00AA67AE"/>
    <w:rsid w:val="00AC1CB4"/>
    <w:rsid w:val="00AC5DDA"/>
    <w:rsid w:val="00AD072A"/>
    <w:rsid w:val="00AD2C4B"/>
    <w:rsid w:val="00AD41A8"/>
    <w:rsid w:val="00AD690B"/>
    <w:rsid w:val="00AD7554"/>
    <w:rsid w:val="00AE0D7C"/>
    <w:rsid w:val="00AE1DCE"/>
    <w:rsid w:val="00AE308C"/>
    <w:rsid w:val="00AE3449"/>
    <w:rsid w:val="00AE77B0"/>
    <w:rsid w:val="00AF2A9E"/>
    <w:rsid w:val="00AF7CB4"/>
    <w:rsid w:val="00B0132A"/>
    <w:rsid w:val="00B07011"/>
    <w:rsid w:val="00B07559"/>
    <w:rsid w:val="00B07981"/>
    <w:rsid w:val="00B10977"/>
    <w:rsid w:val="00B13A7C"/>
    <w:rsid w:val="00B15F74"/>
    <w:rsid w:val="00B164D3"/>
    <w:rsid w:val="00B16AD3"/>
    <w:rsid w:val="00B201AC"/>
    <w:rsid w:val="00B229C6"/>
    <w:rsid w:val="00B304CF"/>
    <w:rsid w:val="00B325E3"/>
    <w:rsid w:val="00B35B0F"/>
    <w:rsid w:val="00B4234D"/>
    <w:rsid w:val="00B4251E"/>
    <w:rsid w:val="00B42BDE"/>
    <w:rsid w:val="00B4317C"/>
    <w:rsid w:val="00B432A4"/>
    <w:rsid w:val="00B46273"/>
    <w:rsid w:val="00B51584"/>
    <w:rsid w:val="00B559B7"/>
    <w:rsid w:val="00B60CB6"/>
    <w:rsid w:val="00B64C1B"/>
    <w:rsid w:val="00B65A9E"/>
    <w:rsid w:val="00B6780D"/>
    <w:rsid w:val="00B71F37"/>
    <w:rsid w:val="00B72564"/>
    <w:rsid w:val="00B747D4"/>
    <w:rsid w:val="00B8117C"/>
    <w:rsid w:val="00B918D1"/>
    <w:rsid w:val="00B93A2B"/>
    <w:rsid w:val="00BA228D"/>
    <w:rsid w:val="00BA2A1B"/>
    <w:rsid w:val="00BA4A9A"/>
    <w:rsid w:val="00BA5DAB"/>
    <w:rsid w:val="00BA6D67"/>
    <w:rsid w:val="00BA7C2C"/>
    <w:rsid w:val="00BA7C33"/>
    <w:rsid w:val="00BB2F33"/>
    <w:rsid w:val="00BC1159"/>
    <w:rsid w:val="00BC276A"/>
    <w:rsid w:val="00BC3124"/>
    <w:rsid w:val="00BC4D0B"/>
    <w:rsid w:val="00BC547E"/>
    <w:rsid w:val="00BD477A"/>
    <w:rsid w:val="00BD5F64"/>
    <w:rsid w:val="00BD6B2D"/>
    <w:rsid w:val="00BE4FE0"/>
    <w:rsid w:val="00BE6587"/>
    <w:rsid w:val="00BE77B8"/>
    <w:rsid w:val="00BE7DDC"/>
    <w:rsid w:val="00BF76A3"/>
    <w:rsid w:val="00C01A62"/>
    <w:rsid w:val="00C037D3"/>
    <w:rsid w:val="00C11FD3"/>
    <w:rsid w:val="00C1331A"/>
    <w:rsid w:val="00C156D1"/>
    <w:rsid w:val="00C16A13"/>
    <w:rsid w:val="00C17553"/>
    <w:rsid w:val="00C277CF"/>
    <w:rsid w:val="00C30F09"/>
    <w:rsid w:val="00C31E6E"/>
    <w:rsid w:val="00C33D21"/>
    <w:rsid w:val="00C34788"/>
    <w:rsid w:val="00C40378"/>
    <w:rsid w:val="00C409FD"/>
    <w:rsid w:val="00C46C07"/>
    <w:rsid w:val="00C507B9"/>
    <w:rsid w:val="00C52A11"/>
    <w:rsid w:val="00C52BA7"/>
    <w:rsid w:val="00C5314F"/>
    <w:rsid w:val="00C551D5"/>
    <w:rsid w:val="00C55BE4"/>
    <w:rsid w:val="00C56251"/>
    <w:rsid w:val="00C575B7"/>
    <w:rsid w:val="00C60703"/>
    <w:rsid w:val="00C60903"/>
    <w:rsid w:val="00C618A1"/>
    <w:rsid w:val="00C71B5B"/>
    <w:rsid w:val="00C73861"/>
    <w:rsid w:val="00C7422D"/>
    <w:rsid w:val="00C74E41"/>
    <w:rsid w:val="00C7525B"/>
    <w:rsid w:val="00C76788"/>
    <w:rsid w:val="00C779DF"/>
    <w:rsid w:val="00C77BC6"/>
    <w:rsid w:val="00C81B41"/>
    <w:rsid w:val="00C82365"/>
    <w:rsid w:val="00CA0A38"/>
    <w:rsid w:val="00CA16C9"/>
    <w:rsid w:val="00CA5490"/>
    <w:rsid w:val="00CA7766"/>
    <w:rsid w:val="00CB03A5"/>
    <w:rsid w:val="00CB0BFC"/>
    <w:rsid w:val="00CB6054"/>
    <w:rsid w:val="00CB62C9"/>
    <w:rsid w:val="00CC633D"/>
    <w:rsid w:val="00CC779B"/>
    <w:rsid w:val="00CD0AD4"/>
    <w:rsid w:val="00CD18D5"/>
    <w:rsid w:val="00CD3768"/>
    <w:rsid w:val="00CD4C4C"/>
    <w:rsid w:val="00CD647F"/>
    <w:rsid w:val="00CE1C43"/>
    <w:rsid w:val="00CE2944"/>
    <w:rsid w:val="00CE5923"/>
    <w:rsid w:val="00CF382C"/>
    <w:rsid w:val="00CF5A3E"/>
    <w:rsid w:val="00D01700"/>
    <w:rsid w:val="00D05238"/>
    <w:rsid w:val="00D06D8B"/>
    <w:rsid w:val="00D10D19"/>
    <w:rsid w:val="00D24640"/>
    <w:rsid w:val="00D258BB"/>
    <w:rsid w:val="00D26340"/>
    <w:rsid w:val="00D26F8A"/>
    <w:rsid w:val="00D274EB"/>
    <w:rsid w:val="00D314F5"/>
    <w:rsid w:val="00D33B74"/>
    <w:rsid w:val="00D33D54"/>
    <w:rsid w:val="00D35A39"/>
    <w:rsid w:val="00D41082"/>
    <w:rsid w:val="00D44E31"/>
    <w:rsid w:val="00D506DE"/>
    <w:rsid w:val="00D525D3"/>
    <w:rsid w:val="00D63042"/>
    <w:rsid w:val="00D6436E"/>
    <w:rsid w:val="00D82E0E"/>
    <w:rsid w:val="00D86AC8"/>
    <w:rsid w:val="00D9122D"/>
    <w:rsid w:val="00D91796"/>
    <w:rsid w:val="00D91B2A"/>
    <w:rsid w:val="00D97FA0"/>
    <w:rsid w:val="00DA05AC"/>
    <w:rsid w:val="00DA0B9A"/>
    <w:rsid w:val="00DA636C"/>
    <w:rsid w:val="00DA77A2"/>
    <w:rsid w:val="00DB0FE2"/>
    <w:rsid w:val="00DB4C1D"/>
    <w:rsid w:val="00DB67EB"/>
    <w:rsid w:val="00DB7C27"/>
    <w:rsid w:val="00DC000A"/>
    <w:rsid w:val="00DC6273"/>
    <w:rsid w:val="00DC6651"/>
    <w:rsid w:val="00DC7C7C"/>
    <w:rsid w:val="00DD214B"/>
    <w:rsid w:val="00DD30DD"/>
    <w:rsid w:val="00DD729F"/>
    <w:rsid w:val="00DE14EC"/>
    <w:rsid w:val="00DE1A57"/>
    <w:rsid w:val="00DE1AAD"/>
    <w:rsid w:val="00DF0CE3"/>
    <w:rsid w:val="00DF10A2"/>
    <w:rsid w:val="00DF26DF"/>
    <w:rsid w:val="00DF55D4"/>
    <w:rsid w:val="00DF6BF7"/>
    <w:rsid w:val="00DF7109"/>
    <w:rsid w:val="00DF74F9"/>
    <w:rsid w:val="00E0110E"/>
    <w:rsid w:val="00E03A9F"/>
    <w:rsid w:val="00E05F3D"/>
    <w:rsid w:val="00E1730B"/>
    <w:rsid w:val="00E17D7B"/>
    <w:rsid w:val="00E220A5"/>
    <w:rsid w:val="00E23277"/>
    <w:rsid w:val="00E33C73"/>
    <w:rsid w:val="00E40FCD"/>
    <w:rsid w:val="00E444BC"/>
    <w:rsid w:val="00E46C2C"/>
    <w:rsid w:val="00E473D3"/>
    <w:rsid w:val="00E5626D"/>
    <w:rsid w:val="00E57137"/>
    <w:rsid w:val="00E7173F"/>
    <w:rsid w:val="00E7437F"/>
    <w:rsid w:val="00E81AE8"/>
    <w:rsid w:val="00E82655"/>
    <w:rsid w:val="00E82FD0"/>
    <w:rsid w:val="00E87E3E"/>
    <w:rsid w:val="00E90FA8"/>
    <w:rsid w:val="00E9112D"/>
    <w:rsid w:val="00E91252"/>
    <w:rsid w:val="00E93EE7"/>
    <w:rsid w:val="00E97759"/>
    <w:rsid w:val="00EA101E"/>
    <w:rsid w:val="00EA1D8D"/>
    <w:rsid w:val="00EA4895"/>
    <w:rsid w:val="00EA6D11"/>
    <w:rsid w:val="00EA6DB6"/>
    <w:rsid w:val="00EB0447"/>
    <w:rsid w:val="00EB13F5"/>
    <w:rsid w:val="00EB16C4"/>
    <w:rsid w:val="00EB2E2C"/>
    <w:rsid w:val="00EB56F4"/>
    <w:rsid w:val="00EB5EB6"/>
    <w:rsid w:val="00EC08C1"/>
    <w:rsid w:val="00EC4671"/>
    <w:rsid w:val="00EC64E4"/>
    <w:rsid w:val="00EC73F8"/>
    <w:rsid w:val="00ED154D"/>
    <w:rsid w:val="00ED16A4"/>
    <w:rsid w:val="00ED1C95"/>
    <w:rsid w:val="00EE1CD0"/>
    <w:rsid w:val="00EE3A1E"/>
    <w:rsid w:val="00EF2F94"/>
    <w:rsid w:val="00F00D92"/>
    <w:rsid w:val="00F02A4D"/>
    <w:rsid w:val="00F07CB5"/>
    <w:rsid w:val="00F157E3"/>
    <w:rsid w:val="00F21827"/>
    <w:rsid w:val="00F23D84"/>
    <w:rsid w:val="00F24758"/>
    <w:rsid w:val="00F3012D"/>
    <w:rsid w:val="00F324D6"/>
    <w:rsid w:val="00F357CB"/>
    <w:rsid w:val="00F43AEE"/>
    <w:rsid w:val="00F4448B"/>
    <w:rsid w:val="00F514A5"/>
    <w:rsid w:val="00F525AA"/>
    <w:rsid w:val="00F57E07"/>
    <w:rsid w:val="00F607E7"/>
    <w:rsid w:val="00F623E0"/>
    <w:rsid w:val="00F62CB9"/>
    <w:rsid w:val="00F640B3"/>
    <w:rsid w:val="00F64EF3"/>
    <w:rsid w:val="00F65119"/>
    <w:rsid w:val="00F664DD"/>
    <w:rsid w:val="00F67767"/>
    <w:rsid w:val="00F706CE"/>
    <w:rsid w:val="00F719AF"/>
    <w:rsid w:val="00F76511"/>
    <w:rsid w:val="00F8130D"/>
    <w:rsid w:val="00F81F94"/>
    <w:rsid w:val="00F84C56"/>
    <w:rsid w:val="00F917E0"/>
    <w:rsid w:val="00F925B7"/>
    <w:rsid w:val="00FA01D2"/>
    <w:rsid w:val="00FA1E4D"/>
    <w:rsid w:val="00FA2508"/>
    <w:rsid w:val="00FA3D47"/>
    <w:rsid w:val="00FA5262"/>
    <w:rsid w:val="00FB1FC8"/>
    <w:rsid w:val="00FB2044"/>
    <w:rsid w:val="00FB7945"/>
    <w:rsid w:val="00FC02C1"/>
    <w:rsid w:val="00FC055E"/>
    <w:rsid w:val="00FC09AA"/>
    <w:rsid w:val="00FC61BE"/>
    <w:rsid w:val="00FC72F5"/>
    <w:rsid w:val="00FC7A54"/>
    <w:rsid w:val="00FE16F5"/>
    <w:rsid w:val="00FE3061"/>
    <w:rsid w:val="00FF319F"/>
    <w:rsid w:val="00FF3E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907"/>
  </w:style>
  <w:style w:type="paragraph" w:styleId="Heading1">
    <w:name w:val="heading 1"/>
    <w:basedOn w:val="Normal"/>
    <w:next w:val="Normal"/>
    <w:link w:val="Heading1Char"/>
    <w:uiPriority w:val="9"/>
    <w:qFormat/>
    <w:rsid w:val="00FA3D47"/>
    <w:pPr>
      <w:keepNext/>
      <w:keepLines/>
      <w:numPr>
        <w:numId w:val="19"/>
      </w:numPr>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6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05F3D"/>
    <w:pPr>
      <w:ind w:left="720"/>
      <w:contextualSpacing/>
    </w:pPr>
  </w:style>
  <w:style w:type="character" w:customStyle="1" w:styleId="ListParagraphChar">
    <w:name w:val="List Paragraph Char"/>
    <w:basedOn w:val="DefaultParagraphFont"/>
    <w:link w:val="ListParagraph"/>
    <w:uiPriority w:val="34"/>
    <w:rsid w:val="00411C09"/>
  </w:style>
  <w:style w:type="table" w:styleId="TableGrid">
    <w:name w:val="Table Grid"/>
    <w:basedOn w:val="TableNormal"/>
    <w:uiPriority w:val="59"/>
    <w:rsid w:val="00D50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A3D47"/>
    <w:rPr>
      <w:rFonts w:ascii="Times New Roman" w:eastAsiaTheme="majorEastAsia" w:hAnsi="Times New Roman" w:cstheme="majorBidi"/>
      <w:b/>
      <w:bCs/>
      <w:color w:val="365F91" w:themeColor="accent1" w:themeShade="BF"/>
      <w:sz w:val="28"/>
      <w:szCs w:val="28"/>
    </w:rPr>
  </w:style>
  <w:style w:type="paragraph" w:styleId="Caption">
    <w:name w:val="caption"/>
    <w:basedOn w:val="Normal"/>
    <w:next w:val="Normal"/>
    <w:uiPriority w:val="35"/>
    <w:unhideWhenUsed/>
    <w:qFormat/>
    <w:rsid w:val="00953A8D"/>
    <w:pPr>
      <w:spacing w:line="240" w:lineRule="auto"/>
      <w:jc w:val="center"/>
    </w:pPr>
    <w:rPr>
      <w:rFonts w:ascii="Times New Roman" w:hAnsi="Times New Roman"/>
      <w:b/>
      <w:bCs/>
      <w:color w:val="000000" w:themeColor="text1"/>
      <w:sz w:val="24"/>
      <w:szCs w:val="18"/>
    </w:rPr>
  </w:style>
  <w:style w:type="character" w:customStyle="1" w:styleId="Heading2Char">
    <w:name w:val="Heading 2 Char"/>
    <w:basedOn w:val="DefaultParagraphFont"/>
    <w:link w:val="Heading2"/>
    <w:uiPriority w:val="9"/>
    <w:rsid w:val="00D506DE"/>
    <w:rPr>
      <w:rFonts w:asciiTheme="majorHAnsi" w:eastAsiaTheme="majorEastAsia" w:hAnsiTheme="majorHAnsi" w:cstheme="majorBidi"/>
      <w:b/>
      <w:bCs/>
      <w:color w:val="4F81BD" w:themeColor="accent1"/>
      <w:sz w:val="26"/>
      <w:szCs w:val="26"/>
    </w:rPr>
  </w:style>
  <w:style w:type="paragraph" w:styleId="TableofFigures">
    <w:name w:val="table of figures"/>
    <w:basedOn w:val="Normal"/>
    <w:next w:val="Normal"/>
    <w:uiPriority w:val="99"/>
    <w:unhideWhenUsed/>
    <w:rsid w:val="00644E60"/>
    <w:pPr>
      <w:spacing w:after="0"/>
    </w:pPr>
  </w:style>
  <w:style w:type="character" w:styleId="Hyperlink">
    <w:name w:val="Hyperlink"/>
    <w:basedOn w:val="DefaultParagraphFont"/>
    <w:uiPriority w:val="99"/>
    <w:unhideWhenUsed/>
    <w:rsid w:val="00644E60"/>
    <w:rPr>
      <w:color w:val="0000FF" w:themeColor="hyperlink"/>
      <w:u w:val="single"/>
    </w:rPr>
  </w:style>
  <w:style w:type="paragraph" w:styleId="EndnoteText">
    <w:name w:val="endnote text"/>
    <w:basedOn w:val="Normal"/>
    <w:link w:val="EndnoteTextChar"/>
    <w:uiPriority w:val="99"/>
    <w:semiHidden/>
    <w:unhideWhenUsed/>
    <w:rsid w:val="00FA3D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3D47"/>
    <w:rPr>
      <w:sz w:val="20"/>
      <w:szCs w:val="20"/>
    </w:rPr>
  </w:style>
  <w:style w:type="character" w:styleId="EndnoteReference">
    <w:name w:val="endnote reference"/>
    <w:basedOn w:val="DefaultParagraphFont"/>
    <w:uiPriority w:val="99"/>
    <w:semiHidden/>
    <w:unhideWhenUsed/>
    <w:rsid w:val="00FA3D47"/>
    <w:rPr>
      <w:vertAlign w:val="superscript"/>
    </w:rPr>
  </w:style>
  <w:style w:type="paragraph" w:styleId="FootnoteText">
    <w:name w:val="footnote text"/>
    <w:basedOn w:val="Normal"/>
    <w:link w:val="FootnoteTextChar"/>
    <w:uiPriority w:val="99"/>
    <w:semiHidden/>
    <w:unhideWhenUsed/>
    <w:rsid w:val="001919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1989"/>
    <w:rPr>
      <w:sz w:val="20"/>
      <w:szCs w:val="20"/>
    </w:rPr>
  </w:style>
  <w:style w:type="character" w:styleId="FootnoteReference">
    <w:name w:val="footnote reference"/>
    <w:basedOn w:val="DefaultParagraphFont"/>
    <w:uiPriority w:val="99"/>
    <w:semiHidden/>
    <w:unhideWhenUsed/>
    <w:rsid w:val="00191989"/>
    <w:rPr>
      <w:vertAlign w:val="superscript"/>
    </w:rPr>
  </w:style>
  <w:style w:type="paragraph" w:styleId="TOCHeading">
    <w:name w:val="TOC Heading"/>
    <w:basedOn w:val="Heading1"/>
    <w:next w:val="Normal"/>
    <w:uiPriority w:val="39"/>
    <w:semiHidden/>
    <w:unhideWhenUsed/>
    <w:qFormat/>
    <w:rsid w:val="007423A9"/>
    <w:pPr>
      <w:outlineLvl w:val="9"/>
    </w:pPr>
    <w:rPr>
      <w:rFonts w:asciiTheme="majorHAnsi" w:hAnsiTheme="majorHAnsi"/>
    </w:rPr>
  </w:style>
  <w:style w:type="paragraph" w:styleId="TOC1">
    <w:name w:val="toc 1"/>
    <w:basedOn w:val="Normal"/>
    <w:next w:val="Normal"/>
    <w:autoRedefine/>
    <w:uiPriority w:val="39"/>
    <w:unhideWhenUsed/>
    <w:rsid w:val="005E1841"/>
    <w:pPr>
      <w:tabs>
        <w:tab w:val="left" w:pos="1080"/>
        <w:tab w:val="right" w:leader="dot" w:pos="9395"/>
      </w:tabs>
      <w:spacing w:after="100"/>
    </w:pPr>
  </w:style>
  <w:style w:type="paragraph" w:styleId="TOC2">
    <w:name w:val="toc 2"/>
    <w:basedOn w:val="Normal"/>
    <w:next w:val="Normal"/>
    <w:autoRedefine/>
    <w:uiPriority w:val="39"/>
    <w:unhideWhenUsed/>
    <w:rsid w:val="005E1841"/>
    <w:pPr>
      <w:tabs>
        <w:tab w:val="left" w:pos="720"/>
        <w:tab w:val="right" w:leader="dot" w:pos="9395"/>
      </w:tabs>
      <w:spacing w:after="100"/>
      <w:ind w:left="220"/>
    </w:pPr>
  </w:style>
  <w:style w:type="paragraph" w:styleId="TOC3">
    <w:name w:val="toc 3"/>
    <w:basedOn w:val="Normal"/>
    <w:next w:val="Normal"/>
    <w:autoRedefine/>
    <w:uiPriority w:val="39"/>
    <w:unhideWhenUsed/>
    <w:rsid w:val="005E1841"/>
    <w:pPr>
      <w:tabs>
        <w:tab w:val="left" w:pos="1170"/>
        <w:tab w:val="right" w:leader="dot" w:pos="9395"/>
      </w:tabs>
      <w:spacing w:after="100"/>
      <w:ind w:left="440"/>
    </w:pPr>
  </w:style>
  <w:style w:type="paragraph" w:styleId="BalloonText">
    <w:name w:val="Balloon Text"/>
    <w:basedOn w:val="Normal"/>
    <w:link w:val="BalloonTextChar"/>
    <w:uiPriority w:val="99"/>
    <w:semiHidden/>
    <w:unhideWhenUsed/>
    <w:rsid w:val="0074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3A9"/>
    <w:rPr>
      <w:rFonts w:ascii="Tahoma" w:hAnsi="Tahoma" w:cs="Tahoma"/>
      <w:sz w:val="16"/>
      <w:szCs w:val="16"/>
    </w:rPr>
  </w:style>
  <w:style w:type="paragraph" w:styleId="TOC4">
    <w:name w:val="toc 4"/>
    <w:basedOn w:val="Normal"/>
    <w:next w:val="Normal"/>
    <w:autoRedefine/>
    <w:uiPriority w:val="39"/>
    <w:unhideWhenUsed/>
    <w:rsid w:val="0088001C"/>
    <w:pPr>
      <w:spacing w:after="100"/>
      <w:ind w:left="660"/>
    </w:pPr>
    <w:rPr>
      <w:rFonts w:eastAsiaTheme="minorEastAsia"/>
    </w:rPr>
  </w:style>
  <w:style w:type="paragraph" w:styleId="TOC5">
    <w:name w:val="toc 5"/>
    <w:basedOn w:val="Normal"/>
    <w:next w:val="Normal"/>
    <w:autoRedefine/>
    <w:uiPriority w:val="39"/>
    <w:unhideWhenUsed/>
    <w:rsid w:val="0088001C"/>
    <w:pPr>
      <w:spacing w:after="100"/>
      <w:ind w:left="880"/>
    </w:pPr>
    <w:rPr>
      <w:rFonts w:eastAsiaTheme="minorEastAsia"/>
    </w:rPr>
  </w:style>
  <w:style w:type="paragraph" w:styleId="TOC6">
    <w:name w:val="toc 6"/>
    <w:basedOn w:val="Normal"/>
    <w:next w:val="Normal"/>
    <w:autoRedefine/>
    <w:uiPriority w:val="39"/>
    <w:unhideWhenUsed/>
    <w:rsid w:val="0088001C"/>
    <w:pPr>
      <w:spacing w:after="100"/>
      <w:ind w:left="1100"/>
    </w:pPr>
    <w:rPr>
      <w:rFonts w:eastAsiaTheme="minorEastAsia"/>
    </w:rPr>
  </w:style>
  <w:style w:type="paragraph" w:styleId="TOC7">
    <w:name w:val="toc 7"/>
    <w:basedOn w:val="Normal"/>
    <w:next w:val="Normal"/>
    <w:autoRedefine/>
    <w:uiPriority w:val="39"/>
    <w:unhideWhenUsed/>
    <w:rsid w:val="0088001C"/>
    <w:pPr>
      <w:spacing w:after="100"/>
      <w:ind w:left="1320"/>
    </w:pPr>
    <w:rPr>
      <w:rFonts w:eastAsiaTheme="minorEastAsia"/>
    </w:rPr>
  </w:style>
  <w:style w:type="paragraph" w:styleId="TOC8">
    <w:name w:val="toc 8"/>
    <w:basedOn w:val="Normal"/>
    <w:next w:val="Normal"/>
    <w:autoRedefine/>
    <w:uiPriority w:val="39"/>
    <w:unhideWhenUsed/>
    <w:rsid w:val="0088001C"/>
    <w:pPr>
      <w:spacing w:after="100"/>
      <w:ind w:left="1540"/>
    </w:pPr>
    <w:rPr>
      <w:rFonts w:eastAsiaTheme="minorEastAsia"/>
    </w:rPr>
  </w:style>
  <w:style w:type="paragraph" w:styleId="TOC9">
    <w:name w:val="toc 9"/>
    <w:basedOn w:val="Normal"/>
    <w:next w:val="Normal"/>
    <w:autoRedefine/>
    <w:uiPriority w:val="39"/>
    <w:unhideWhenUsed/>
    <w:rsid w:val="0088001C"/>
    <w:pPr>
      <w:spacing w:after="100"/>
      <w:ind w:left="1760"/>
    </w:pPr>
    <w:rPr>
      <w:rFonts w:eastAsiaTheme="minorEastAsia"/>
    </w:rPr>
  </w:style>
  <w:style w:type="character" w:styleId="CommentReference">
    <w:name w:val="annotation reference"/>
    <w:basedOn w:val="DefaultParagraphFont"/>
    <w:uiPriority w:val="99"/>
    <w:semiHidden/>
    <w:unhideWhenUsed/>
    <w:rsid w:val="00286B4B"/>
    <w:rPr>
      <w:sz w:val="16"/>
      <w:szCs w:val="16"/>
    </w:rPr>
  </w:style>
  <w:style w:type="paragraph" w:styleId="CommentText">
    <w:name w:val="annotation text"/>
    <w:basedOn w:val="Normal"/>
    <w:link w:val="CommentTextChar"/>
    <w:uiPriority w:val="99"/>
    <w:semiHidden/>
    <w:unhideWhenUsed/>
    <w:rsid w:val="00286B4B"/>
    <w:pPr>
      <w:spacing w:line="240" w:lineRule="auto"/>
    </w:pPr>
    <w:rPr>
      <w:sz w:val="20"/>
      <w:szCs w:val="20"/>
    </w:rPr>
  </w:style>
  <w:style w:type="character" w:customStyle="1" w:styleId="CommentTextChar">
    <w:name w:val="Comment Text Char"/>
    <w:basedOn w:val="DefaultParagraphFont"/>
    <w:link w:val="CommentText"/>
    <w:uiPriority w:val="99"/>
    <w:semiHidden/>
    <w:rsid w:val="00286B4B"/>
    <w:rPr>
      <w:sz w:val="20"/>
      <w:szCs w:val="20"/>
    </w:rPr>
  </w:style>
  <w:style w:type="paragraph" w:styleId="CommentSubject">
    <w:name w:val="annotation subject"/>
    <w:basedOn w:val="CommentText"/>
    <w:next w:val="CommentText"/>
    <w:link w:val="CommentSubjectChar"/>
    <w:uiPriority w:val="99"/>
    <w:semiHidden/>
    <w:unhideWhenUsed/>
    <w:rsid w:val="00286B4B"/>
    <w:rPr>
      <w:b/>
      <w:bCs/>
    </w:rPr>
  </w:style>
  <w:style w:type="character" w:customStyle="1" w:styleId="CommentSubjectChar">
    <w:name w:val="Comment Subject Char"/>
    <w:basedOn w:val="CommentTextChar"/>
    <w:link w:val="CommentSubject"/>
    <w:uiPriority w:val="99"/>
    <w:semiHidden/>
    <w:rsid w:val="00286B4B"/>
    <w:rPr>
      <w:b/>
      <w:bCs/>
    </w:rPr>
  </w:style>
  <w:style w:type="character" w:customStyle="1" w:styleId="apple-style-span">
    <w:name w:val="apple-style-span"/>
    <w:basedOn w:val="DefaultParagraphFont"/>
    <w:rsid w:val="003470B7"/>
  </w:style>
  <w:style w:type="paragraph" w:styleId="Revision">
    <w:name w:val="Revision"/>
    <w:hidden/>
    <w:uiPriority w:val="99"/>
    <w:semiHidden/>
    <w:rsid w:val="0036267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3889E-4E4E-4F98-8436-DC488F3AF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6823</TotalTime>
  <Pages>26</Pages>
  <Words>5487</Words>
  <Characters>31278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Jupiter</dc:creator>
  <cp:keywords/>
  <dc:description/>
  <cp:lastModifiedBy>Jupiter</cp:lastModifiedBy>
  <cp:revision>475</cp:revision>
  <cp:lastPrinted>2011-11-01T15:54:00Z</cp:lastPrinted>
  <dcterms:created xsi:type="dcterms:W3CDTF">2011-09-24T01:46:00Z</dcterms:created>
  <dcterms:modified xsi:type="dcterms:W3CDTF">2011-11-14T16:25:00Z</dcterms:modified>
</cp:coreProperties>
</file>